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807" w:rsidRDefault="00252F44" w:rsidP="004277B6">
      <w:pPr>
        <w:pStyle w:val="Title"/>
        <w:suppressAutoHyphens/>
      </w:pPr>
      <w:r>
        <w:t>Content model for</w:t>
      </w:r>
      <w:r w:rsidR="001A5DD7">
        <w:t xml:space="preserve"> hypermedia </w:t>
      </w:r>
      <w:r>
        <w:t>affordances</w:t>
      </w:r>
    </w:p>
    <w:p w:rsidR="00664807" w:rsidRDefault="00664807" w:rsidP="00664807">
      <w:r>
        <w:t>Working concept development document for discussion</w:t>
      </w:r>
      <w:r w:rsidR="001A5DD7">
        <w:t>; evolved from Machine Actionable links discu</w:t>
      </w:r>
      <w:r w:rsidR="001A5DD7">
        <w:t>s</w:t>
      </w:r>
      <w:r w:rsidR="001A5DD7">
        <w:t>sion</w:t>
      </w:r>
      <w:r w:rsidR="00EF071A">
        <w:t xml:space="preserve">. </w:t>
      </w:r>
      <w:hyperlink r:id="rId9" w:history="1">
        <w:r w:rsidR="00EF071A" w:rsidRPr="00D21928">
          <w:rPr>
            <w:rStyle w:val="Hyperlink"/>
          </w:rPr>
          <w:t>For latest version, see here</w:t>
        </w:r>
        <w:r w:rsidR="00D42E7A" w:rsidRPr="00D21928">
          <w:rPr>
            <w:rStyle w:val="Hyperlink"/>
          </w:rPr>
          <w:softHyphen/>
        </w:r>
        <w:r w:rsidR="00D42E7A" w:rsidRPr="00D21928">
          <w:rPr>
            <w:rStyle w:val="Hyperlink"/>
          </w:rPr>
          <w:softHyphen/>
        </w:r>
        <w:r w:rsidR="00EF071A" w:rsidRPr="00D21928">
          <w:rPr>
            <w:rStyle w:val="Hyperlink"/>
          </w:rPr>
          <w:t>.</w:t>
        </w:r>
      </w:hyperlink>
      <w:bookmarkStart w:id="0" w:name="_GoBack"/>
      <w:bookmarkEnd w:id="0"/>
    </w:p>
    <w:p w:rsidR="00664807" w:rsidRDefault="00664807" w:rsidP="00664807">
      <w:r>
        <w:t xml:space="preserve">S.M. Richard </w:t>
      </w:r>
      <w:hyperlink r:id="rId10" w:history="1">
        <w:r w:rsidRPr="006A4CDD">
          <w:rPr>
            <w:rStyle w:val="Hyperlink"/>
          </w:rPr>
          <w:t>steve.richard@azgs.az.gov</w:t>
        </w:r>
      </w:hyperlink>
      <w:r>
        <w:t xml:space="preserve"> </w:t>
      </w:r>
      <w:r>
        <w:fldChar w:fldCharType="begin"/>
      </w:r>
      <w:r>
        <w:instrText xml:space="preserve"> DATE \@ "MMMM d, yyyy" </w:instrText>
      </w:r>
      <w:r>
        <w:fldChar w:fldCharType="separate"/>
      </w:r>
      <w:r w:rsidR="00D21928">
        <w:rPr>
          <w:noProof/>
        </w:rPr>
        <w:t>March 9, 2015</w:t>
      </w:r>
      <w:r>
        <w:fldChar w:fldCharType="end"/>
      </w:r>
    </w:p>
    <w:sdt>
      <w:sdtPr>
        <w:rPr>
          <w:rFonts w:asciiTheme="minorHAnsi" w:eastAsiaTheme="minorHAnsi" w:hAnsiTheme="minorHAnsi" w:cstheme="minorBidi"/>
          <w:b w:val="0"/>
          <w:bCs w:val="0"/>
          <w:color w:val="auto"/>
          <w:sz w:val="22"/>
          <w:szCs w:val="22"/>
          <w:lang w:eastAsia="en-US"/>
        </w:rPr>
        <w:id w:val="1625655953"/>
        <w:docPartObj>
          <w:docPartGallery w:val="Table of Contents"/>
          <w:docPartUnique/>
        </w:docPartObj>
      </w:sdtPr>
      <w:sdtEndPr>
        <w:rPr>
          <w:noProof/>
        </w:rPr>
      </w:sdtEndPr>
      <w:sdtContent>
        <w:p w:rsidR="00933037" w:rsidRDefault="00933037">
          <w:pPr>
            <w:pStyle w:val="TOCHeading"/>
          </w:pPr>
          <w:r>
            <w:t>Contents</w:t>
          </w:r>
        </w:p>
        <w:p w:rsidR="00933037" w:rsidRDefault="00933037">
          <w:pPr>
            <w:pStyle w:val="TOC1"/>
          </w:pPr>
          <w:r>
            <w:fldChar w:fldCharType="begin"/>
          </w:r>
          <w:r>
            <w:instrText xml:space="preserve"> TOC \o "1-3" \h \z \u </w:instrText>
          </w:r>
          <w:r>
            <w:fldChar w:fldCharType="separate"/>
          </w:r>
          <w:hyperlink w:anchor="_Toc393976042" w:history="1">
            <w:r w:rsidRPr="00C508AE">
              <w:rPr>
                <w:rStyle w:val="Hyperlink"/>
              </w:rPr>
              <w:t>Introduction</w:t>
            </w:r>
            <w:r>
              <w:rPr>
                <w:webHidden/>
              </w:rPr>
              <w:tab/>
            </w:r>
            <w:r>
              <w:rPr>
                <w:webHidden/>
              </w:rPr>
              <w:fldChar w:fldCharType="begin"/>
            </w:r>
            <w:r>
              <w:rPr>
                <w:webHidden/>
              </w:rPr>
              <w:instrText xml:space="preserve"> PAGEREF _Toc393976042 \h </w:instrText>
            </w:r>
            <w:r>
              <w:rPr>
                <w:webHidden/>
              </w:rPr>
            </w:r>
            <w:r>
              <w:rPr>
                <w:webHidden/>
              </w:rPr>
              <w:fldChar w:fldCharType="separate"/>
            </w:r>
            <w:r>
              <w:rPr>
                <w:webHidden/>
              </w:rPr>
              <w:t>1</w:t>
            </w:r>
            <w:r>
              <w:rPr>
                <w:webHidden/>
              </w:rPr>
              <w:fldChar w:fldCharType="end"/>
            </w:r>
          </w:hyperlink>
        </w:p>
        <w:p w:rsidR="00933037" w:rsidRDefault="00933037">
          <w:pPr>
            <w:pStyle w:val="TOC2"/>
          </w:pPr>
          <w:hyperlink w:anchor="_Toc393976043" w:history="1">
            <w:r w:rsidRPr="00C508AE">
              <w:rPr>
                <w:rStyle w:val="Hyperlink"/>
              </w:rPr>
              <w:t>Use Scenarios</w:t>
            </w:r>
            <w:r>
              <w:rPr>
                <w:webHidden/>
              </w:rPr>
              <w:tab/>
            </w:r>
            <w:r>
              <w:rPr>
                <w:webHidden/>
              </w:rPr>
              <w:fldChar w:fldCharType="begin"/>
            </w:r>
            <w:r>
              <w:rPr>
                <w:webHidden/>
              </w:rPr>
              <w:instrText xml:space="preserve"> PAGEREF _Toc393976043 \h </w:instrText>
            </w:r>
            <w:r>
              <w:rPr>
                <w:webHidden/>
              </w:rPr>
            </w:r>
            <w:r>
              <w:rPr>
                <w:webHidden/>
              </w:rPr>
              <w:fldChar w:fldCharType="separate"/>
            </w:r>
            <w:r>
              <w:rPr>
                <w:webHidden/>
              </w:rPr>
              <w:t>2</w:t>
            </w:r>
            <w:r>
              <w:rPr>
                <w:webHidden/>
              </w:rPr>
              <w:fldChar w:fldCharType="end"/>
            </w:r>
          </w:hyperlink>
        </w:p>
        <w:p w:rsidR="00933037" w:rsidRDefault="00933037">
          <w:pPr>
            <w:pStyle w:val="TOC1"/>
          </w:pPr>
          <w:hyperlink w:anchor="_Toc393976044" w:history="1">
            <w:r w:rsidRPr="00C508AE">
              <w:rPr>
                <w:rStyle w:val="Hyperlink"/>
              </w:rPr>
              <w:t>Link Properties Review</w:t>
            </w:r>
            <w:r>
              <w:rPr>
                <w:webHidden/>
              </w:rPr>
              <w:tab/>
            </w:r>
            <w:r>
              <w:rPr>
                <w:webHidden/>
              </w:rPr>
              <w:fldChar w:fldCharType="begin"/>
            </w:r>
            <w:r>
              <w:rPr>
                <w:webHidden/>
              </w:rPr>
              <w:instrText xml:space="preserve"> PAGEREF _Toc393976044 \h </w:instrText>
            </w:r>
            <w:r>
              <w:rPr>
                <w:webHidden/>
              </w:rPr>
            </w:r>
            <w:r>
              <w:rPr>
                <w:webHidden/>
              </w:rPr>
              <w:fldChar w:fldCharType="separate"/>
            </w:r>
            <w:r>
              <w:rPr>
                <w:webHidden/>
              </w:rPr>
              <w:t>3</w:t>
            </w:r>
            <w:r>
              <w:rPr>
                <w:webHidden/>
              </w:rPr>
              <w:fldChar w:fldCharType="end"/>
            </w:r>
          </w:hyperlink>
        </w:p>
        <w:p w:rsidR="00933037" w:rsidRDefault="00933037">
          <w:pPr>
            <w:pStyle w:val="TOC1"/>
          </w:pPr>
          <w:hyperlink w:anchor="_Toc393976045" w:history="1">
            <w:r w:rsidRPr="00C508AE">
              <w:rPr>
                <w:rStyle w:val="Hyperlink"/>
              </w:rPr>
              <w:t>Results of compilation of specifications</w:t>
            </w:r>
            <w:r>
              <w:rPr>
                <w:webHidden/>
              </w:rPr>
              <w:tab/>
            </w:r>
            <w:r>
              <w:rPr>
                <w:webHidden/>
              </w:rPr>
              <w:fldChar w:fldCharType="begin"/>
            </w:r>
            <w:r>
              <w:rPr>
                <w:webHidden/>
              </w:rPr>
              <w:instrText xml:space="preserve"> PAGEREF _Toc393976045 \h </w:instrText>
            </w:r>
            <w:r>
              <w:rPr>
                <w:webHidden/>
              </w:rPr>
            </w:r>
            <w:r>
              <w:rPr>
                <w:webHidden/>
              </w:rPr>
              <w:fldChar w:fldCharType="separate"/>
            </w:r>
            <w:r>
              <w:rPr>
                <w:webHidden/>
              </w:rPr>
              <w:t>5</w:t>
            </w:r>
            <w:r>
              <w:rPr>
                <w:webHidden/>
              </w:rPr>
              <w:fldChar w:fldCharType="end"/>
            </w:r>
          </w:hyperlink>
        </w:p>
        <w:p w:rsidR="00933037" w:rsidRDefault="00933037">
          <w:pPr>
            <w:pStyle w:val="TOC1"/>
          </w:pPr>
          <w:hyperlink w:anchor="_Toc393976046" w:history="1">
            <w:r w:rsidRPr="00C508AE">
              <w:rPr>
                <w:rStyle w:val="Hyperlink"/>
              </w:rPr>
              <w:t>Discussion</w:t>
            </w:r>
            <w:r>
              <w:rPr>
                <w:webHidden/>
              </w:rPr>
              <w:tab/>
            </w:r>
            <w:r>
              <w:rPr>
                <w:webHidden/>
              </w:rPr>
              <w:fldChar w:fldCharType="begin"/>
            </w:r>
            <w:r>
              <w:rPr>
                <w:webHidden/>
              </w:rPr>
              <w:instrText xml:space="preserve"> PAGEREF _Toc393976046 \h </w:instrText>
            </w:r>
            <w:r>
              <w:rPr>
                <w:webHidden/>
              </w:rPr>
            </w:r>
            <w:r>
              <w:rPr>
                <w:webHidden/>
              </w:rPr>
              <w:fldChar w:fldCharType="separate"/>
            </w:r>
            <w:r>
              <w:rPr>
                <w:webHidden/>
              </w:rPr>
              <w:t>12</w:t>
            </w:r>
            <w:r>
              <w:rPr>
                <w:webHidden/>
              </w:rPr>
              <w:fldChar w:fldCharType="end"/>
            </w:r>
          </w:hyperlink>
        </w:p>
        <w:p w:rsidR="00933037" w:rsidRDefault="00933037">
          <w:pPr>
            <w:pStyle w:val="TOC2"/>
          </w:pPr>
          <w:hyperlink w:anchor="_Toc393976047" w:history="1">
            <w:r w:rsidRPr="00C508AE">
              <w:rPr>
                <w:rStyle w:val="Hyperlink"/>
              </w:rPr>
              <w:t>Media type</w:t>
            </w:r>
            <w:r>
              <w:rPr>
                <w:webHidden/>
              </w:rPr>
              <w:tab/>
            </w:r>
            <w:r>
              <w:rPr>
                <w:webHidden/>
              </w:rPr>
              <w:fldChar w:fldCharType="begin"/>
            </w:r>
            <w:r>
              <w:rPr>
                <w:webHidden/>
              </w:rPr>
              <w:instrText xml:space="preserve"> PAGEREF _Toc393976047 \h </w:instrText>
            </w:r>
            <w:r>
              <w:rPr>
                <w:webHidden/>
              </w:rPr>
            </w:r>
            <w:r>
              <w:rPr>
                <w:webHidden/>
              </w:rPr>
              <w:fldChar w:fldCharType="separate"/>
            </w:r>
            <w:r>
              <w:rPr>
                <w:webHidden/>
              </w:rPr>
              <w:t>12</w:t>
            </w:r>
            <w:r>
              <w:rPr>
                <w:webHidden/>
              </w:rPr>
              <w:fldChar w:fldCharType="end"/>
            </w:r>
          </w:hyperlink>
        </w:p>
        <w:p w:rsidR="00933037" w:rsidRDefault="00933037">
          <w:pPr>
            <w:pStyle w:val="TOC2"/>
          </w:pPr>
          <w:hyperlink w:anchor="_Toc393976048" w:history="1">
            <w:r w:rsidRPr="00C508AE">
              <w:rPr>
                <w:rStyle w:val="Hyperlink"/>
              </w:rPr>
              <w:t>Protocol and URI Scheme</w:t>
            </w:r>
            <w:r>
              <w:rPr>
                <w:webHidden/>
              </w:rPr>
              <w:tab/>
            </w:r>
            <w:r>
              <w:rPr>
                <w:webHidden/>
              </w:rPr>
              <w:fldChar w:fldCharType="begin"/>
            </w:r>
            <w:r>
              <w:rPr>
                <w:webHidden/>
              </w:rPr>
              <w:instrText xml:space="preserve"> PAGEREF _Toc393976048 \h </w:instrText>
            </w:r>
            <w:r>
              <w:rPr>
                <w:webHidden/>
              </w:rPr>
            </w:r>
            <w:r>
              <w:rPr>
                <w:webHidden/>
              </w:rPr>
              <w:fldChar w:fldCharType="separate"/>
            </w:r>
            <w:r>
              <w:rPr>
                <w:webHidden/>
              </w:rPr>
              <w:t>13</w:t>
            </w:r>
            <w:r>
              <w:rPr>
                <w:webHidden/>
              </w:rPr>
              <w:fldChar w:fldCharType="end"/>
            </w:r>
          </w:hyperlink>
        </w:p>
        <w:p w:rsidR="00933037" w:rsidRDefault="00933037">
          <w:pPr>
            <w:pStyle w:val="TOC2"/>
          </w:pPr>
          <w:hyperlink w:anchor="_Toc393976049" w:history="1">
            <w:r w:rsidRPr="00C508AE">
              <w:rPr>
                <w:rStyle w:val="Hyperlink"/>
              </w:rPr>
              <w:t>URI Templates</w:t>
            </w:r>
            <w:r>
              <w:rPr>
                <w:webHidden/>
              </w:rPr>
              <w:tab/>
            </w:r>
            <w:r>
              <w:rPr>
                <w:webHidden/>
              </w:rPr>
              <w:fldChar w:fldCharType="begin"/>
            </w:r>
            <w:r>
              <w:rPr>
                <w:webHidden/>
              </w:rPr>
              <w:instrText xml:space="preserve"> PAGEREF _Toc393976049 \h </w:instrText>
            </w:r>
            <w:r>
              <w:rPr>
                <w:webHidden/>
              </w:rPr>
            </w:r>
            <w:r>
              <w:rPr>
                <w:webHidden/>
              </w:rPr>
              <w:fldChar w:fldCharType="separate"/>
            </w:r>
            <w:r>
              <w:rPr>
                <w:webHidden/>
              </w:rPr>
              <w:t>14</w:t>
            </w:r>
            <w:r>
              <w:rPr>
                <w:webHidden/>
              </w:rPr>
              <w:fldChar w:fldCharType="end"/>
            </w:r>
          </w:hyperlink>
        </w:p>
        <w:p w:rsidR="00933037" w:rsidRDefault="00933037">
          <w:pPr>
            <w:pStyle w:val="TOC1"/>
          </w:pPr>
          <w:hyperlink w:anchor="_Toc393976050" w:history="1">
            <w:r w:rsidRPr="00C508AE">
              <w:rPr>
                <w:rStyle w:val="Hyperlink"/>
              </w:rPr>
              <w:t>Proposed solution for machine actionable links</w:t>
            </w:r>
            <w:r>
              <w:rPr>
                <w:webHidden/>
              </w:rPr>
              <w:tab/>
            </w:r>
            <w:r>
              <w:rPr>
                <w:webHidden/>
              </w:rPr>
              <w:fldChar w:fldCharType="begin"/>
            </w:r>
            <w:r>
              <w:rPr>
                <w:webHidden/>
              </w:rPr>
              <w:instrText xml:space="preserve"> PAGEREF _Toc393976050 \h </w:instrText>
            </w:r>
            <w:r>
              <w:rPr>
                <w:webHidden/>
              </w:rPr>
            </w:r>
            <w:r>
              <w:rPr>
                <w:webHidden/>
              </w:rPr>
              <w:fldChar w:fldCharType="separate"/>
            </w:r>
            <w:r>
              <w:rPr>
                <w:webHidden/>
              </w:rPr>
              <w:t>14</w:t>
            </w:r>
            <w:r>
              <w:rPr>
                <w:webHidden/>
              </w:rPr>
              <w:fldChar w:fldCharType="end"/>
            </w:r>
          </w:hyperlink>
        </w:p>
        <w:p w:rsidR="00933037" w:rsidRDefault="00933037">
          <w:pPr>
            <w:pStyle w:val="TOC1"/>
          </w:pPr>
          <w:hyperlink w:anchor="_Toc393976051" w:history="1">
            <w:r w:rsidRPr="00C508AE">
              <w:rPr>
                <w:rStyle w:val="Hyperlink"/>
              </w:rPr>
              <w:t>Appendix 1. Examples</w:t>
            </w:r>
            <w:r>
              <w:rPr>
                <w:webHidden/>
              </w:rPr>
              <w:tab/>
            </w:r>
            <w:r>
              <w:rPr>
                <w:webHidden/>
              </w:rPr>
              <w:fldChar w:fldCharType="begin"/>
            </w:r>
            <w:r>
              <w:rPr>
                <w:webHidden/>
              </w:rPr>
              <w:instrText xml:space="preserve"> PAGEREF _Toc393976051 \h </w:instrText>
            </w:r>
            <w:r>
              <w:rPr>
                <w:webHidden/>
              </w:rPr>
            </w:r>
            <w:r>
              <w:rPr>
                <w:webHidden/>
              </w:rPr>
              <w:fldChar w:fldCharType="separate"/>
            </w:r>
            <w:r>
              <w:rPr>
                <w:webHidden/>
              </w:rPr>
              <w:t>16</w:t>
            </w:r>
            <w:r>
              <w:rPr>
                <w:webHidden/>
              </w:rPr>
              <w:fldChar w:fldCharType="end"/>
            </w:r>
          </w:hyperlink>
        </w:p>
        <w:p w:rsidR="00933037" w:rsidRDefault="00933037">
          <w:pPr>
            <w:pStyle w:val="TOC2"/>
          </w:pPr>
          <w:hyperlink w:anchor="_Toc393976052" w:history="1">
            <w:r w:rsidRPr="00C508AE">
              <w:rPr>
                <w:rStyle w:val="Hyperlink"/>
              </w:rPr>
              <w:t>OpenSearch link in ESIP discovery/data cast</w:t>
            </w:r>
            <w:r>
              <w:rPr>
                <w:webHidden/>
              </w:rPr>
              <w:tab/>
            </w:r>
            <w:r>
              <w:rPr>
                <w:webHidden/>
              </w:rPr>
              <w:fldChar w:fldCharType="begin"/>
            </w:r>
            <w:r>
              <w:rPr>
                <w:webHidden/>
              </w:rPr>
              <w:instrText xml:space="preserve"> PAGEREF _Toc393976052 \h </w:instrText>
            </w:r>
            <w:r>
              <w:rPr>
                <w:webHidden/>
              </w:rPr>
            </w:r>
            <w:r>
              <w:rPr>
                <w:webHidden/>
              </w:rPr>
              <w:fldChar w:fldCharType="separate"/>
            </w:r>
            <w:r>
              <w:rPr>
                <w:webHidden/>
              </w:rPr>
              <w:t>16</w:t>
            </w:r>
            <w:r>
              <w:rPr>
                <w:webHidden/>
              </w:rPr>
              <w:fldChar w:fldCharType="end"/>
            </w:r>
          </w:hyperlink>
        </w:p>
        <w:p w:rsidR="00933037" w:rsidRDefault="00933037">
          <w:pPr>
            <w:pStyle w:val="TOC3"/>
          </w:pPr>
          <w:hyperlink w:anchor="_Toc393976053" w:history="1">
            <w:r w:rsidRPr="00C508AE">
              <w:rPr>
                <w:rStyle w:val="Hyperlink"/>
              </w:rPr>
              <w:t>Link property</w:t>
            </w:r>
            <w:r>
              <w:rPr>
                <w:webHidden/>
              </w:rPr>
              <w:tab/>
            </w:r>
            <w:r>
              <w:rPr>
                <w:webHidden/>
              </w:rPr>
              <w:fldChar w:fldCharType="begin"/>
            </w:r>
            <w:r>
              <w:rPr>
                <w:webHidden/>
              </w:rPr>
              <w:instrText xml:space="preserve"> PAGEREF _Toc393976053 \h </w:instrText>
            </w:r>
            <w:r>
              <w:rPr>
                <w:webHidden/>
              </w:rPr>
            </w:r>
            <w:r>
              <w:rPr>
                <w:webHidden/>
              </w:rPr>
              <w:fldChar w:fldCharType="separate"/>
            </w:r>
            <w:r>
              <w:rPr>
                <w:webHidden/>
              </w:rPr>
              <w:t>16</w:t>
            </w:r>
            <w:r>
              <w:rPr>
                <w:webHidden/>
              </w:rPr>
              <w:fldChar w:fldCharType="end"/>
            </w:r>
          </w:hyperlink>
        </w:p>
        <w:p w:rsidR="00933037" w:rsidRDefault="00933037">
          <w:pPr>
            <w:pStyle w:val="TOC3"/>
          </w:pPr>
          <w:hyperlink w:anchor="_Toc393976054" w:history="1">
            <w:r w:rsidRPr="00C508AE">
              <w:rPr>
                <w:rStyle w:val="Hyperlink"/>
              </w:rPr>
              <w:t>Value</w:t>
            </w:r>
            <w:r>
              <w:rPr>
                <w:webHidden/>
              </w:rPr>
              <w:tab/>
            </w:r>
            <w:r>
              <w:rPr>
                <w:webHidden/>
              </w:rPr>
              <w:fldChar w:fldCharType="begin"/>
            </w:r>
            <w:r>
              <w:rPr>
                <w:webHidden/>
              </w:rPr>
              <w:instrText xml:space="preserve"> PAGEREF _Toc393976054 \h </w:instrText>
            </w:r>
            <w:r>
              <w:rPr>
                <w:webHidden/>
              </w:rPr>
            </w:r>
            <w:r>
              <w:rPr>
                <w:webHidden/>
              </w:rPr>
              <w:fldChar w:fldCharType="separate"/>
            </w:r>
            <w:r>
              <w:rPr>
                <w:webHidden/>
              </w:rPr>
              <w:t>16</w:t>
            </w:r>
            <w:r>
              <w:rPr>
                <w:webHidden/>
              </w:rPr>
              <w:fldChar w:fldCharType="end"/>
            </w:r>
          </w:hyperlink>
        </w:p>
        <w:p w:rsidR="00933037" w:rsidRDefault="00933037">
          <w:pPr>
            <w:pStyle w:val="TOC2"/>
          </w:pPr>
          <w:hyperlink w:anchor="_Toc393976055" w:history="1">
            <w:r w:rsidRPr="00C508AE">
              <w:rPr>
                <w:rStyle w:val="Hyperlink"/>
              </w:rPr>
              <w:t>link to opensearch description</w:t>
            </w:r>
            <w:r>
              <w:rPr>
                <w:webHidden/>
              </w:rPr>
              <w:tab/>
            </w:r>
            <w:r>
              <w:rPr>
                <w:webHidden/>
              </w:rPr>
              <w:fldChar w:fldCharType="begin"/>
            </w:r>
            <w:r>
              <w:rPr>
                <w:webHidden/>
              </w:rPr>
              <w:instrText xml:space="preserve"> PAGEREF _Toc393976055 \h </w:instrText>
            </w:r>
            <w:r>
              <w:rPr>
                <w:webHidden/>
              </w:rPr>
            </w:r>
            <w:r>
              <w:rPr>
                <w:webHidden/>
              </w:rPr>
              <w:fldChar w:fldCharType="separate"/>
            </w:r>
            <w:r>
              <w:rPr>
                <w:webHidden/>
              </w:rPr>
              <w:t>16</w:t>
            </w:r>
            <w:r>
              <w:rPr>
                <w:webHidden/>
              </w:rPr>
              <w:fldChar w:fldCharType="end"/>
            </w:r>
          </w:hyperlink>
        </w:p>
        <w:p w:rsidR="00933037" w:rsidRDefault="00933037">
          <w:pPr>
            <w:pStyle w:val="TOC3"/>
          </w:pPr>
          <w:hyperlink w:anchor="_Toc393976056" w:history="1">
            <w:r w:rsidRPr="00C508AE">
              <w:rPr>
                <w:rStyle w:val="Hyperlink"/>
              </w:rPr>
              <w:t>Link property</w:t>
            </w:r>
            <w:r>
              <w:rPr>
                <w:webHidden/>
              </w:rPr>
              <w:tab/>
            </w:r>
            <w:r>
              <w:rPr>
                <w:webHidden/>
              </w:rPr>
              <w:fldChar w:fldCharType="begin"/>
            </w:r>
            <w:r>
              <w:rPr>
                <w:webHidden/>
              </w:rPr>
              <w:instrText xml:space="preserve"> PAGEREF _Toc393976056 \h </w:instrText>
            </w:r>
            <w:r>
              <w:rPr>
                <w:webHidden/>
              </w:rPr>
            </w:r>
            <w:r>
              <w:rPr>
                <w:webHidden/>
              </w:rPr>
              <w:fldChar w:fldCharType="separate"/>
            </w:r>
            <w:r>
              <w:rPr>
                <w:webHidden/>
              </w:rPr>
              <w:t>16</w:t>
            </w:r>
            <w:r>
              <w:rPr>
                <w:webHidden/>
              </w:rPr>
              <w:fldChar w:fldCharType="end"/>
            </w:r>
          </w:hyperlink>
        </w:p>
        <w:p w:rsidR="00933037" w:rsidRDefault="00933037">
          <w:pPr>
            <w:pStyle w:val="TOC3"/>
          </w:pPr>
          <w:hyperlink w:anchor="_Toc393976057" w:history="1">
            <w:r w:rsidRPr="00C508AE">
              <w:rPr>
                <w:rStyle w:val="Hyperlink"/>
              </w:rPr>
              <w:t>Value</w:t>
            </w:r>
            <w:r>
              <w:rPr>
                <w:webHidden/>
              </w:rPr>
              <w:tab/>
            </w:r>
            <w:r>
              <w:rPr>
                <w:webHidden/>
              </w:rPr>
              <w:fldChar w:fldCharType="begin"/>
            </w:r>
            <w:r>
              <w:rPr>
                <w:webHidden/>
              </w:rPr>
              <w:instrText xml:space="preserve"> PAGEREF _Toc393976057 \h </w:instrText>
            </w:r>
            <w:r>
              <w:rPr>
                <w:webHidden/>
              </w:rPr>
            </w:r>
            <w:r>
              <w:rPr>
                <w:webHidden/>
              </w:rPr>
              <w:fldChar w:fldCharType="separate"/>
            </w:r>
            <w:r>
              <w:rPr>
                <w:webHidden/>
              </w:rPr>
              <w:t>16</w:t>
            </w:r>
            <w:r>
              <w:rPr>
                <w:webHidden/>
              </w:rPr>
              <w:fldChar w:fldCharType="end"/>
            </w:r>
          </w:hyperlink>
        </w:p>
        <w:p w:rsidR="00933037" w:rsidRDefault="00933037">
          <w:pPr>
            <w:pStyle w:val="TOC2"/>
          </w:pPr>
          <w:hyperlink w:anchor="_Toc393976058" w:history="1">
            <w:r w:rsidRPr="00C508AE">
              <w:rPr>
                <w:rStyle w:val="Hyperlink"/>
              </w:rPr>
              <w:t>OGC Web Feature Service link</w:t>
            </w:r>
            <w:r>
              <w:rPr>
                <w:webHidden/>
              </w:rPr>
              <w:tab/>
            </w:r>
            <w:r>
              <w:rPr>
                <w:webHidden/>
              </w:rPr>
              <w:fldChar w:fldCharType="begin"/>
            </w:r>
            <w:r>
              <w:rPr>
                <w:webHidden/>
              </w:rPr>
              <w:instrText xml:space="preserve"> PAGEREF _Toc393976058 \h </w:instrText>
            </w:r>
            <w:r>
              <w:rPr>
                <w:webHidden/>
              </w:rPr>
            </w:r>
            <w:r>
              <w:rPr>
                <w:webHidden/>
              </w:rPr>
              <w:fldChar w:fldCharType="separate"/>
            </w:r>
            <w:r>
              <w:rPr>
                <w:webHidden/>
              </w:rPr>
              <w:t>17</w:t>
            </w:r>
            <w:r>
              <w:rPr>
                <w:webHidden/>
              </w:rPr>
              <w:fldChar w:fldCharType="end"/>
            </w:r>
          </w:hyperlink>
        </w:p>
        <w:p w:rsidR="00933037" w:rsidRDefault="00933037">
          <w:pPr>
            <w:pStyle w:val="TOC3"/>
          </w:pPr>
          <w:hyperlink w:anchor="_Toc393976059" w:history="1">
            <w:r w:rsidRPr="00C508AE">
              <w:rPr>
                <w:rStyle w:val="Hyperlink"/>
              </w:rPr>
              <w:t>Link property</w:t>
            </w:r>
            <w:r>
              <w:rPr>
                <w:webHidden/>
              </w:rPr>
              <w:tab/>
            </w:r>
            <w:r>
              <w:rPr>
                <w:webHidden/>
              </w:rPr>
              <w:fldChar w:fldCharType="begin"/>
            </w:r>
            <w:r>
              <w:rPr>
                <w:webHidden/>
              </w:rPr>
              <w:instrText xml:space="preserve"> PAGEREF _Toc393976059 \h </w:instrText>
            </w:r>
            <w:r>
              <w:rPr>
                <w:webHidden/>
              </w:rPr>
            </w:r>
            <w:r>
              <w:rPr>
                <w:webHidden/>
              </w:rPr>
              <w:fldChar w:fldCharType="separate"/>
            </w:r>
            <w:r>
              <w:rPr>
                <w:webHidden/>
              </w:rPr>
              <w:t>17</w:t>
            </w:r>
            <w:r>
              <w:rPr>
                <w:webHidden/>
              </w:rPr>
              <w:fldChar w:fldCharType="end"/>
            </w:r>
          </w:hyperlink>
        </w:p>
        <w:p w:rsidR="00933037" w:rsidRDefault="00933037">
          <w:pPr>
            <w:pStyle w:val="TOC3"/>
          </w:pPr>
          <w:hyperlink w:anchor="_Toc393976060" w:history="1">
            <w:r w:rsidRPr="00C508AE">
              <w:rPr>
                <w:rStyle w:val="Hyperlink"/>
              </w:rPr>
              <w:t>Value</w:t>
            </w:r>
            <w:r>
              <w:rPr>
                <w:webHidden/>
              </w:rPr>
              <w:tab/>
            </w:r>
            <w:r>
              <w:rPr>
                <w:webHidden/>
              </w:rPr>
              <w:fldChar w:fldCharType="begin"/>
            </w:r>
            <w:r>
              <w:rPr>
                <w:webHidden/>
              </w:rPr>
              <w:instrText xml:space="preserve"> PAGEREF _Toc393976060 \h </w:instrText>
            </w:r>
            <w:r>
              <w:rPr>
                <w:webHidden/>
              </w:rPr>
            </w:r>
            <w:r>
              <w:rPr>
                <w:webHidden/>
              </w:rPr>
              <w:fldChar w:fldCharType="separate"/>
            </w:r>
            <w:r>
              <w:rPr>
                <w:webHidden/>
              </w:rPr>
              <w:t>17</w:t>
            </w:r>
            <w:r>
              <w:rPr>
                <w:webHidden/>
              </w:rPr>
              <w:fldChar w:fldCharType="end"/>
            </w:r>
          </w:hyperlink>
        </w:p>
        <w:p w:rsidR="00933037" w:rsidRDefault="00933037">
          <w:pPr>
            <w:pStyle w:val="TOC3"/>
          </w:pPr>
          <w:hyperlink w:anchor="_Toc393976061" w:history="1">
            <w:r w:rsidRPr="00C508AE">
              <w:rPr>
                <w:rStyle w:val="Hyperlink"/>
              </w:rPr>
              <w:t>Link property</w:t>
            </w:r>
            <w:r>
              <w:rPr>
                <w:webHidden/>
              </w:rPr>
              <w:tab/>
            </w:r>
            <w:r>
              <w:rPr>
                <w:webHidden/>
              </w:rPr>
              <w:fldChar w:fldCharType="begin"/>
            </w:r>
            <w:r>
              <w:rPr>
                <w:webHidden/>
              </w:rPr>
              <w:instrText xml:space="preserve"> PAGEREF _Toc393976061 \h </w:instrText>
            </w:r>
            <w:r>
              <w:rPr>
                <w:webHidden/>
              </w:rPr>
            </w:r>
            <w:r>
              <w:rPr>
                <w:webHidden/>
              </w:rPr>
              <w:fldChar w:fldCharType="separate"/>
            </w:r>
            <w:r>
              <w:rPr>
                <w:webHidden/>
              </w:rPr>
              <w:t>17</w:t>
            </w:r>
            <w:r>
              <w:rPr>
                <w:webHidden/>
              </w:rPr>
              <w:fldChar w:fldCharType="end"/>
            </w:r>
          </w:hyperlink>
        </w:p>
        <w:p w:rsidR="00933037" w:rsidRDefault="00933037">
          <w:pPr>
            <w:pStyle w:val="TOC3"/>
          </w:pPr>
          <w:hyperlink w:anchor="_Toc393976062" w:history="1">
            <w:r w:rsidRPr="00C508AE">
              <w:rPr>
                <w:rStyle w:val="Hyperlink"/>
              </w:rPr>
              <w:t>Value</w:t>
            </w:r>
            <w:r>
              <w:rPr>
                <w:webHidden/>
              </w:rPr>
              <w:tab/>
            </w:r>
            <w:r>
              <w:rPr>
                <w:webHidden/>
              </w:rPr>
              <w:fldChar w:fldCharType="begin"/>
            </w:r>
            <w:r>
              <w:rPr>
                <w:webHidden/>
              </w:rPr>
              <w:instrText xml:space="preserve"> PAGEREF _Toc393976062 \h </w:instrText>
            </w:r>
            <w:r>
              <w:rPr>
                <w:webHidden/>
              </w:rPr>
            </w:r>
            <w:r>
              <w:rPr>
                <w:webHidden/>
              </w:rPr>
              <w:fldChar w:fldCharType="separate"/>
            </w:r>
            <w:r>
              <w:rPr>
                <w:webHidden/>
              </w:rPr>
              <w:t>17</w:t>
            </w:r>
            <w:r>
              <w:rPr>
                <w:webHidden/>
              </w:rPr>
              <w:fldChar w:fldCharType="end"/>
            </w:r>
          </w:hyperlink>
        </w:p>
        <w:p w:rsidR="00933037" w:rsidRDefault="00933037">
          <w:pPr>
            <w:pStyle w:val="TOC2"/>
          </w:pPr>
          <w:hyperlink w:anchor="_Toc393976063" w:history="1">
            <w:r w:rsidRPr="00C508AE">
              <w:rPr>
                <w:rStyle w:val="Hyperlink"/>
              </w:rPr>
              <w:t>OGC Web Feature Service link</w:t>
            </w:r>
            <w:r>
              <w:rPr>
                <w:webHidden/>
              </w:rPr>
              <w:tab/>
            </w:r>
            <w:r>
              <w:rPr>
                <w:webHidden/>
              </w:rPr>
              <w:fldChar w:fldCharType="begin"/>
            </w:r>
            <w:r>
              <w:rPr>
                <w:webHidden/>
              </w:rPr>
              <w:instrText xml:space="preserve"> PAGEREF _Toc393976063 \h </w:instrText>
            </w:r>
            <w:r>
              <w:rPr>
                <w:webHidden/>
              </w:rPr>
            </w:r>
            <w:r>
              <w:rPr>
                <w:webHidden/>
              </w:rPr>
              <w:fldChar w:fldCharType="separate"/>
            </w:r>
            <w:r>
              <w:rPr>
                <w:webHidden/>
              </w:rPr>
              <w:t>17</w:t>
            </w:r>
            <w:r>
              <w:rPr>
                <w:webHidden/>
              </w:rPr>
              <w:fldChar w:fldCharType="end"/>
            </w:r>
          </w:hyperlink>
        </w:p>
        <w:p w:rsidR="00933037" w:rsidRDefault="00933037">
          <w:pPr>
            <w:pStyle w:val="TOC3"/>
          </w:pPr>
          <w:hyperlink w:anchor="_Toc393976064" w:history="1">
            <w:r w:rsidRPr="00C508AE">
              <w:rPr>
                <w:rStyle w:val="Hyperlink"/>
              </w:rPr>
              <w:t>Link property</w:t>
            </w:r>
            <w:r>
              <w:rPr>
                <w:webHidden/>
              </w:rPr>
              <w:tab/>
            </w:r>
            <w:r>
              <w:rPr>
                <w:webHidden/>
              </w:rPr>
              <w:fldChar w:fldCharType="begin"/>
            </w:r>
            <w:r>
              <w:rPr>
                <w:webHidden/>
              </w:rPr>
              <w:instrText xml:space="preserve"> PAGEREF _Toc393976064 \h </w:instrText>
            </w:r>
            <w:r>
              <w:rPr>
                <w:webHidden/>
              </w:rPr>
            </w:r>
            <w:r>
              <w:rPr>
                <w:webHidden/>
              </w:rPr>
              <w:fldChar w:fldCharType="separate"/>
            </w:r>
            <w:r>
              <w:rPr>
                <w:webHidden/>
              </w:rPr>
              <w:t>17</w:t>
            </w:r>
            <w:r>
              <w:rPr>
                <w:webHidden/>
              </w:rPr>
              <w:fldChar w:fldCharType="end"/>
            </w:r>
          </w:hyperlink>
        </w:p>
        <w:p w:rsidR="00933037" w:rsidRDefault="00933037">
          <w:pPr>
            <w:pStyle w:val="TOC3"/>
          </w:pPr>
          <w:hyperlink w:anchor="_Toc393976065" w:history="1">
            <w:r w:rsidRPr="00C508AE">
              <w:rPr>
                <w:rStyle w:val="Hyperlink"/>
              </w:rPr>
              <w:t>Value</w:t>
            </w:r>
            <w:r>
              <w:rPr>
                <w:webHidden/>
              </w:rPr>
              <w:tab/>
            </w:r>
            <w:r>
              <w:rPr>
                <w:webHidden/>
              </w:rPr>
              <w:fldChar w:fldCharType="begin"/>
            </w:r>
            <w:r>
              <w:rPr>
                <w:webHidden/>
              </w:rPr>
              <w:instrText xml:space="preserve"> PAGEREF _Toc393976065 \h </w:instrText>
            </w:r>
            <w:r>
              <w:rPr>
                <w:webHidden/>
              </w:rPr>
            </w:r>
            <w:r>
              <w:rPr>
                <w:webHidden/>
              </w:rPr>
              <w:fldChar w:fldCharType="separate"/>
            </w:r>
            <w:r>
              <w:rPr>
                <w:webHidden/>
              </w:rPr>
              <w:t>17</w:t>
            </w:r>
            <w:r>
              <w:rPr>
                <w:webHidden/>
              </w:rPr>
              <w:fldChar w:fldCharType="end"/>
            </w:r>
          </w:hyperlink>
        </w:p>
        <w:p w:rsidR="00933037" w:rsidRDefault="00933037">
          <w:pPr>
            <w:pStyle w:val="TOC2"/>
          </w:pPr>
          <w:hyperlink w:anchor="_Toc393976066" w:history="1">
            <w:r w:rsidRPr="00C508AE">
              <w:rPr>
                <w:rStyle w:val="Hyperlink"/>
              </w:rPr>
              <w:t>OpenDAP endpoint</w:t>
            </w:r>
            <w:r>
              <w:rPr>
                <w:webHidden/>
              </w:rPr>
              <w:tab/>
            </w:r>
            <w:r>
              <w:rPr>
                <w:webHidden/>
              </w:rPr>
              <w:fldChar w:fldCharType="begin"/>
            </w:r>
            <w:r>
              <w:rPr>
                <w:webHidden/>
              </w:rPr>
              <w:instrText xml:space="preserve"> PAGEREF _Toc393976066 \h </w:instrText>
            </w:r>
            <w:r>
              <w:rPr>
                <w:webHidden/>
              </w:rPr>
            </w:r>
            <w:r>
              <w:rPr>
                <w:webHidden/>
              </w:rPr>
              <w:fldChar w:fldCharType="separate"/>
            </w:r>
            <w:r>
              <w:rPr>
                <w:webHidden/>
              </w:rPr>
              <w:t>18</w:t>
            </w:r>
            <w:r>
              <w:rPr>
                <w:webHidden/>
              </w:rPr>
              <w:fldChar w:fldCharType="end"/>
            </w:r>
          </w:hyperlink>
        </w:p>
        <w:p w:rsidR="00933037" w:rsidRDefault="00933037">
          <w:pPr>
            <w:pStyle w:val="TOC3"/>
          </w:pPr>
          <w:hyperlink w:anchor="_Toc393976067" w:history="1">
            <w:r w:rsidRPr="00C508AE">
              <w:rPr>
                <w:rStyle w:val="Hyperlink"/>
              </w:rPr>
              <w:t>Link property</w:t>
            </w:r>
            <w:r>
              <w:rPr>
                <w:webHidden/>
              </w:rPr>
              <w:tab/>
            </w:r>
            <w:r>
              <w:rPr>
                <w:webHidden/>
              </w:rPr>
              <w:fldChar w:fldCharType="begin"/>
            </w:r>
            <w:r>
              <w:rPr>
                <w:webHidden/>
              </w:rPr>
              <w:instrText xml:space="preserve"> PAGEREF _Toc393976067 \h </w:instrText>
            </w:r>
            <w:r>
              <w:rPr>
                <w:webHidden/>
              </w:rPr>
            </w:r>
            <w:r>
              <w:rPr>
                <w:webHidden/>
              </w:rPr>
              <w:fldChar w:fldCharType="separate"/>
            </w:r>
            <w:r>
              <w:rPr>
                <w:webHidden/>
              </w:rPr>
              <w:t>18</w:t>
            </w:r>
            <w:r>
              <w:rPr>
                <w:webHidden/>
              </w:rPr>
              <w:fldChar w:fldCharType="end"/>
            </w:r>
          </w:hyperlink>
        </w:p>
        <w:p w:rsidR="00933037" w:rsidRDefault="00933037">
          <w:pPr>
            <w:pStyle w:val="TOC3"/>
          </w:pPr>
          <w:hyperlink w:anchor="_Toc393976068" w:history="1">
            <w:r w:rsidRPr="00C508AE">
              <w:rPr>
                <w:rStyle w:val="Hyperlink"/>
              </w:rPr>
              <w:t>Value</w:t>
            </w:r>
            <w:r>
              <w:rPr>
                <w:webHidden/>
              </w:rPr>
              <w:tab/>
            </w:r>
            <w:r>
              <w:rPr>
                <w:webHidden/>
              </w:rPr>
              <w:fldChar w:fldCharType="begin"/>
            </w:r>
            <w:r>
              <w:rPr>
                <w:webHidden/>
              </w:rPr>
              <w:instrText xml:space="preserve"> PAGEREF _Toc393976068 \h </w:instrText>
            </w:r>
            <w:r>
              <w:rPr>
                <w:webHidden/>
              </w:rPr>
            </w:r>
            <w:r>
              <w:rPr>
                <w:webHidden/>
              </w:rPr>
              <w:fldChar w:fldCharType="separate"/>
            </w:r>
            <w:r>
              <w:rPr>
                <w:webHidden/>
              </w:rPr>
              <w:t>18</w:t>
            </w:r>
            <w:r>
              <w:rPr>
                <w:webHidden/>
              </w:rPr>
              <w:fldChar w:fldCharType="end"/>
            </w:r>
          </w:hyperlink>
        </w:p>
        <w:p w:rsidR="00933037" w:rsidRDefault="00933037">
          <w:pPr>
            <w:pStyle w:val="TOC2"/>
          </w:pPr>
          <w:hyperlink w:anchor="_Toc393976069" w:history="1">
            <w:r w:rsidRPr="00C508AE">
              <w:rPr>
                <w:rStyle w:val="Hyperlink"/>
              </w:rPr>
              <w:t>WS service</w:t>
            </w:r>
            <w:r>
              <w:rPr>
                <w:webHidden/>
              </w:rPr>
              <w:tab/>
            </w:r>
            <w:r>
              <w:rPr>
                <w:webHidden/>
              </w:rPr>
              <w:fldChar w:fldCharType="begin"/>
            </w:r>
            <w:r>
              <w:rPr>
                <w:webHidden/>
              </w:rPr>
              <w:instrText xml:space="preserve"> PAGEREF _Toc393976069 \h </w:instrText>
            </w:r>
            <w:r>
              <w:rPr>
                <w:webHidden/>
              </w:rPr>
            </w:r>
            <w:r>
              <w:rPr>
                <w:webHidden/>
              </w:rPr>
              <w:fldChar w:fldCharType="separate"/>
            </w:r>
            <w:r>
              <w:rPr>
                <w:webHidden/>
              </w:rPr>
              <w:t>18</w:t>
            </w:r>
            <w:r>
              <w:rPr>
                <w:webHidden/>
              </w:rPr>
              <w:fldChar w:fldCharType="end"/>
            </w:r>
          </w:hyperlink>
        </w:p>
        <w:p w:rsidR="00933037" w:rsidRDefault="00933037">
          <w:pPr>
            <w:pStyle w:val="TOC3"/>
          </w:pPr>
          <w:hyperlink w:anchor="_Toc393976070" w:history="1">
            <w:r w:rsidRPr="00C508AE">
              <w:rPr>
                <w:rStyle w:val="Hyperlink"/>
              </w:rPr>
              <w:t>Link property</w:t>
            </w:r>
            <w:r>
              <w:rPr>
                <w:webHidden/>
              </w:rPr>
              <w:tab/>
            </w:r>
            <w:r>
              <w:rPr>
                <w:webHidden/>
              </w:rPr>
              <w:fldChar w:fldCharType="begin"/>
            </w:r>
            <w:r>
              <w:rPr>
                <w:webHidden/>
              </w:rPr>
              <w:instrText xml:space="preserve"> PAGEREF _Toc393976070 \h </w:instrText>
            </w:r>
            <w:r>
              <w:rPr>
                <w:webHidden/>
              </w:rPr>
            </w:r>
            <w:r>
              <w:rPr>
                <w:webHidden/>
              </w:rPr>
              <w:fldChar w:fldCharType="separate"/>
            </w:r>
            <w:r>
              <w:rPr>
                <w:webHidden/>
              </w:rPr>
              <w:t>18</w:t>
            </w:r>
            <w:r>
              <w:rPr>
                <w:webHidden/>
              </w:rPr>
              <w:fldChar w:fldCharType="end"/>
            </w:r>
          </w:hyperlink>
        </w:p>
        <w:p w:rsidR="00933037" w:rsidRDefault="00933037">
          <w:pPr>
            <w:pStyle w:val="TOC3"/>
          </w:pPr>
          <w:hyperlink w:anchor="_Toc393976071" w:history="1">
            <w:r w:rsidRPr="00C508AE">
              <w:rPr>
                <w:rStyle w:val="Hyperlink"/>
              </w:rPr>
              <w:t>Value</w:t>
            </w:r>
            <w:r>
              <w:rPr>
                <w:webHidden/>
              </w:rPr>
              <w:tab/>
            </w:r>
            <w:r>
              <w:rPr>
                <w:webHidden/>
              </w:rPr>
              <w:fldChar w:fldCharType="begin"/>
            </w:r>
            <w:r>
              <w:rPr>
                <w:webHidden/>
              </w:rPr>
              <w:instrText xml:space="preserve"> PAGEREF _Toc393976071 \h </w:instrText>
            </w:r>
            <w:r>
              <w:rPr>
                <w:webHidden/>
              </w:rPr>
            </w:r>
            <w:r>
              <w:rPr>
                <w:webHidden/>
              </w:rPr>
              <w:fldChar w:fldCharType="separate"/>
            </w:r>
            <w:r>
              <w:rPr>
                <w:webHidden/>
              </w:rPr>
              <w:t>18</w:t>
            </w:r>
            <w:r>
              <w:rPr>
                <w:webHidden/>
              </w:rPr>
              <w:fldChar w:fldCharType="end"/>
            </w:r>
          </w:hyperlink>
        </w:p>
        <w:p w:rsidR="00933037" w:rsidRDefault="00933037">
          <w:pPr>
            <w:pStyle w:val="TOC2"/>
          </w:pPr>
          <w:hyperlink w:anchor="_Toc393976072" w:history="1">
            <w:r w:rsidRPr="00C508AE">
              <w:rPr>
                <w:rStyle w:val="Hyperlink"/>
              </w:rPr>
              <w:t>ESRI geoservice</w:t>
            </w:r>
            <w:r>
              <w:rPr>
                <w:webHidden/>
              </w:rPr>
              <w:tab/>
            </w:r>
            <w:r>
              <w:rPr>
                <w:webHidden/>
              </w:rPr>
              <w:fldChar w:fldCharType="begin"/>
            </w:r>
            <w:r>
              <w:rPr>
                <w:webHidden/>
              </w:rPr>
              <w:instrText xml:space="preserve"> PAGEREF _Toc393976072 \h </w:instrText>
            </w:r>
            <w:r>
              <w:rPr>
                <w:webHidden/>
              </w:rPr>
            </w:r>
            <w:r>
              <w:rPr>
                <w:webHidden/>
              </w:rPr>
              <w:fldChar w:fldCharType="separate"/>
            </w:r>
            <w:r>
              <w:rPr>
                <w:webHidden/>
              </w:rPr>
              <w:t>18</w:t>
            </w:r>
            <w:r>
              <w:rPr>
                <w:webHidden/>
              </w:rPr>
              <w:fldChar w:fldCharType="end"/>
            </w:r>
          </w:hyperlink>
        </w:p>
        <w:p w:rsidR="00933037" w:rsidRDefault="00933037">
          <w:pPr>
            <w:pStyle w:val="TOC3"/>
          </w:pPr>
          <w:hyperlink w:anchor="_Toc393976073" w:history="1">
            <w:r w:rsidRPr="00C508AE">
              <w:rPr>
                <w:rStyle w:val="Hyperlink"/>
              </w:rPr>
              <w:t>Link property</w:t>
            </w:r>
            <w:r>
              <w:rPr>
                <w:webHidden/>
              </w:rPr>
              <w:tab/>
            </w:r>
            <w:r>
              <w:rPr>
                <w:webHidden/>
              </w:rPr>
              <w:fldChar w:fldCharType="begin"/>
            </w:r>
            <w:r>
              <w:rPr>
                <w:webHidden/>
              </w:rPr>
              <w:instrText xml:space="preserve"> PAGEREF _Toc393976073 \h </w:instrText>
            </w:r>
            <w:r>
              <w:rPr>
                <w:webHidden/>
              </w:rPr>
            </w:r>
            <w:r>
              <w:rPr>
                <w:webHidden/>
              </w:rPr>
              <w:fldChar w:fldCharType="separate"/>
            </w:r>
            <w:r>
              <w:rPr>
                <w:webHidden/>
              </w:rPr>
              <w:t>18</w:t>
            </w:r>
            <w:r>
              <w:rPr>
                <w:webHidden/>
              </w:rPr>
              <w:fldChar w:fldCharType="end"/>
            </w:r>
          </w:hyperlink>
        </w:p>
        <w:p w:rsidR="00933037" w:rsidRDefault="00933037">
          <w:pPr>
            <w:pStyle w:val="TOC3"/>
          </w:pPr>
          <w:hyperlink w:anchor="_Toc393976074" w:history="1">
            <w:r w:rsidRPr="00C508AE">
              <w:rPr>
                <w:rStyle w:val="Hyperlink"/>
              </w:rPr>
              <w:t>Value</w:t>
            </w:r>
            <w:r>
              <w:rPr>
                <w:webHidden/>
              </w:rPr>
              <w:tab/>
            </w:r>
            <w:r>
              <w:rPr>
                <w:webHidden/>
              </w:rPr>
              <w:fldChar w:fldCharType="begin"/>
            </w:r>
            <w:r>
              <w:rPr>
                <w:webHidden/>
              </w:rPr>
              <w:instrText xml:space="preserve"> PAGEREF _Toc393976074 \h </w:instrText>
            </w:r>
            <w:r>
              <w:rPr>
                <w:webHidden/>
              </w:rPr>
            </w:r>
            <w:r>
              <w:rPr>
                <w:webHidden/>
              </w:rPr>
              <w:fldChar w:fldCharType="separate"/>
            </w:r>
            <w:r>
              <w:rPr>
                <w:webHidden/>
              </w:rPr>
              <w:t>18</w:t>
            </w:r>
            <w:r>
              <w:rPr>
                <w:webHidden/>
              </w:rPr>
              <w:fldChar w:fldCharType="end"/>
            </w:r>
          </w:hyperlink>
        </w:p>
        <w:p w:rsidR="00933037" w:rsidRDefault="00933037">
          <w:pPr>
            <w:pStyle w:val="TOC2"/>
          </w:pPr>
          <w:hyperlink w:anchor="_Toc393976075" w:history="1">
            <w:r w:rsidRPr="00C508AE">
              <w:rPr>
                <w:rStyle w:val="Hyperlink"/>
              </w:rPr>
              <w:t>TileMill map service</w:t>
            </w:r>
            <w:r>
              <w:rPr>
                <w:webHidden/>
              </w:rPr>
              <w:tab/>
            </w:r>
            <w:r>
              <w:rPr>
                <w:webHidden/>
              </w:rPr>
              <w:fldChar w:fldCharType="begin"/>
            </w:r>
            <w:r>
              <w:rPr>
                <w:webHidden/>
              </w:rPr>
              <w:instrText xml:space="preserve"> PAGEREF _Toc393976075 \h </w:instrText>
            </w:r>
            <w:r>
              <w:rPr>
                <w:webHidden/>
              </w:rPr>
            </w:r>
            <w:r>
              <w:rPr>
                <w:webHidden/>
              </w:rPr>
              <w:fldChar w:fldCharType="separate"/>
            </w:r>
            <w:r>
              <w:rPr>
                <w:webHidden/>
              </w:rPr>
              <w:t>19</w:t>
            </w:r>
            <w:r>
              <w:rPr>
                <w:webHidden/>
              </w:rPr>
              <w:fldChar w:fldCharType="end"/>
            </w:r>
          </w:hyperlink>
        </w:p>
        <w:p w:rsidR="00933037" w:rsidRDefault="00933037">
          <w:pPr>
            <w:pStyle w:val="TOC3"/>
          </w:pPr>
          <w:hyperlink w:anchor="_Toc393976076" w:history="1">
            <w:r w:rsidRPr="00C508AE">
              <w:rPr>
                <w:rStyle w:val="Hyperlink"/>
              </w:rPr>
              <w:t>Link property</w:t>
            </w:r>
            <w:r>
              <w:rPr>
                <w:webHidden/>
              </w:rPr>
              <w:tab/>
            </w:r>
            <w:r>
              <w:rPr>
                <w:webHidden/>
              </w:rPr>
              <w:fldChar w:fldCharType="begin"/>
            </w:r>
            <w:r>
              <w:rPr>
                <w:webHidden/>
              </w:rPr>
              <w:instrText xml:space="preserve"> PAGEREF _Toc393976076 \h </w:instrText>
            </w:r>
            <w:r>
              <w:rPr>
                <w:webHidden/>
              </w:rPr>
            </w:r>
            <w:r>
              <w:rPr>
                <w:webHidden/>
              </w:rPr>
              <w:fldChar w:fldCharType="separate"/>
            </w:r>
            <w:r>
              <w:rPr>
                <w:webHidden/>
              </w:rPr>
              <w:t>19</w:t>
            </w:r>
            <w:r>
              <w:rPr>
                <w:webHidden/>
              </w:rPr>
              <w:fldChar w:fldCharType="end"/>
            </w:r>
          </w:hyperlink>
        </w:p>
        <w:p w:rsidR="00933037" w:rsidRDefault="00933037">
          <w:pPr>
            <w:pStyle w:val="TOC3"/>
          </w:pPr>
          <w:hyperlink w:anchor="_Toc393976077" w:history="1">
            <w:r w:rsidRPr="00C508AE">
              <w:rPr>
                <w:rStyle w:val="Hyperlink"/>
              </w:rPr>
              <w:t>Value</w:t>
            </w:r>
            <w:r>
              <w:rPr>
                <w:webHidden/>
              </w:rPr>
              <w:tab/>
            </w:r>
            <w:r>
              <w:rPr>
                <w:webHidden/>
              </w:rPr>
              <w:fldChar w:fldCharType="begin"/>
            </w:r>
            <w:r>
              <w:rPr>
                <w:webHidden/>
              </w:rPr>
              <w:instrText xml:space="preserve"> PAGEREF _Toc393976077 \h </w:instrText>
            </w:r>
            <w:r>
              <w:rPr>
                <w:webHidden/>
              </w:rPr>
            </w:r>
            <w:r>
              <w:rPr>
                <w:webHidden/>
              </w:rPr>
              <w:fldChar w:fldCharType="separate"/>
            </w:r>
            <w:r>
              <w:rPr>
                <w:webHidden/>
              </w:rPr>
              <w:t>19</w:t>
            </w:r>
            <w:r>
              <w:rPr>
                <w:webHidden/>
              </w:rPr>
              <w:fldChar w:fldCharType="end"/>
            </w:r>
          </w:hyperlink>
        </w:p>
        <w:p w:rsidR="00933037" w:rsidRDefault="00933037">
          <w:pPr>
            <w:pStyle w:val="TOC3"/>
          </w:pPr>
          <w:hyperlink w:anchor="_Toc393976078" w:history="1">
            <w:r w:rsidRPr="00C508AE">
              <w:rPr>
                <w:rStyle w:val="Hyperlink"/>
              </w:rPr>
              <w:t>Link property</w:t>
            </w:r>
            <w:r>
              <w:rPr>
                <w:webHidden/>
              </w:rPr>
              <w:tab/>
            </w:r>
            <w:r>
              <w:rPr>
                <w:webHidden/>
              </w:rPr>
              <w:fldChar w:fldCharType="begin"/>
            </w:r>
            <w:r>
              <w:rPr>
                <w:webHidden/>
              </w:rPr>
              <w:instrText xml:space="preserve"> PAGEREF _Toc393976078 \h </w:instrText>
            </w:r>
            <w:r>
              <w:rPr>
                <w:webHidden/>
              </w:rPr>
            </w:r>
            <w:r>
              <w:rPr>
                <w:webHidden/>
              </w:rPr>
              <w:fldChar w:fldCharType="separate"/>
            </w:r>
            <w:r>
              <w:rPr>
                <w:webHidden/>
              </w:rPr>
              <w:t>19</w:t>
            </w:r>
            <w:r>
              <w:rPr>
                <w:webHidden/>
              </w:rPr>
              <w:fldChar w:fldCharType="end"/>
            </w:r>
          </w:hyperlink>
        </w:p>
        <w:p w:rsidR="00933037" w:rsidRDefault="00933037">
          <w:pPr>
            <w:pStyle w:val="TOC3"/>
          </w:pPr>
          <w:hyperlink w:anchor="_Toc393976079" w:history="1">
            <w:r w:rsidRPr="00C508AE">
              <w:rPr>
                <w:rStyle w:val="Hyperlink"/>
              </w:rPr>
              <w:t>Value</w:t>
            </w:r>
            <w:r>
              <w:rPr>
                <w:webHidden/>
              </w:rPr>
              <w:tab/>
            </w:r>
            <w:r>
              <w:rPr>
                <w:webHidden/>
              </w:rPr>
              <w:fldChar w:fldCharType="begin"/>
            </w:r>
            <w:r>
              <w:rPr>
                <w:webHidden/>
              </w:rPr>
              <w:instrText xml:space="preserve"> PAGEREF _Toc393976079 \h </w:instrText>
            </w:r>
            <w:r>
              <w:rPr>
                <w:webHidden/>
              </w:rPr>
            </w:r>
            <w:r>
              <w:rPr>
                <w:webHidden/>
              </w:rPr>
              <w:fldChar w:fldCharType="separate"/>
            </w:r>
            <w:r>
              <w:rPr>
                <w:webHidden/>
              </w:rPr>
              <w:t>19</w:t>
            </w:r>
            <w:r>
              <w:rPr>
                <w:webHidden/>
              </w:rPr>
              <w:fldChar w:fldCharType="end"/>
            </w:r>
          </w:hyperlink>
        </w:p>
        <w:p w:rsidR="00933037" w:rsidRDefault="00933037">
          <w:pPr>
            <w:pStyle w:val="TOC2"/>
          </w:pPr>
          <w:hyperlink w:anchor="_Toc393976080" w:history="1">
            <w:r w:rsidRPr="00C508AE">
              <w:rPr>
                <w:rStyle w:val="Hyperlink"/>
              </w:rPr>
              <w:t>OWS context link</w:t>
            </w:r>
            <w:r>
              <w:rPr>
                <w:webHidden/>
              </w:rPr>
              <w:tab/>
            </w:r>
            <w:r>
              <w:rPr>
                <w:webHidden/>
              </w:rPr>
              <w:fldChar w:fldCharType="begin"/>
            </w:r>
            <w:r>
              <w:rPr>
                <w:webHidden/>
              </w:rPr>
              <w:instrText xml:space="preserve"> PAGEREF _Toc393976080 \h </w:instrText>
            </w:r>
            <w:r>
              <w:rPr>
                <w:webHidden/>
              </w:rPr>
            </w:r>
            <w:r>
              <w:rPr>
                <w:webHidden/>
              </w:rPr>
              <w:fldChar w:fldCharType="separate"/>
            </w:r>
            <w:r>
              <w:rPr>
                <w:webHidden/>
              </w:rPr>
              <w:t>19</w:t>
            </w:r>
            <w:r>
              <w:rPr>
                <w:webHidden/>
              </w:rPr>
              <w:fldChar w:fldCharType="end"/>
            </w:r>
          </w:hyperlink>
        </w:p>
        <w:p w:rsidR="00933037" w:rsidRDefault="00933037">
          <w:pPr>
            <w:pStyle w:val="TOC3"/>
          </w:pPr>
          <w:hyperlink w:anchor="_Toc393976081" w:history="1">
            <w:r w:rsidRPr="00C508AE">
              <w:rPr>
                <w:rStyle w:val="Hyperlink"/>
              </w:rPr>
              <w:t>Link property</w:t>
            </w:r>
            <w:r>
              <w:rPr>
                <w:webHidden/>
              </w:rPr>
              <w:tab/>
            </w:r>
            <w:r>
              <w:rPr>
                <w:webHidden/>
              </w:rPr>
              <w:fldChar w:fldCharType="begin"/>
            </w:r>
            <w:r>
              <w:rPr>
                <w:webHidden/>
              </w:rPr>
              <w:instrText xml:space="preserve"> PAGEREF _Toc393976081 \h </w:instrText>
            </w:r>
            <w:r>
              <w:rPr>
                <w:webHidden/>
              </w:rPr>
            </w:r>
            <w:r>
              <w:rPr>
                <w:webHidden/>
              </w:rPr>
              <w:fldChar w:fldCharType="separate"/>
            </w:r>
            <w:r>
              <w:rPr>
                <w:webHidden/>
              </w:rPr>
              <w:t>19</w:t>
            </w:r>
            <w:r>
              <w:rPr>
                <w:webHidden/>
              </w:rPr>
              <w:fldChar w:fldCharType="end"/>
            </w:r>
          </w:hyperlink>
        </w:p>
        <w:p w:rsidR="00933037" w:rsidRDefault="00933037">
          <w:pPr>
            <w:pStyle w:val="TOC3"/>
          </w:pPr>
          <w:hyperlink w:anchor="_Toc393976082" w:history="1">
            <w:r w:rsidRPr="00C508AE">
              <w:rPr>
                <w:rStyle w:val="Hyperlink"/>
              </w:rPr>
              <w:t>Value</w:t>
            </w:r>
            <w:r>
              <w:rPr>
                <w:webHidden/>
              </w:rPr>
              <w:tab/>
            </w:r>
            <w:r>
              <w:rPr>
                <w:webHidden/>
              </w:rPr>
              <w:fldChar w:fldCharType="begin"/>
            </w:r>
            <w:r>
              <w:rPr>
                <w:webHidden/>
              </w:rPr>
              <w:instrText xml:space="preserve"> PAGEREF _Toc393976082 \h </w:instrText>
            </w:r>
            <w:r>
              <w:rPr>
                <w:webHidden/>
              </w:rPr>
            </w:r>
            <w:r>
              <w:rPr>
                <w:webHidden/>
              </w:rPr>
              <w:fldChar w:fldCharType="separate"/>
            </w:r>
            <w:r>
              <w:rPr>
                <w:webHidden/>
              </w:rPr>
              <w:t>19</w:t>
            </w:r>
            <w:r>
              <w:rPr>
                <w:webHidden/>
              </w:rPr>
              <w:fldChar w:fldCharType="end"/>
            </w:r>
          </w:hyperlink>
        </w:p>
        <w:p w:rsidR="00933037" w:rsidRDefault="00933037">
          <w:pPr>
            <w:pStyle w:val="TOC2"/>
          </w:pPr>
          <w:hyperlink w:anchor="_Toc393976083" w:history="1">
            <w:r w:rsidRPr="00C508AE">
              <w:rPr>
                <w:rStyle w:val="Hyperlink"/>
              </w:rPr>
              <w:t>CSW catalog</w:t>
            </w:r>
            <w:r>
              <w:rPr>
                <w:webHidden/>
              </w:rPr>
              <w:tab/>
            </w:r>
            <w:r>
              <w:rPr>
                <w:webHidden/>
              </w:rPr>
              <w:fldChar w:fldCharType="begin"/>
            </w:r>
            <w:r>
              <w:rPr>
                <w:webHidden/>
              </w:rPr>
              <w:instrText xml:space="preserve"> PAGEREF _Toc393976083 \h </w:instrText>
            </w:r>
            <w:r>
              <w:rPr>
                <w:webHidden/>
              </w:rPr>
            </w:r>
            <w:r>
              <w:rPr>
                <w:webHidden/>
              </w:rPr>
              <w:fldChar w:fldCharType="separate"/>
            </w:r>
            <w:r>
              <w:rPr>
                <w:webHidden/>
              </w:rPr>
              <w:t>19</w:t>
            </w:r>
            <w:r>
              <w:rPr>
                <w:webHidden/>
              </w:rPr>
              <w:fldChar w:fldCharType="end"/>
            </w:r>
          </w:hyperlink>
        </w:p>
        <w:p w:rsidR="00933037" w:rsidRDefault="00933037">
          <w:pPr>
            <w:pStyle w:val="TOC3"/>
          </w:pPr>
          <w:hyperlink w:anchor="_Toc393976084" w:history="1">
            <w:r w:rsidRPr="00C508AE">
              <w:rPr>
                <w:rStyle w:val="Hyperlink"/>
              </w:rPr>
              <w:t>Link property</w:t>
            </w:r>
            <w:r>
              <w:rPr>
                <w:webHidden/>
              </w:rPr>
              <w:tab/>
            </w:r>
            <w:r>
              <w:rPr>
                <w:webHidden/>
              </w:rPr>
              <w:fldChar w:fldCharType="begin"/>
            </w:r>
            <w:r>
              <w:rPr>
                <w:webHidden/>
              </w:rPr>
              <w:instrText xml:space="preserve"> PAGEREF _Toc393976084 \h </w:instrText>
            </w:r>
            <w:r>
              <w:rPr>
                <w:webHidden/>
              </w:rPr>
            </w:r>
            <w:r>
              <w:rPr>
                <w:webHidden/>
              </w:rPr>
              <w:fldChar w:fldCharType="separate"/>
            </w:r>
            <w:r>
              <w:rPr>
                <w:webHidden/>
              </w:rPr>
              <w:t>19</w:t>
            </w:r>
            <w:r>
              <w:rPr>
                <w:webHidden/>
              </w:rPr>
              <w:fldChar w:fldCharType="end"/>
            </w:r>
          </w:hyperlink>
        </w:p>
        <w:p w:rsidR="00933037" w:rsidRDefault="00933037">
          <w:pPr>
            <w:pStyle w:val="TOC3"/>
          </w:pPr>
          <w:hyperlink w:anchor="_Toc393976085" w:history="1">
            <w:r w:rsidRPr="00C508AE">
              <w:rPr>
                <w:rStyle w:val="Hyperlink"/>
              </w:rPr>
              <w:t>Value</w:t>
            </w:r>
            <w:r>
              <w:rPr>
                <w:webHidden/>
              </w:rPr>
              <w:tab/>
            </w:r>
            <w:r>
              <w:rPr>
                <w:webHidden/>
              </w:rPr>
              <w:fldChar w:fldCharType="begin"/>
            </w:r>
            <w:r>
              <w:rPr>
                <w:webHidden/>
              </w:rPr>
              <w:instrText xml:space="preserve"> PAGEREF _Toc393976085 \h </w:instrText>
            </w:r>
            <w:r>
              <w:rPr>
                <w:webHidden/>
              </w:rPr>
            </w:r>
            <w:r>
              <w:rPr>
                <w:webHidden/>
              </w:rPr>
              <w:fldChar w:fldCharType="separate"/>
            </w:r>
            <w:r>
              <w:rPr>
                <w:webHidden/>
              </w:rPr>
              <w:t>19</w:t>
            </w:r>
            <w:r>
              <w:rPr>
                <w:webHidden/>
              </w:rPr>
              <w:fldChar w:fldCharType="end"/>
            </w:r>
          </w:hyperlink>
        </w:p>
        <w:p w:rsidR="00933037" w:rsidRDefault="00933037">
          <w:pPr>
            <w:pStyle w:val="TOC2"/>
          </w:pPr>
          <w:hyperlink w:anchor="_Toc393976086" w:history="1">
            <w:r w:rsidRPr="00C508AE">
              <w:rPr>
                <w:rStyle w:val="Hyperlink"/>
              </w:rPr>
              <w:t>macrostrat endpoint</w:t>
            </w:r>
            <w:r>
              <w:rPr>
                <w:webHidden/>
              </w:rPr>
              <w:tab/>
            </w:r>
            <w:r>
              <w:rPr>
                <w:webHidden/>
              </w:rPr>
              <w:fldChar w:fldCharType="begin"/>
            </w:r>
            <w:r>
              <w:rPr>
                <w:webHidden/>
              </w:rPr>
              <w:instrText xml:space="preserve"> PAGEREF _Toc393976086 \h </w:instrText>
            </w:r>
            <w:r>
              <w:rPr>
                <w:webHidden/>
              </w:rPr>
            </w:r>
            <w:r>
              <w:rPr>
                <w:webHidden/>
              </w:rPr>
              <w:fldChar w:fldCharType="separate"/>
            </w:r>
            <w:r>
              <w:rPr>
                <w:webHidden/>
              </w:rPr>
              <w:t>20</w:t>
            </w:r>
            <w:r>
              <w:rPr>
                <w:webHidden/>
              </w:rPr>
              <w:fldChar w:fldCharType="end"/>
            </w:r>
          </w:hyperlink>
        </w:p>
        <w:p w:rsidR="00933037" w:rsidRDefault="00933037">
          <w:pPr>
            <w:pStyle w:val="TOC3"/>
          </w:pPr>
          <w:hyperlink w:anchor="_Toc393976087" w:history="1">
            <w:r w:rsidRPr="00C508AE">
              <w:rPr>
                <w:rStyle w:val="Hyperlink"/>
              </w:rPr>
              <w:t>Link property</w:t>
            </w:r>
            <w:r>
              <w:rPr>
                <w:webHidden/>
              </w:rPr>
              <w:tab/>
            </w:r>
            <w:r>
              <w:rPr>
                <w:webHidden/>
              </w:rPr>
              <w:fldChar w:fldCharType="begin"/>
            </w:r>
            <w:r>
              <w:rPr>
                <w:webHidden/>
              </w:rPr>
              <w:instrText xml:space="preserve"> PAGEREF _Toc393976087 \h </w:instrText>
            </w:r>
            <w:r>
              <w:rPr>
                <w:webHidden/>
              </w:rPr>
            </w:r>
            <w:r>
              <w:rPr>
                <w:webHidden/>
              </w:rPr>
              <w:fldChar w:fldCharType="separate"/>
            </w:r>
            <w:r>
              <w:rPr>
                <w:webHidden/>
              </w:rPr>
              <w:t>20</w:t>
            </w:r>
            <w:r>
              <w:rPr>
                <w:webHidden/>
              </w:rPr>
              <w:fldChar w:fldCharType="end"/>
            </w:r>
          </w:hyperlink>
        </w:p>
        <w:p w:rsidR="00933037" w:rsidRDefault="00933037">
          <w:pPr>
            <w:pStyle w:val="TOC3"/>
          </w:pPr>
          <w:hyperlink w:anchor="_Toc393976088" w:history="1">
            <w:r w:rsidRPr="00C508AE">
              <w:rPr>
                <w:rStyle w:val="Hyperlink"/>
              </w:rPr>
              <w:t>Value</w:t>
            </w:r>
            <w:r>
              <w:rPr>
                <w:webHidden/>
              </w:rPr>
              <w:tab/>
            </w:r>
            <w:r>
              <w:rPr>
                <w:webHidden/>
              </w:rPr>
              <w:fldChar w:fldCharType="begin"/>
            </w:r>
            <w:r>
              <w:rPr>
                <w:webHidden/>
              </w:rPr>
              <w:instrText xml:space="preserve"> PAGEREF _Toc393976088 \h </w:instrText>
            </w:r>
            <w:r>
              <w:rPr>
                <w:webHidden/>
              </w:rPr>
            </w:r>
            <w:r>
              <w:rPr>
                <w:webHidden/>
              </w:rPr>
              <w:fldChar w:fldCharType="separate"/>
            </w:r>
            <w:r>
              <w:rPr>
                <w:webHidden/>
              </w:rPr>
              <w:t>20</w:t>
            </w:r>
            <w:r>
              <w:rPr>
                <w:webHidden/>
              </w:rPr>
              <w:fldChar w:fldCharType="end"/>
            </w:r>
          </w:hyperlink>
        </w:p>
        <w:p w:rsidR="00933037" w:rsidRDefault="00933037">
          <w:pPr>
            <w:pStyle w:val="TOC2"/>
          </w:pPr>
          <w:hyperlink w:anchor="_Toc393976089" w:history="1">
            <w:r w:rsidRPr="00C508AE">
              <w:rPr>
                <w:rStyle w:val="Hyperlink"/>
              </w:rPr>
              <w:t>IRIS seismic data web service</w:t>
            </w:r>
            <w:r>
              <w:rPr>
                <w:webHidden/>
              </w:rPr>
              <w:tab/>
            </w:r>
            <w:r>
              <w:rPr>
                <w:webHidden/>
              </w:rPr>
              <w:fldChar w:fldCharType="begin"/>
            </w:r>
            <w:r>
              <w:rPr>
                <w:webHidden/>
              </w:rPr>
              <w:instrText xml:space="preserve"> PAGEREF _Toc393976089 \h </w:instrText>
            </w:r>
            <w:r>
              <w:rPr>
                <w:webHidden/>
              </w:rPr>
            </w:r>
            <w:r>
              <w:rPr>
                <w:webHidden/>
              </w:rPr>
              <w:fldChar w:fldCharType="separate"/>
            </w:r>
            <w:r>
              <w:rPr>
                <w:webHidden/>
              </w:rPr>
              <w:t>20</w:t>
            </w:r>
            <w:r>
              <w:rPr>
                <w:webHidden/>
              </w:rPr>
              <w:fldChar w:fldCharType="end"/>
            </w:r>
          </w:hyperlink>
        </w:p>
        <w:p w:rsidR="00933037" w:rsidRDefault="00933037">
          <w:pPr>
            <w:pStyle w:val="TOC3"/>
          </w:pPr>
          <w:hyperlink w:anchor="_Toc393976090" w:history="1">
            <w:r w:rsidRPr="00C508AE">
              <w:rPr>
                <w:rStyle w:val="Hyperlink"/>
              </w:rPr>
              <w:t>Link property</w:t>
            </w:r>
            <w:r>
              <w:rPr>
                <w:webHidden/>
              </w:rPr>
              <w:tab/>
            </w:r>
            <w:r>
              <w:rPr>
                <w:webHidden/>
              </w:rPr>
              <w:fldChar w:fldCharType="begin"/>
            </w:r>
            <w:r>
              <w:rPr>
                <w:webHidden/>
              </w:rPr>
              <w:instrText xml:space="preserve"> PAGEREF _Toc393976090 \h </w:instrText>
            </w:r>
            <w:r>
              <w:rPr>
                <w:webHidden/>
              </w:rPr>
            </w:r>
            <w:r>
              <w:rPr>
                <w:webHidden/>
              </w:rPr>
              <w:fldChar w:fldCharType="separate"/>
            </w:r>
            <w:r>
              <w:rPr>
                <w:webHidden/>
              </w:rPr>
              <w:t>20</w:t>
            </w:r>
            <w:r>
              <w:rPr>
                <w:webHidden/>
              </w:rPr>
              <w:fldChar w:fldCharType="end"/>
            </w:r>
          </w:hyperlink>
        </w:p>
        <w:p w:rsidR="00933037" w:rsidRDefault="00933037">
          <w:pPr>
            <w:pStyle w:val="TOC3"/>
          </w:pPr>
          <w:hyperlink w:anchor="_Toc393976091" w:history="1">
            <w:r w:rsidRPr="00C508AE">
              <w:rPr>
                <w:rStyle w:val="Hyperlink"/>
              </w:rPr>
              <w:t>Value</w:t>
            </w:r>
            <w:r>
              <w:rPr>
                <w:webHidden/>
              </w:rPr>
              <w:tab/>
            </w:r>
            <w:r>
              <w:rPr>
                <w:webHidden/>
              </w:rPr>
              <w:fldChar w:fldCharType="begin"/>
            </w:r>
            <w:r>
              <w:rPr>
                <w:webHidden/>
              </w:rPr>
              <w:instrText xml:space="preserve"> PAGEREF _Toc393976091 \h </w:instrText>
            </w:r>
            <w:r>
              <w:rPr>
                <w:webHidden/>
              </w:rPr>
            </w:r>
            <w:r>
              <w:rPr>
                <w:webHidden/>
              </w:rPr>
              <w:fldChar w:fldCharType="separate"/>
            </w:r>
            <w:r>
              <w:rPr>
                <w:webHidden/>
              </w:rPr>
              <w:t>20</w:t>
            </w:r>
            <w:r>
              <w:rPr>
                <w:webHidden/>
              </w:rPr>
              <w:fldChar w:fldCharType="end"/>
            </w:r>
          </w:hyperlink>
        </w:p>
        <w:p w:rsidR="00933037" w:rsidRDefault="00933037">
          <w:pPr>
            <w:pStyle w:val="TOC2"/>
          </w:pPr>
          <w:hyperlink w:anchor="_Toc393976092" w:history="1">
            <w:r w:rsidRPr="00C508AE">
              <w:rPr>
                <w:rStyle w:val="Hyperlink"/>
              </w:rPr>
              <w:t>Link to home document</w:t>
            </w:r>
            <w:r>
              <w:rPr>
                <w:webHidden/>
              </w:rPr>
              <w:tab/>
            </w:r>
            <w:r>
              <w:rPr>
                <w:webHidden/>
              </w:rPr>
              <w:fldChar w:fldCharType="begin"/>
            </w:r>
            <w:r>
              <w:rPr>
                <w:webHidden/>
              </w:rPr>
              <w:instrText xml:space="preserve"> PAGEREF _Toc393976092 \h </w:instrText>
            </w:r>
            <w:r>
              <w:rPr>
                <w:webHidden/>
              </w:rPr>
            </w:r>
            <w:r>
              <w:rPr>
                <w:webHidden/>
              </w:rPr>
              <w:fldChar w:fldCharType="separate"/>
            </w:r>
            <w:r>
              <w:rPr>
                <w:webHidden/>
              </w:rPr>
              <w:t>20</w:t>
            </w:r>
            <w:r>
              <w:rPr>
                <w:webHidden/>
              </w:rPr>
              <w:fldChar w:fldCharType="end"/>
            </w:r>
          </w:hyperlink>
        </w:p>
        <w:p w:rsidR="00933037" w:rsidRDefault="00933037">
          <w:pPr>
            <w:pStyle w:val="TOC3"/>
          </w:pPr>
          <w:hyperlink w:anchor="_Toc393976093" w:history="1">
            <w:r w:rsidRPr="00C508AE">
              <w:rPr>
                <w:rStyle w:val="Hyperlink"/>
              </w:rPr>
              <w:t>Link property</w:t>
            </w:r>
            <w:r>
              <w:rPr>
                <w:webHidden/>
              </w:rPr>
              <w:tab/>
            </w:r>
            <w:r>
              <w:rPr>
                <w:webHidden/>
              </w:rPr>
              <w:fldChar w:fldCharType="begin"/>
            </w:r>
            <w:r>
              <w:rPr>
                <w:webHidden/>
              </w:rPr>
              <w:instrText xml:space="preserve"> PAGEREF _Toc393976093 \h </w:instrText>
            </w:r>
            <w:r>
              <w:rPr>
                <w:webHidden/>
              </w:rPr>
            </w:r>
            <w:r>
              <w:rPr>
                <w:webHidden/>
              </w:rPr>
              <w:fldChar w:fldCharType="separate"/>
            </w:r>
            <w:r>
              <w:rPr>
                <w:webHidden/>
              </w:rPr>
              <w:t>20</w:t>
            </w:r>
            <w:r>
              <w:rPr>
                <w:webHidden/>
              </w:rPr>
              <w:fldChar w:fldCharType="end"/>
            </w:r>
          </w:hyperlink>
        </w:p>
        <w:p w:rsidR="00933037" w:rsidRDefault="00933037">
          <w:pPr>
            <w:pStyle w:val="TOC3"/>
          </w:pPr>
          <w:hyperlink w:anchor="_Toc393976094" w:history="1">
            <w:r w:rsidRPr="00C508AE">
              <w:rPr>
                <w:rStyle w:val="Hyperlink"/>
              </w:rPr>
              <w:t>Value</w:t>
            </w:r>
            <w:r>
              <w:rPr>
                <w:webHidden/>
              </w:rPr>
              <w:tab/>
            </w:r>
            <w:r>
              <w:rPr>
                <w:webHidden/>
              </w:rPr>
              <w:fldChar w:fldCharType="begin"/>
            </w:r>
            <w:r>
              <w:rPr>
                <w:webHidden/>
              </w:rPr>
              <w:instrText xml:space="preserve"> PAGEREF _Toc393976094 \h </w:instrText>
            </w:r>
            <w:r>
              <w:rPr>
                <w:webHidden/>
              </w:rPr>
            </w:r>
            <w:r>
              <w:rPr>
                <w:webHidden/>
              </w:rPr>
              <w:fldChar w:fldCharType="separate"/>
            </w:r>
            <w:r>
              <w:rPr>
                <w:webHidden/>
              </w:rPr>
              <w:t>20</w:t>
            </w:r>
            <w:r>
              <w:rPr>
                <w:webHidden/>
              </w:rPr>
              <w:fldChar w:fldCharType="end"/>
            </w:r>
          </w:hyperlink>
        </w:p>
        <w:p w:rsidR="00933037" w:rsidRDefault="00933037">
          <w:pPr>
            <w:pStyle w:val="TOC1"/>
          </w:pPr>
          <w:hyperlink w:anchor="_Toc393976095" w:history="1">
            <w:r w:rsidRPr="00C508AE">
              <w:rPr>
                <w:rStyle w:val="Hyperlink"/>
              </w:rPr>
              <w:t>References and related reading</w:t>
            </w:r>
            <w:r>
              <w:rPr>
                <w:webHidden/>
              </w:rPr>
              <w:tab/>
            </w:r>
            <w:r>
              <w:rPr>
                <w:webHidden/>
              </w:rPr>
              <w:fldChar w:fldCharType="begin"/>
            </w:r>
            <w:r>
              <w:rPr>
                <w:webHidden/>
              </w:rPr>
              <w:instrText xml:space="preserve"> PAGEREF _Toc393976095 \h </w:instrText>
            </w:r>
            <w:r>
              <w:rPr>
                <w:webHidden/>
              </w:rPr>
            </w:r>
            <w:r>
              <w:rPr>
                <w:webHidden/>
              </w:rPr>
              <w:fldChar w:fldCharType="separate"/>
            </w:r>
            <w:r>
              <w:rPr>
                <w:webHidden/>
              </w:rPr>
              <w:t>20</w:t>
            </w:r>
            <w:r>
              <w:rPr>
                <w:webHidden/>
              </w:rPr>
              <w:fldChar w:fldCharType="end"/>
            </w:r>
          </w:hyperlink>
        </w:p>
        <w:p w:rsidR="00933037" w:rsidRDefault="00933037">
          <w:pPr>
            <w:pStyle w:val="TOC1"/>
          </w:pPr>
          <w:hyperlink w:anchor="_Toc393976096" w:history="1">
            <w:r w:rsidRPr="00C508AE">
              <w:rPr>
                <w:rStyle w:val="Hyperlink"/>
              </w:rPr>
              <w:t>Glossary</w:t>
            </w:r>
            <w:r>
              <w:rPr>
                <w:webHidden/>
              </w:rPr>
              <w:tab/>
            </w:r>
            <w:r>
              <w:rPr>
                <w:webHidden/>
              </w:rPr>
              <w:fldChar w:fldCharType="begin"/>
            </w:r>
            <w:r>
              <w:rPr>
                <w:webHidden/>
              </w:rPr>
              <w:instrText xml:space="preserve"> PAGEREF _Toc393976096 \h </w:instrText>
            </w:r>
            <w:r>
              <w:rPr>
                <w:webHidden/>
              </w:rPr>
            </w:r>
            <w:r>
              <w:rPr>
                <w:webHidden/>
              </w:rPr>
              <w:fldChar w:fldCharType="separate"/>
            </w:r>
            <w:r>
              <w:rPr>
                <w:webHidden/>
              </w:rPr>
              <w:t>22</w:t>
            </w:r>
            <w:r>
              <w:rPr>
                <w:webHidden/>
              </w:rPr>
              <w:fldChar w:fldCharType="end"/>
            </w:r>
          </w:hyperlink>
        </w:p>
        <w:p w:rsidR="00933037" w:rsidRDefault="00933037">
          <w:r>
            <w:rPr>
              <w:b/>
              <w:bCs/>
              <w:noProof/>
            </w:rPr>
            <w:fldChar w:fldCharType="end"/>
          </w:r>
        </w:p>
      </w:sdtContent>
    </w:sdt>
    <w:p w:rsidR="00933037" w:rsidRDefault="00933037" w:rsidP="00664807"/>
    <w:p w:rsidR="00664807" w:rsidRDefault="00664807" w:rsidP="00664807">
      <w:pPr>
        <w:pStyle w:val="Heading1"/>
      </w:pPr>
      <w:bookmarkStart w:id="1" w:name="_Toc393976042"/>
      <w:r>
        <w:t>Introduction</w:t>
      </w:r>
      <w:bookmarkEnd w:id="1"/>
    </w:p>
    <w:p w:rsidR="001A5DD7" w:rsidRDefault="001A5DD7" w:rsidP="001A5DD7">
      <w:r>
        <w:t>Web architecture encourages client software that is designed as an agent in a dynamic information space</w:t>
      </w:r>
      <w:r w:rsidR="00252F44">
        <w:t xml:space="preserve"> (Charlton, 2012)</w:t>
      </w:r>
      <w:r>
        <w:t>. This is enabled by one of the fundamentals of REST architecture (Fielding,</w:t>
      </w:r>
      <w:r w:rsidR="00561289">
        <w:t xml:space="preserve"> </w:t>
      </w:r>
      <w:r w:rsidR="00111E8D">
        <w:t xml:space="preserve">2000; </w:t>
      </w:r>
      <w:r w:rsidR="00561289">
        <w:t>Fielding</w:t>
      </w:r>
      <w:r w:rsidR="00111E8D">
        <w:t>,</w:t>
      </w:r>
      <w:r w:rsidR="00561289">
        <w:t xml:space="preserve"> 2008), 'hypermedia as the engine of application state'</w:t>
      </w:r>
      <w:r w:rsidR="000D19DB">
        <w:t xml:space="preserve"> (HATEOS)</w:t>
      </w:r>
      <w:r w:rsidR="00561289">
        <w:t>. Understanding this rather a</w:t>
      </w:r>
      <w:r w:rsidR="00561289">
        <w:t>r</w:t>
      </w:r>
      <w:r w:rsidR="00561289">
        <w:t xml:space="preserve">cane concept is central to understanding modern web applications and architecture. The idea </w:t>
      </w:r>
      <w:r w:rsidR="004F4BE1">
        <w:t xml:space="preserve">is that a web application is a software </w:t>
      </w:r>
      <w:r w:rsidR="00561289">
        <w:t xml:space="preserve">agent that retrieves documents from the web, and follows instructions contained in those documents to move towards a goal. The application starts with some objective, and a link to retrieve a hypermedia document that contains the initial instructions. Application logic consists of inspecting the instructions in the document, determining which instructions to follow, and </w:t>
      </w:r>
      <w:r w:rsidR="004F4BE1">
        <w:t>executing</w:t>
      </w:r>
      <w:r w:rsidR="00561289">
        <w:t xml:space="preserve"> those instructions. </w:t>
      </w:r>
      <w:r w:rsidR="007309CE">
        <w:t>The</w:t>
      </w:r>
      <w:r w:rsidR="00561289">
        <w:t xml:space="preserve"> logic may involve requesting user input to make choices </w:t>
      </w:r>
      <w:r w:rsidR="004F4BE1">
        <w:t>or to provide info</w:t>
      </w:r>
      <w:r w:rsidR="004F4BE1">
        <w:t>r</w:t>
      </w:r>
      <w:r w:rsidR="004F4BE1">
        <w:t xml:space="preserve">mation (fill out forms) necessary to </w:t>
      </w:r>
      <w:r w:rsidR="00395F14">
        <w:t>complete the process</w:t>
      </w:r>
      <w:r w:rsidR="00111E8D">
        <w:t>; such user input is well accounted for by the hypermedia controls offered by HTML. This investigation is focused on links in documents that are i</w:t>
      </w:r>
      <w:r w:rsidR="00111E8D">
        <w:t>n</w:t>
      </w:r>
      <w:r w:rsidR="00111E8D">
        <w:t>tended to be processed by machine agents</w:t>
      </w:r>
      <w:r w:rsidR="00395F14">
        <w:t>.</w:t>
      </w:r>
    </w:p>
    <w:p w:rsidR="00E9016B" w:rsidRDefault="00E9016B" w:rsidP="00E9016B">
      <w:r>
        <w:t>The original web architecture was designed to account for human-directed navigation of links to obtain resources that for the most part were intended for display and visual processing by human users. With the increasing adoption of service-based architecture, linked data, and semantic web technology, m</w:t>
      </w:r>
      <w:r>
        <w:t>a</w:t>
      </w:r>
      <w:r>
        <w:t xml:space="preserve">chine interpretation and processing of resources is becoming an integral part of an evolving distributed computation system. Simply clicking on a link to see what you get does not work in this environment. </w:t>
      </w:r>
      <w:r>
        <w:lastRenderedPageBreak/>
        <w:t xml:space="preserve">Links between resources for machine-automated processing require additional information about the nature of the target resource, its capabilities, data structure, and content. </w:t>
      </w:r>
    </w:p>
    <w:p w:rsidR="007309CE" w:rsidRDefault="00C201C4" w:rsidP="001A5DD7">
      <w:r>
        <w:t xml:space="preserve">This </w:t>
      </w:r>
      <w:r w:rsidR="007309CE">
        <w:t>approach</w:t>
      </w:r>
      <w:r>
        <w:t xml:space="preserve"> revolves around the concept of h</w:t>
      </w:r>
      <w:r w:rsidR="00395F14">
        <w:t>ypermedia</w:t>
      </w:r>
      <w:r>
        <w:t>, a document that contains both</w:t>
      </w:r>
      <w:r w:rsidRPr="00C201C4">
        <w:t xml:space="preserve"> information and controls </w:t>
      </w:r>
      <w:r>
        <w:t>to enable a</w:t>
      </w:r>
      <w:r w:rsidRPr="00C201C4">
        <w:t xml:space="preserve"> user (</w:t>
      </w:r>
      <w:r>
        <w:t xml:space="preserve">human </w:t>
      </w:r>
      <w:r w:rsidRPr="00C201C4">
        <w:t>or automat</w:t>
      </w:r>
      <w:r>
        <w:t>ed</w:t>
      </w:r>
      <w:r w:rsidRPr="00C201C4">
        <w:t xml:space="preserve">) </w:t>
      </w:r>
      <w:r>
        <w:t>to make</w:t>
      </w:r>
      <w:r w:rsidRPr="00C201C4">
        <w:t xml:space="preserve"> choices and select actions</w:t>
      </w:r>
      <w:r>
        <w:t xml:space="preserve"> that direct the execution of an application</w:t>
      </w:r>
      <w:r w:rsidR="000D19DB">
        <w:t xml:space="preserve"> towards a goal</w:t>
      </w:r>
      <w:r>
        <w:t xml:space="preserve">. </w:t>
      </w:r>
      <w:r w:rsidRPr="00C201C4">
        <w:t xml:space="preserve"> </w:t>
      </w:r>
      <w:r>
        <w:t>HTML is a widely used hypermedia type. As originally co</w:t>
      </w:r>
      <w:r>
        <w:t>n</w:t>
      </w:r>
      <w:r>
        <w:t>ceived, it provided a human user with a text document containing links that could be followed to view other text documents. In the language of hypermedia, the text provide</w:t>
      </w:r>
      <w:r w:rsidR="007309CE">
        <w:t>s</w:t>
      </w:r>
      <w:r>
        <w:t xml:space="preserve"> information, and links are the controls that provide </w:t>
      </w:r>
      <w:r w:rsidR="007309CE">
        <w:t>the</w:t>
      </w:r>
      <w:r>
        <w:t xml:space="preserve"> mechanism to change </w:t>
      </w:r>
      <w:r w:rsidR="007309CE">
        <w:t xml:space="preserve">browser </w:t>
      </w:r>
      <w:r>
        <w:t xml:space="preserve">application state, i.e. display a new web page. </w:t>
      </w:r>
      <w:r w:rsidR="007309CE">
        <w:t>The user in this case is a human, and any necessary explanation of the controls (links) is in the text for a user to read. This document outlines a scheme for properties that can be used to specify the behavior of a link in a hypermedia document such that machine agents can interpret the link and use it with minimal intervention by a human user.</w:t>
      </w:r>
      <w:r w:rsidR="007309CE" w:rsidRPr="007309CE">
        <w:t xml:space="preserve"> </w:t>
      </w:r>
      <w:r w:rsidR="007309CE">
        <w:t>The idea is that the details of application execution are dynamic; the cl</w:t>
      </w:r>
      <w:r w:rsidR="007309CE">
        <w:t>i</w:t>
      </w:r>
      <w:r w:rsidR="007309CE">
        <w:t xml:space="preserve">ent doesn't have a fixed copy of the instructions </w:t>
      </w:r>
      <w:r w:rsidR="000D19DB">
        <w:t>with</w:t>
      </w:r>
      <w:r w:rsidR="007309CE">
        <w:t xml:space="preserve"> locked-in dependencies on particular URIs or pr</w:t>
      </w:r>
      <w:r w:rsidR="007309CE">
        <w:t>o</w:t>
      </w:r>
      <w:r w:rsidR="000D19DB">
        <w:t>cessing models. Thus the application can evolve as technology changes or new capabilities are intr</w:t>
      </w:r>
      <w:r w:rsidR="000D19DB">
        <w:t>o</w:t>
      </w:r>
      <w:r w:rsidR="000D19DB">
        <w:t>duced.</w:t>
      </w:r>
    </w:p>
    <w:p w:rsidR="0025654B" w:rsidRDefault="000D19DB" w:rsidP="002F0283">
      <w:r>
        <w:t xml:space="preserve">This proposal addresses the following </w:t>
      </w:r>
      <w:r w:rsidR="0040631F">
        <w:t xml:space="preserve">situation: given a choice </w:t>
      </w:r>
      <w:r>
        <w:t xml:space="preserve">between a number </w:t>
      </w:r>
      <w:r w:rsidR="00111E8D">
        <w:t xml:space="preserve">of </w:t>
      </w:r>
      <w:r>
        <w:t>hypermedia co</w:t>
      </w:r>
      <w:r>
        <w:t>n</w:t>
      </w:r>
      <w:r>
        <w:t>trols (links</w:t>
      </w:r>
      <w:r w:rsidR="0025654B">
        <w:t>, also called 'affordances'</w:t>
      </w:r>
      <w:r>
        <w:t>)</w:t>
      </w:r>
      <w:r w:rsidR="0040631F">
        <w:t xml:space="preserve">, a software application (machine) must determine which </w:t>
      </w:r>
      <w:r>
        <w:t>controls will activate</w:t>
      </w:r>
      <w:r w:rsidR="0040631F">
        <w:t xml:space="preserve"> </w:t>
      </w:r>
      <w:r>
        <w:t xml:space="preserve">a </w:t>
      </w:r>
      <w:r w:rsidR="0040631F">
        <w:t xml:space="preserve">representation or interface that </w:t>
      </w:r>
      <w:r>
        <w:t xml:space="preserve">progresses </w:t>
      </w:r>
      <w:r w:rsidR="0040631F">
        <w:t xml:space="preserve">the </w:t>
      </w:r>
      <w:r>
        <w:t>application towards its goal</w:t>
      </w:r>
      <w:r w:rsidR="0040631F">
        <w:t xml:space="preserve">. The solution proposed here is </w:t>
      </w:r>
      <w:r>
        <w:t>to develop</w:t>
      </w:r>
      <w:r w:rsidR="0025654B">
        <w:t xml:space="preserve"> </w:t>
      </w:r>
      <w:r>
        <w:t>conventions for a hypermedia format</w:t>
      </w:r>
      <w:r w:rsidR="0040631F">
        <w:t xml:space="preserve"> to </w:t>
      </w:r>
      <w:r w:rsidR="0025654B">
        <w:t>describe</w:t>
      </w:r>
      <w:r>
        <w:t xml:space="preserve"> the controls</w:t>
      </w:r>
      <w:r w:rsidR="0040631F">
        <w:t xml:space="preserve"> </w:t>
      </w:r>
      <w:r>
        <w:t>(</w:t>
      </w:r>
      <w:r w:rsidR="0040631F">
        <w:t>link</w:t>
      </w:r>
      <w:r>
        <w:t>s) it pr</w:t>
      </w:r>
      <w:r>
        <w:t>e</w:t>
      </w:r>
      <w:r>
        <w:t>sents</w:t>
      </w:r>
      <w:r w:rsidR="0040631F">
        <w:t xml:space="preserve"> </w:t>
      </w:r>
      <w:r w:rsidR="0025654B">
        <w:t xml:space="preserve">in a general way that can be used by a wide variety of hypermedia </w:t>
      </w:r>
      <w:r w:rsidR="0040631F">
        <w:t>applications</w:t>
      </w:r>
      <w:r w:rsidR="0025654B">
        <w:t>. T</w:t>
      </w:r>
      <w:r w:rsidR="0040631F">
        <w:t xml:space="preserve">his information is supplied as properties associated with the links in a </w:t>
      </w:r>
      <w:r w:rsidR="0025654B">
        <w:t>hypermedia document instance</w:t>
      </w:r>
      <w:r>
        <w:t xml:space="preserve">. </w:t>
      </w:r>
    </w:p>
    <w:p w:rsidR="00145B5A" w:rsidRDefault="000D19DB" w:rsidP="002F0283">
      <w:r>
        <w:t>There</w:t>
      </w:r>
      <w:r w:rsidR="007755E2">
        <w:t xml:space="preserve"> are a variety of situations in which </w:t>
      </w:r>
      <w:r w:rsidR="00145B5A">
        <w:t xml:space="preserve">a </w:t>
      </w:r>
      <w:r w:rsidR="007309CE">
        <w:t>hypermedia document might present</w:t>
      </w:r>
      <w:r w:rsidR="007755E2">
        <w:t xml:space="preserve"> a list</w:t>
      </w:r>
      <w:r w:rsidR="007309CE">
        <w:t xml:space="preserve"> of</w:t>
      </w:r>
      <w:r w:rsidR="007755E2">
        <w:t xml:space="preserve"> </w:t>
      </w:r>
      <w:r w:rsidR="007309CE">
        <w:t>links (a</w:t>
      </w:r>
      <w:r w:rsidR="007309CE">
        <w:t>f</w:t>
      </w:r>
      <w:r w:rsidR="007309CE">
        <w:t>fordances, controls). T</w:t>
      </w:r>
      <w:r w:rsidR="007755E2">
        <w:t xml:space="preserve">he objective might be to </w:t>
      </w:r>
      <w:r w:rsidR="0042189F">
        <w:t>make</w:t>
      </w:r>
      <w:r w:rsidR="007755E2">
        <w:t xml:space="preserve"> </w:t>
      </w:r>
      <w:r w:rsidR="007309CE">
        <w:t xml:space="preserve">an information </w:t>
      </w:r>
      <w:r w:rsidR="007755E2">
        <w:t>resource</w:t>
      </w:r>
      <w:r w:rsidR="0042189F">
        <w:t xml:space="preserve"> available to a user in their </w:t>
      </w:r>
      <w:r w:rsidR="007309CE">
        <w:t xml:space="preserve">native </w:t>
      </w:r>
      <w:r w:rsidR="0042189F">
        <w:t>work environment</w:t>
      </w:r>
      <w:r w:rsidR="007755E2">
        <w:t xml:space="preserve">, </w:t>
      </w:r>
      <w:r w:rsidR="007309CE">
        <w:t xml:space="preserve">to </w:t>
      </w:r>
      <w:r w:rsidR="007755E2">
        <w:t>reconstruct a</w:t>
      </w:r>
      <w:r w:rsidR="0042189F">
        <w:t>n archived</w:t>
      </w:r>
      <w:r w:rsidR="007755E2">
        <w:t xml:space="preserve"> </w:t>
      </w:r>
      <w:r w:rsidR="0042189F">
        <w:t xml:space="preserve">compound </w:t>
      </w:r>
      <w:r w:rsidR="007755E2">
        <w:t>digital object</w:t>
      </w:r>
      <w:r w:rsidR="0042189F">
        <w:t>,</w:t>
      </w:r>
      <w:r w:rsidR="007755E2">
        <w:t xml:space="preserve"> or to </w:t>
      </w:r>
      <w:r w:rsidR="00593F7B">
        <w:t xml:space="preserve">execute </w:t>
      </w:r>
      <w:proofErr w:type="gramStart"/>
      <w:r w:rsidR="007309CE">
        <w:t>a workflow</w:t>
      </w:r>
      <w:proofErr w:type="gramEnd"/>
      <w:r w:rsidR="0042189F">
        <w:t xml:space="preserve"> or data visualization</w:t>
      </w:r>
      <w:r w:rsidR="007755E2">
        <w:t xml:space="preserve">. </w:t>
      </w:r>
      <w:r w:rsidR="0042189F">
        <w:t xml:space="preserve">The </w:t>
      </w:r>
      <w:r w:rsidR="00593F7B">
        <w:t>problem this project addresses is development of an abstract</w:t>
      </w:r>
      <w:r w:rsidR="0025654B">
        <w:t xml:space="preserve"> model for the </w:t>
      </w:r>
      <w:r w:rsidR="007309CE">
        <w:t>i</w:t>
      </w:r>
      <w:r w:rsidR="007309CE">
        <w:t>n</w:t>
      </w:r>
      <w:r w:rsidR="007309CE">
        <w:t xml:space="preserve">formation </w:t>
      </w:r>
      <w:r w:rsidR="0025654B">
        <w:t xml:space="preserve">that </w:t>
      </w:r>
      <w:r w:rsidR="007309CE">
        <w:t>must be included with these controls to enable a machine agent to select the proper one to achieve the application goal</w:t>
      </w:r>
      <w:r w:rsidR="0025654B">
        <w:t xml:space="preserve"> in a wide variety of situations</w:t>
      </w:r>
      <w:r w:rsidR="007309CE">
        <w:t>.</w:t>
      </w:r>
      <w:r w:rsidR="0042189F">
        <w:t xml:space="preserve"> </w:t>
      </w:r>
      <w:r w:rsidR="00593F7B">
        <w:t xml:space="preserve">Various implementations based on a shared conceptual model will facilitate integration of applications and reuse of components. </w:t>
      </w:r>
    </w:p>
    <w:p w:rsidR="00664807" w:rsidRDefault="00664807" w:rsidP="00664807">
      <w:r>
        <w:t xml:space="preserve">This issue impacts a variety of current activities considering use of </w:t>
      </w:r>
      <w:r w:rsidR="00D63BCB">
        <w:t>various hypermedia formats, inclu</w:t>
      </w:r>
      <w:r w:rsidR="00D63BCB">
        <w:t>d</w:t>
      </w:r>
      <w:r w:rsidR="00D63BCB">
        <w:t xml:space="preserve">ing </w:t>
      </w:r>
      <w:hyperlink r:id="rId11" w:history="1">
        <w:r w:rsidRPr="00D63BCB">
          <w:rPr>
            <w:rStyle w:val="Hyperlink"/>
          </w:rPr>
          <w:t>Atom</w:t>
        </w:r>
      </w:hyperlink>
      <w:r>
        <w:t xml:space="preserve">, </w:t>
      </w:r>
      <w:proofErr w:type="spellStart"/>
      <w:r>
        <w:t>GeoRSS</w:t>
      </w:r>
      <w:proofErr w:type="spellEnd"/>
      <w:r>
        <w:t xml:space="preserve">, </w:t>
      </w:r>
      <w:r w:rsidR="00D63BCB">
        <w:t xml:space="preserve">and </w:t>
      </w:r>
      <w:r w:rsidR="0042189F">
        <w:t xml:space="preserve">various </w:t>
      </w:r>
      <w:r w:rsidR="00D63BCB">
        <w:t xml:space="preserve">XML </w:t>
      </w:r>
      <w:proofErr w:type="gramStart"/>
      <w:r w:rsidR="00D63BCB">
        <w:t>schema</w:t>
      </w:r>
      <w:proofErr w:type="gramEnd"/>
      <w:r>
        <w:t xml:space="preserve"> </w:t>
      </w:r>
      <w:r w:rsidR="0042189F">
        <w:t>to describe</w:t>
      </w:r>
      <w:r>
        <w:t xml:space="preserve"> associations between resources</w:t>
      </w:r>
      <w:r w:rsidR="00D63BCB">
        <w:t>. Some exa</w:t>
      </w:r>
      <w:r w:rsidR="00D63BCB">
        <w:t>m</w:t>
      </w:r>
      <w:r w:rsidR="00D63BCB">
        <w:t>ples are</w:t>
      </w:r>
      <w:r>
        <w:t xml:space="preserve"> the</w:t>
      </w:r>
      <w:r w:rsidRPr="00DB1304">
        <w:t xml:space="preserve"> </w:t>
      </w:r>
      <w:r w:rsidR="007175CC">
        <w:t xml:space="preserve">Open Geospatial Consortium </w:t>
      </w:r>
      <w:hyperlink r:id="rId12" w:history="1">
        <w:r w:rsidRPr="007175CC">
          <w:rPr>
            <w:rStyle w:val="Hyperlink"/>
          </w:rPr>
          <w:t>OWS context Standards Working G</w:t>
        </w:r>
        <w:r w:rsidR="0042189F" w:rsidRPr="007175CC">
          <w:rPr>
            <w:rStyle w:val="Hyperlink"/>
          </w:rPr>
          <w:t>roup</w:t>
        </w:r>
      </w:hyperlink>
      <w:r w:rsidR="0042189F">
        <w:t xml:space="preserve">, </w:t>
      </w:r>
      <w:r w:rsidR="00D63BCB">
        <w:t>the Earth Science I</w:t>
      </w:r>
      <w:r w:rsidR="00D63BCB">
        <w:t>n</w:t>
      </w:r>
      <w:r w:rsidR="00D63BCB">
        <w:t xml:space="preserve">formation Partners (ESIP) </w:t>
      </w:r>
      <w:hyperlink r:id="rId13" w:history="1">
        <w:r w:rsidR="0042189F" w:rsidRPr="007175CC">
          <w:rPr>
            <w:rStyle w:val="Hyperlink"/>
          </w:rPr>
          <w:t>data and service casting schemes</w:t>
        </w:r>
      </w:hyperlink>
      <w:r>
        <w:t xml:space="preserve">, </w:t>
      </w:r>
      <w:r w:rsidR="00D63BCB">
        <w:t xml:space="preserve">the </w:t>
      </w:r>
      <w:hyperlink r:id="rId14" w:history="1">
        <w:r w:rsidR="00D63BCB" w:rsidRPr="00E9016B">
          <w:rPr>
            <w:rStyle w:val="Hyperlink"/>
          </w:rPr>
          <w:t xml:space="preserve">Energistics </w:t>
        </w:r>
        <w:r w:rsidRPr="00E9016B">
          <w:rPr>
            <w:rStyle w:val="Hyperlink"/>
          </w:rPr>
          <w:t>energy industry ISO19115</w:t>
        </w:r>
        <w:r w:rsidR="0025654B">
          <w:rPr>
            <w:rStyle w:val="Hyperlink"/>
          </w:rPr>
          <w:t>-1</w:t>
        </w:r>
        <w:r w:rsidRPr="00E9016B">
          <w:rPr>
            <w:rStyle w:val="Hyperlink"/>
          </w:rPr>
          <w:t xml:space="preserve"> metadata profile</w:t>
        </w:r>
      </w:hyperlink>
      <w:r>
        <w:t>, the p</w:t>
      </w:r>
      <w:r w:rsidRPr="00017985">
        <w:t>rotocol for</w:t>
      </w:r>
      <w:hyperlink r:id="rId15" w:history="1">
        <w:r w:rsidRPr="00D63BCB">
          <w:rPr>
            <w:rStyle w:val="Hyperlink"/>
          </w:rPr>
          <w:t xml:space="preserve"> Web Description Resources (POWDER</w:t>
        </w:r>
      </w:hyperlink>
      <w:r w:rsidRPr="00017985">
        <w:t>)</w:t>
      </w:r>
      <w:r>
        <w:t xml:space="preserve">, USGS </w:t>
      </w:r>
      <w:r w:rsidR="00D63BCB">
        <w:t>Community for Data I</w:t>
      </w:r>
      <w:r w:rsidR="00D63BCB">
        <w:t>n</w:t>
      </w:r>
      <w:r w:rsidR="00D63BCB">
        <w:t xml:space="preserve">tegration </w:t>
      </w:r>
      <w:r>
        <w:t>Web Application Integration Framework group</w:t>
      </w:r>
      <w:r w:rsidR="0042189F">
        <w:t xml:space="preserve">, </w:t>
      </w:r>
      <w:r w:rsidR="00EE70E2">
        <w:t>the Constrained Restful Environments Link Format (</w:t>
      </w:r>
      <w:hyperlink r:id="rId16" w:history="1">
        <w:r w:rsidR="00EE70E2" w:rsidRPr="00EE70E2">
          <w:rPr>
            <w:rStyle w:val="Hyperlink"/>
          </w:rPr>
          <w:t>CoRE</w:t>
        </w:r>
      </w:hyperlink>
      <w:r w:rsidR="00EE70E2">
        <w:t xml:space="preserve">), </w:t>
      </w:r>
      <w:r w:rsidR="00B07434">
        <w:t xml:space="preserve">linked data profiles being developed for JSON encoding (JSON-LD, </w:t>
      </w:r>
      <w:hyperlink r:id="rId17" w:history="1">
        <w:r w:rsidR="00B07434" w:rsidRPr="0095100A">
          <w:rPr>
            <w:rStyle w:val="Hyperlink"/>
          </w:rPr>
          <w:t>http://json-ld.org/</w:t>
        </w:r>
      </w:hyperlink>
      <w:r w:rsidR="00B07434">
        <w:t xml:space="preserve">), </w:t>
      </w:r>
      <w:r w:rsidR="00D63BCB">
        <w:t>JSON hypermedia profiles (</w:t>
      </w:r>
      <w:hyperlink r:id="rId18" w:history="1">
        <w:r w:rsidR="00D63BCB" w:rsidRPr="00D63BCB">
          <w:rPr>
            <w:rStyle w:val="Hyperlink"/>
          </w:rPr>
          <w:t>HAL</w:t>
        </w:r>
      </w:hyperlink>
      <w:r w:rsidR="00D63BCB">
        <w:t xml:space="preserve">, </w:t>
      </w:r>
      <w:hyperlink r:id="rId19" w:history="1">
        <w:r w:rsidR="00D63BCB" w:rsidRPr="00D63BCB">
          <w:rPr>
            <w:rStyle w:val="Hyperlink"/>
          </w:rPr>
          <w:t>SIREN</w:t>
        </w:r>
      </w:hyperlink>
      <w:r w:rsidR="00D63BCB">
        <w:t xml:space="preserve">, </w:t>
      </w:r>
      <w:hyperlink r:id="rId20" w:history="1">
        <w:r w:rsidR="00D63BCB" w:rsidRPr="00D63BCB">
          <w:rPr>
            <w:rStyle w:val="Hyperlink"/>
          </w:rPr>
          <w:t>Hydra</w:t>
        </w:r>
      </w:hyperlink>
      <w:r w:rsidR="00434CE9">
        <w:t xml:space="preserve">, </w:t>
      </w:r>
      <w:hyperlink r:id="rId21" w:history="1">
        <w:r w:rsidR="00434CE9" w:rsidRPr="00434CE9">
          <w:rPr>
            <w:rStyle w:val="Hyperlink"/>
          </w:rPr>
          <w:t>Home Document</w:t>
        </w:r>
      </w:hyperlink>
      <w:r w:rsidR="00D63BCB">
        <w:t xml:space="preserve">), </w:t>
      </w:r>
      <w:r w:rsidR="0042189F">
        <w:t xml:space="preserve">and the </w:t>
      </w:r>
      <w:hyperlink r:id="rId22" w:history="1">
        <w:r w:rsidR="0042189F" w:rsidRPr="00D63BCB">
          <w:rPr>
            <w:rStyle w:val="Hyperlink"/>
          </w:rPr>
          <w:t>Open Archives Initiative Object Reuse and Exchange</w:t>
        </w:r>
      </w:hyperlink>
      <w:r w:rsidR="0042189F">
        <w:t xml:space="preserve"> specification</w:t>
      </w:r>
      <w:r>
        <w:t>.</w:t>
      </w:r>
    </w:p>
    <w:p w:rsidR="00145B5A" w:rsidRDefault="00145B5A" w:rsidP="002F0283">
      <w:pPr>
        <w:pStyle w:val="Heading2"/>
      </w:pPr>
      <w:bookmarkStart w:id="2" w:name="_Toc393976043"/>
      <w:r>
        <w:lastRenderedPageBreak/>
        <w:t>Use Scenarios</w:t>
      </w:r>
      <w:bookmarkEnd w:id="2"/>
    </w:p>
    <w:p w:rsidR="00664807" w:rsidRPr="00F631E0" w:rsidRDefault="007175CC" w:rsidP="00664807">
      <w:r>
        <w:t>Here are a variety of</w:t>
      </w:r>
      <w:r w:rsidR="00664807">
        <w:t xml:space="preserve"> </w:t>
      </w:r>
      <w:r w:rsidR="00145B5A">
        <w:t>scenarios</w:t>
      </w:r>
      <w:r w:rsidR="00664807">
        <w:t xml:space="preserve"> framed in several contexts: a metadata record, a ‘service cast’ or ‘dataset cast’ document, an ‘OWS context’ (‘common operating picture’) document (</w:t>
      </w:r>
      <w:r w:rsidR="0025654B">
        <w:t>Atom XML</w:t>
      </w:r>
      <w:r w:rsidR="00664807">
        <w:t xml:space="preserve"> or JSON), or an XML ‘data’ document (like GeoSciML). These use cases are </w:t>
      </w:r>
      <w:r>
        <w:t xml:space="preserve">all </w:t>
      </w:r>
      <w:r w:rsidR="00664807">
        <w:t xml:space="preserve">related to the issue of what information needs to be encoded to make a URI machine-actionable in a simple, useful </w:t>
      </w:r>
      <w:commentRangeStart w:id="3"/>
      <w:r w:rsidR="00664807">
        <w:t>way</w:t>
      </w:r>
      <w:commentRangeEnd w:id="3"/>
      <w:r w:rsidR="00145B5A">
        <w:rPr>
          <w:rStyle w:val="CommentReference"/>
        </w:rPr>
        <w:commentReference w:id="3"/>
      </w:r>
      <w:r w:rsidR="00664807">
        <w:t>.</w:t>
      </w:r>
    </w:p>
    <w:p w:rsidR="00664807" w:rsidRDefault="00145B5A" w:rsidP="00664807">
      <w:pPr>
        <w:pStyle w:val="ListParagraph"/>
        <w:numPr>
          <w:ilvl w:val="0"/>
          <w:numId w:val="1"/>
        </w:numPr>
      </w:pPr>
      <w:r>
        <w:t>A data citation provides a l</w:t>
      </w:r>
      <w:r w:rsidR="00664807">
        <w:t xml:space="preserve">ink to directly access </w:t>
      </w:r>
      <w:r>
        <w:t>a particular subset of some data set.</w:t>
      </w:r>
    </w:p>
    <w:p w:rsidR="00664807" w:rsidRDefault="00664807" w:rsidP="00664807">
      <w:pPr>
        <w:pStyle w:val="ListParagraph"/>
        <w:numPr>
          <w:ilvl w:val="0"/>
          <w:numId w:val="1"/>
        </w:numPr>
      </w:pPr>
      <w:r>
        <w:t>A GeoSciML instance document contains URIs that specify terminological quantifiers for various property elements; a user interface must present these using labels intelligible to users of the data</w:t>
      </w:r>
    </w:p>
    <w:p w:rsidR="00664807" w:rsidRDefault="00664807" w:rsidP="00664807">
      <w:pPr>
        <w:pStyle w:val="ListParagraph"/>
        <w:numPr>
          <w:ilvl w:val="0"/>
          <w:numId w:val="1"/>
        </w:numPr>
      </w:pPr>
      <w:r>
        <w:t xml:space="preserve">A </w:t>
      </w:r>
      <w:proofErr w:type="spellStart"/>
      <w:r>
        <w:t>WaterML</w:t>
      </w:r>
      <w:proofErr w:type="spellEnd"/>
      <w:r>
        <w:t xml:space="preserve"> instance document contains URIs that specify terminological quantifiers for various property elements; a data processing application is comparing these attribute values to data from another source and must assess concept similarity. An owl representation would be most useful.</w:t>
      </w:r>
    </w:p>
    <w:p w:rsidR="00664807" w:rsidRDefault="00664807" w:rsidP="00664807">
      <w:pPr>
        <w:pStyle w:val="ListParagraph"/>
        <w:numPr>
          <w:ilvl w:val="0"/>
          <w:numId w:val="1"/>
        </w:numPr>
      </w:pPr>
      <w:r>
        <w:t>A WFS server is processing filter requests against a GeoSciML document with concept expansion on attribute values specified by URIs, and must determine the transitive closure of the concept in the containing concept scheme.</w:t>
      </w:r>
    </w:p>
    <w:p w:rsidR="00145B5A" w:rsidRDefault="00145B5A" w:rsidP="00145B5A">
      <w:pPr>
        <w:pStyle w:val="ListParagraph"/>
        <w:numPr>
          <w:ilvl w:val="0"/>
          <w:numId w:val="1"/>
        </w:numPr>
      </w:pPr>
      <w:r>
        <w:t>Geospatial information context document (common operating picture, OWS context) provides links to a collection of resources that constitute a workspace environment, e.g. a map mash-up bringing a variety of service-based spatial data together to convey some interpretation, inclu</w:t>
      </w:r>
      <w:r>
        <w:t>d</w:t>
      </w:r>
      <w:r>
        <w:t>ing portrayal configuration, filters on datasets, operation options, etc...</w:t>
      </w:r>
    </w:p>
    <w:p w:rsidR="00145B5A" w:rsidRDefault="00145B5A" w:rsidP="00145B5A">
      <w:pPr>
        <w:pStyle w:val="ListParagraph"/>
        <w:numPr>
          <w:ilvl w:val="0"/>
          <w:numId w:val="2"/>
        </w:numPr>
      </w:pPr>
      <w:r>
        <w:t>A metadata record for a data granule links to a metadata record describing the collection that contains the granule</w:t>
      </w:r>
    </w:p>
    <w:p w:rsidR="00145B5A" w:rsidRDefault="00145B5A" w:rsidP="00145B5A">
      <w:pPr>
        <w:pStyle w:val="ListParagraph"/>
        <w:numPr>
          <w:ilvl w:val="0"/>
          <w:numId w:val="2"/>
        </w:numPr>
      </w:pPr>
      <w:r>
        <w:t>A metadata description of a service resource links to metadata for datasets it serves.</w:t>
      </w:r>
    </w:p>
    <w:p w:rsidR="00145B5A" w:rsidRDefault="00145B5A" w:rsidP="00145B5A">
      <w:pPr>
        <w:pStyle w:val="ListParagraph"/>
        <w:numPr>
          <w:ilvl w:val="0"/>
          <w:numId w:val="2"/>
        </w:numPr>
      </w:pPr>
      <w:r>
        <w:t>Metadata for a dataset contains actionable link/description of services providing the data so that a client can connect to the service and access data without human intervention.</w:t>
      </w:r>
    </w:p>
    <w:p w:rsidR="00145B5A" w:rsidRDefault="00145B5A" w:rsidP="00145B5A">
      <w:pPr>
        <w:pStyle w:val="ListParagraph"/>
        <w:numPr>
          <w:ilvl w:val="0"/>
          <w:numId w:val="2"/>
        </w:numPr>
      </w:pPr>
      <w:r>
        <w:t>Dataset (or collection) cast specifies what services are available to query, access, or transform each dataset, and client software can enable user to do these without intervention.</w:t>
      </w:r>
    </w:p>
    <w:p w:rsidR="00145B5A" w:rsidRDefault="00145B5A" w:rsidP="00145B5A">
      <w:pPr>
        <w:pStyle w:val="ListParagraph"/>
        <w:numPr>
          <w:ilvl w:val="0"/>
          <w:numId w:val="2"/>
        </w:numPr>
      </w:pPr>
      <w:r>
        <w:t>An Atom feed describing an information resource provides links enabling a variety of human and machine interactions with the resource that access different representations and interfaces.</w:t>
      </w:r>
    </w:p>
    <w:p w:rsidR="00145B5A" w:rsidRDefault="00145B5A" w:rsidP="002F0283">
      <w:pPr>
        <w:pStyle w:val="ListParagraph"/>
        <w:numPr>
          <w:ilvl w:val="0"/>
          <w:numId w:val="2"/>
        </w:numPr>
      </w:pPr>
      <w:r>
        <w:t xml:space="preserve">A workflow </w:t>
      </w:r>
      <w:r w:rsidR="000A3F4D">
        <w:t>is described by</w:t>
      </w:r>
      <w:r>
        <w:t xml:space="preserve"> a </w:t>
      </w:r>
      <w:r w:rsidR="000A3F4D">
        <w:t xml:space="preserve">branching </w:t>
      </w:r>
      <w:r>
        <w:t>chain of service</w:t>
      </w:r>
      <w:r w:rsidR="000A3F4D">
        <w:t xml:space="preserve"> calls described in a hypermedia doc</w:t>
      </w:r>
      <w:r w:rsidR="000A3F4D">
        <w:t>u</w:t>
      </w:r>
      <w:r w:rsidR="000A3F4D">
        <w:t>ment</w:t>
      </w:r>
      <w:r>
        <w:t>.</w:t>
      </w:r>
    </w:p>
    <w:p w:rsidR="009D76BA" w:rsidRDefault="00B65E46" w:rsidP="009D76BA">
      <w:pPr>
        <w:pStyle w:val="Heading1"/>
      </w:pPr>
      <w:bookmarkStart w:id="4" w:name="_Toc393976044"/>
      <w:r>
        <w:t>Link Properties Review</w:t>
      </w:r>
      <w:bookmarkEnd w:id="4"/>
    </w:p>
    <w:p w:rsidR="000A5470" w:rsidRDefault="000A5470">
      <w:r>
        <w:t xml:space="preserve">To explore what is being done to implement machine actionable </w:t>
      </w:r>
      <w:proofErr w:type="gramStart"/>
      <w:r>
        <w:t>links,</w:t>
      </w:r>
      <w:proofErr w:type="gramEnd"/>
      <w:r>
        <w:t xml:space="preserve"> a survey was made of </w:t>
      </w:r>
      <w:r w:rsidR="005046B7">
        <w:t xml:space="preserve">several </w:t>
      </w:r>
      <w:r>
        <w:t>specifications that are in use (</w:t>
      </w:r>
      <w:r w:rsidR="00C36B90">
        <w:fldChar w:fldCharType="begin"/>
      </w:r>
      <w:r w:rsidR="00C36B90">
        <w:instrText xml:space="preserve"> REF _Ref305055663 \h </w:instrText>
      </w:r>
      <w:r w:rsidR="00C36B90">
        <w:fldChar w:fldCharType="separate"/>
      </w:r>
      <w:r w:rsidR="009558F8">
        <w:t xml:space="preserve">Table </w:t>
      </w:r>
      <w:r w:rsidR="009558F8">
        <w:rPr>
          <w:noProof/>
        </w:rPr>
        <w:t>1</w:t>
      </w:r>
      <w:r w:rsidR="00C36B90">
        <w:fldChar w:fldCharType="end"/>
      </w:r>
      <w:r>
        <w:t>). The various approaches generally build on the html &lt;Link&gt; a</w:t>
      </w:r>
      <w:r>
        <w:t>p</w:t>
      </w:r>
      <w:r>
        <w:t>proach, with information encoded in one or more attributes on the link, or in the codelist/controlled v</w:t>
      </w:r>
      <w:r>
        <w:t>o</w:t>
      </w:r>
      <w:r>
        <w:t>cabulary associated with these attributes. All utilize MIME type in some fashion, and generally include some kind of ‘</w:t>
      </w:r>
      <w:proofErr w:type="spellStart"/>
      <w:r>
        <w:t>rel</w:t>
      </w:r>
      <w:proofErr w:type="spellEnd"/>
      <w:r>
        <w:t xml:space="preserve">’ or ‘role’ attribute used to indicate the semantics of the link. </w:t>
      </w:r>
    </w:p>
    <w:p w:rsidR="00C36B90" w:rsidRDefault="00C36B90" w:rsidP="00E50AD8">
      <w:pPr>
        <w:pStyle w:val="Caption"/>
      </w:pPr>
      <w:bookmarkStart w:id="5" w:name="_Ref305055663"/>
      <w:proofErr w:type="gramStart"/>
      <w:r>
        <w:lastRenderedPageBreak/>
        <w:t xml:space="preserve">Table </w:t>
      </w:r>
      <w:r w:rsidR="0074619F">
        <w:fldChar w:fldCharType="begin"/>
      </w:r>
      <w:r w:rsidR="0074619F">
        <w:instrText xml:space="preserve"> SEQ Table \* ARABIC </w:instrText>
      </w:r>
      <w:r w:rsidR="0074619F">
        <w:fldChar w:fldCharType="separate"/>
      </w:r>
      <w:r w:rsidR="009558F8">
        <w:rPr>
          <w:noProof/>
        </w:rPr>
        <w:t>1</w:t>
      </w:r>
      <w:r w:rsidR="0074619F">
        <w:rPr>
          <w:noProof/>
        </w:rPr>
        <w:fldChar w:fldCharType="end"/>
      </w:r>
      <w:bookmarkEnd w:id="5"/>
      <w:r>
        <w:t>.</w:t>
      </w:r>
      <w:proofErr w:type="gramEnd"/>
      <w:r>
        <w:t xml:space="preserve"> Link parameter specifications</w:t>
      </w:r>
      <w:r w:rsidR="00664807">
        <w:t xml:space="preserve"> reviewed for this analysis</w:t>
      </w:r>
    </w:p>
    <w:tbl>
      <w:tblPr>
        <w:tblStyle w:val="LightGrid"/>
        <w:tblW w:w="0" w:type="auto"/>
        <w:tblLayout w:type="fixed"/>
        <w:tblLook w:val="04A0" w:firstRow="1" w:lastRow="0" w:firstColumn="1" w:lastColumn="0" w:noHBand="0" w:noVBand="1"/>
      </w:tblPr>
      <w:tblGrid>
        <w:gridCol w:w="1728"/>
        <w:gridCol w:w="2668"/>
        <w:gridCol w:w="32"/>
        <w:gridCol w:w="4828"/>
      </w:tblGrid>
      <w:tr w:rsidR="00EE70E2" w:rsidTr="00C36B9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EE70E2" w:rsidRPr="000A5470" w:rsidRDefault="00EE70E2" w:rsidP="00A26BDD">
            <w:r w:rsidRPr="000A5470">
              <w:t>Specification</w:t>
            </w:r>
          </w:p>
        </w:tc>
        <w:tc>
          <w:tcPr>
            <w:tcW w:w="2668" w:type="dxa"/>
          </w:tcPr>
          <w:p w:rsidR="00EE70E2" w:rsidRPr="000A5470" w:rsidRDefault="00EE70E2" w:rsidP="00A26BDD">
            <w:pPr>
              <w:cnfStyle w:val="100000000000" w:firstRow="1" w:lastRow="0" w:firstColumn="0" w:lastColumn="0" w:oddVBand="0" w:evenVBand="0" w:oddHBand="0" w:evenHBand="0" w:firstRowFirstColumn="0" w:firstRowLastColumn="0" w:lastRowFirstColumn="0" w:lastRowLastColumn="0"/>
            </w:pPr>
            <w:r w:rsidRPr="000A5470">
              <w:t>Link</w:t>
            </w:r>
          </w:p>
        </w:tc>
        <w:tc>
          <w:tcPr>
            <w:tcW w:w="4860" w:type="dxa"/>
            <w:gridSpan w:val="2"/>
          </w:tcPr>
          <w:p w:rsidR="00EE70E2" w:rsidRDefault="00EE70E2" w:rsidP="00A26BDD">
            <w:pPr>
              <w:cnfStyle w:val="100000000000" w:firstRow="1" w:lastRow="0" w:firstColumn="0" w:lastColumn="0" w:oddVBand="0" w:evenVBand="0" w:oddHBand="0" w:evenHBand="0" w:firstRowFirstColumn="0" w:firstRowLastColumn="0" w:lastRowFirstColumn="0" w:lastRowLastColumn="0"/>
            </w:pPr>
            <w:r w:rsidRPr="000A5470">
              <w:t>Notes</w:t>
            </w: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r>
              <w:t>ATOM</w:t>
            </w:r>
          </w:p>
        </w:tc>
        <w:tc>
          <w:tcPr>
            <w:tcW w:w="2668" w:type="dxa"/>
          </w:tcPr>
          <w:p w:rsidR="00EE70E2" w:rsidRPr="00B87228" w:rsidRDefault="0074619F" w:rsidP="003854A6">
            <w:pPr>
              <w:spacing w:after="200" w:line="276" w:lineRule="auto"/>
              <w:cnfStyle w:val="000000100000" w:firstRow="0" w:lastRow="0" w:firstColumn="0" w:lastColumn="0" w:oddVBand="0" w:evenVBand="0" w:oddHBand="1" w:evenHBand="0" w:firstRowFirstColumn="0" w:firstRowLastColumn="0" w:lastRowFirstColumn="0" w:lastRowLastColumn="0"/>
            </w:pPr>
            <w:hyperlink r:id="rId24" w:history="1">
              <w:r w:rsidR="00EE70E2" w:rsidRPr="00B87228">
                <w:rPr>
                  <w:rStyle w:val="Hyperlink"/>
                </w:rPr>
                <w:t>http://tools.ietf.org/html/rfc4287</w:t>
              </w:r>
            </w:hyperlink>
          </w:p>
        </w:tc>
        <w:tc>
          <w:tcPr>
            <w:tcW w:w="4860" w:type="dxa"/>
            <w:gridSpan w:val="2"/>
          </w:tcPr>
          <w:p w:rsidR="00EE70E2" w:rsidRDefault="00EE70E2" w:rsidP="00A26BDD">
            <w:pPr>
              <w:cnfStyle w:val="000000100000" w:firstRow="0" w:lastRow="0" w:firstColumn="0" w:lastColumn="0" w:oddVBand="0" w:evenVBand="0" w:oddHBand="1" w:evenHBand="0" w:firstRowFirstColumn="0" w:firstRowLastColumn="0" w:lastRowFirstColumn="0" w:lastRowLastColumn="0"/>
            </w:pPr>
            <w:r>
              <w:rPr>
                <w:lang w:eastAsia="zh-CN"/>
              </w:rPr>
              <w:t>An XML-based document format that describes lists of related information known as "feeds".  Feeds are composed of a number of items, known as "e</w:t>
            </w:r>
            <w:r>
              <w:rPr>
                <w:lang w:eastAsia="zh-CN"/>
              </w:rPr>
              <w:t>n</w:t>
            </w:r>
            <w:r>
              <w:rPr>
                <w:lang w:eastAsia="zh-CN"/>
              </w:rPr>
              <w:t xml:space="preserve">tries", each with an extensible set of attached metadata. </w:t>
            </w:r>
            <w:r>
              <w:t>Defines link element with relation type, original vocabulary of 5 types extended in IANA link type registry</w:t>
            </w:r>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A26BDD">
            <w:proofErr w:type="spellStart"/>
            <w:r>
              <w:t>CoRE</w:t>
            </w:r>
            <w:proofErr w:type="spellEnd"/>
          </w:p>
        </w:tc>
        <w:tc>
          <w:tcPr>
            <w:tcW w:w="2668" w:type="dxa"/>
          </w:tcPr>
          <w:p w:rsidR="00EE70E2" w:rsidRPr="00B87228" w:rsidRDefault="0074619F" w:rsidP="003854A6">
            <w:pPr>
              <w:spacing w:after="200" w:line="276" w:lineRule="auto"/>
              <w:cnfStyle w:val="000000010000" w:firstRow="0" w:lastRow="0" w:firstColumn="0" w:lastColumn="0" w:oddVBand="0" w:evenVBand="0" w:oddHBand="0" w:evenHBand="1" w:firstRowFirstColumn="0" w:firstRowLastColumn="0" w:lastRowFirstColumn="0" w:lastRowLastColumn="0"/>
            </w:pPr>
            <w:hyperlink r:id="rId25" w:history="1">
              <w:r w:rsidR="00EE70E2" w:rsidRPr="00B87228">
                <w:rPr>
                  <w:rStyle w:val="Hyperlink"/>
                </w:rPr>
                <w:t>http://tools.ietf.org/html/rfc6690</w:t>
              </w:r>
            </w:hyperlink>
          </w:p>
        </w:tc>
        <w:tc>
          <w:tcPr>
            <w:tcW w:w="4860" w:type="dxa"/>
            <w:gridSpan w:val="2"/>
          </w:tcPr>
          <w:p w:rsidR="00EE70E2" w:rsidRDefault="00EE70E2" w:rsidP="00EE70E2">
            <w:pPr>
              <w:cnfStyle w:val="000000010000" w:firstRow="0" w:lastRow="0" w:firstColumn="0" w:lastColumn="0" w:oddVBand="0" w:evenVBand="0" w:oddHBand="0" w:evenHBand="1" w:firstRowFirstColumn="0" w:firstRowLastColumn="0" w:lastRowFirstColumn="0" w:lastRowLastColumn="0"/>
            </w:pPr>
            <w:proofErr w:type="gramStart"/>
            <w:r>
              <w:t>link</w:t>
            </w:r>
            <w:proofErr w:type="gramEnd"/>
            <w:r>
              <w:t xml:space="preserve"> format for use by constrained web servers to describe hosted resources, their attributes, and other relationships between links.</w:t>
            </w:r>
          </w:p>
        </w:tc>
      </w:tr>
      <w:tr w:rsidR="00EE70E2" w:rsidTr="00B87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Pr="000A5470" w:rsidRDefault="00EE70E2" w:rsidP="00A26BDD">
            <w:r>
              <w:t>ESIP discovery</w:t>
            </w:r>
          </w:p>
        </w:tc>
        <w:tc>
          <w:tcPr>
            <w:tcW w:w="2700" w:type="dxa"/>
            <w:gridSpan w:val="2"/>
          </w:tcPr>
          <w:p w:rsidR="00EE70E2" w:rsidRPr="00B87228" w:rsidRDefault="00845841" w:rsidP="003854A6">
            <w:pPr>
              <w:spacing w:after="200" w:line="276" w:lineRule="auto"/>
              <w:cnfStyle w:val="000000100000" w:firstRow="0" w:lastRow="0" w:firstColumn="0" w:lastColumn="0" w:oddVBand="0" w:evenVBand="0" w:oddHBand="1" w:evenHBand="0" w:firstRowFirstColumn="0" w:firstRowLastColumn="0" w:lastRowFirstColumn="0" w:lastRowLastColumn="0"/>
            </w:pPr>
            <w:r w:rsidRPr="00845841">
              <w:t>http://wiki.esipfed.org/index.php/Discovery_Change_Proposal-8</w:t>
            </w:r>
          </w:p>
        </w:tc>
        <w:tc>
          <w:tcPr>
            <w:tcW w:w="4828" w:type="dxa"/>
          </w:tcPr>
          <w:p w:rsidR="00EE70E2" w:rsidRPr="000A5470" w:rsidRDefault="003854A6" w:rsidP="00A26BDD">
            <w:pPr>
              <w:cnfStyle w:val="000000100000" w:firstRow="0" w:lastRow="0" w:firstColumn="0" w:lastColumn="0" w:oddVBand="0" w:evenVBand="0" w:oddHBand="1" w:evenHBand="0" w:firstRowFirstColumn="0" w:firstRowLastColumn="0" w:lastRowFirstColumn="0" w:lastRowLastColumn="0"/>
            </w:pPr>
            <w:r w:rsidRPr="003854A6">
              <w:t>Links to datasets (i.e. collections) that are made available by a given service; link to services avail</w:t>
            </w:r>
            <w:r w:rsidRPr="003854A6">
              <w:t>a</w:t>
            </w:r>
            <w:r w:rsidRPr="003854A6">
              <w:t>ble to discover &amp; access collection items; link to additional resources or metadata.</w:t>
            </w:r>
          </w:p>
        </w:tc>
      </w:tr>
      <w:tr w:rsidR="00EE70E2" w:rsidTr="00B87228">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DC6D72">
            <w:r>
              <w:t xml:space="preserve">GML </w:t>
            </w:r>
            <w:proofErr w:type="spellStart"/>
            <w:r>
              <w:t>codeType</w:t>
            </w:r>
            <w:proofErr w:type="spellEnd"/>
          </w:p>
        </w:tc>
        <w:tc>
          <w:tcPr>
            <w:tcW w:w="2668" w:type="dxa"/>
          </w:tcPr>
          <w:p w:rsidR="00EE70E2" w:rsidRPr="00EE70E2" w:rsidRDefault="00EE70E2" w:rsidP="00A26BDD">
            <w:pPr>
              <w:cnfStyle w:val="000000010000" w:firstRow="0" w:lastRow="0" w:firstColumn="0" w:lastColumn="0" w:oddVBand="0" w:evenVBand="0" w:oddHBand="0" w:evenHBand="1" w:firstRowFirstColumn="0" w:firstRowLastColumn="0" w:lastRowFirstColumn="0" w:lastRowLastColumn="0"/>
              <w:rPr>
                <w:sz w:val="18"/>
              </w:rPr>
            </w:pPr>
          </w:p>
        </w:tc>
        <w:tc>
          <w:tcPr>
            <w:tcW w:w="4860" w:type="dxa"/>
            <w:gridSpan w:val="2"/>
          </w:tcPr>
          <w:p w:rsidR="00EE70E2" w:rsidRDefault="00EE70E2" w:rsidP="00DC6D72">
            <w:pPr>
              <w:tabs>
                <w:tab w:val="left" w:pos="2564"/>
              </w:tabs>
              <w:cnfStyle w:val="000000010000" w:firstRow="0" w:lastRow="0" w:firstColumn="0" w:lastColumn="0" w:oddVBand="0" w:evenVBand="0" w:oddHBand="0" w:evenHBand="1" w:firstRowFirstColumn="0" w:firstRowLastColumn="0" w:lastRowFirstColumn="0" w:lastRowLastColumn="0"/>
            </w:pPr>
            <w:r>
              <w:t>XML element scheme to associate a URI with a co</w:t>
            </w:r>
            <w:r>
              <w:t>n</w:t>
            </w:r>
            <w:r>
              <w:t xml:space="preserve">text, use for linking to concept resources. Similar to </w:t>
            </w:r>
            <w:proofErr w:type="spellStart"/>
            <w:r>
              <w:t>CodeList</w:t>
            </w:r>
            <w:proofErr w:type="spellEnd"/>
            <w:r>
              <w:t xml:space="preserve"> type in ISO 19139.</w:t>
            </w: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DC6D72">
            <w:r>
              <w:t>HAL</w:t>
            </w:r>
          </w:p>
        </w:tc>
        <w:tc>
          <w:tcPr>
            <w:tcW w:w="2668" w:type="dxa"/>
          </w:tcPr>
          <w:p w:rsidR="00EE70E2" w:rsidRPr="00EE70E2" w:rsidRDefault="00EE70E2" w:rsidP="00A26BDD">
            <w:pPr>
              <w:cnfStyle w:val="000000100000" w:firstRow="0" w:lastRow="0" w:firstColumn="0" w:lastColumn="0" w:oddVBand="0" w:evenVBand="0" w:oddHBand="1" w:evenHBand="0" w:firstRowFirstColumn="0" w:firstRowLastColumn="0" w:lastRowFirstColumn="0" w:lastRowLastColumn="0"/>
              <w:rPr>
                <w:sz w:val="18"/>
              </w:rPr>
            </w:pPr>
            <w:r w:rsidRPr="00EE70E2">
              <w:rPr>
                <w:sz w:val="18"/>
              </w:rPr>
              <w:t>http://tools.ietf.org/html/draft-kelly-json-hal</w:t>
            </w:r>
          </w:p>
        </w:tc>
        <w:tc>
          <w:tcPr>
            <w:tcW w:w="4860" w:type="dxa"/>
            <w:gridSpan w:val="2"/>
          </w:tcPr>
          <w:p w:rsidR="00EE70E2" w:rsidRDefault="00EE70E2" w:rsidP="00DC6D72">
            <w:pPr>
              <w:tabs>
                <w:tab w:val="left" w:pos="2564"/>
              </w:tabs>
              <w:cnfStyle w:val="000000100000" w:firstRow="0" w:lastRow="0" w:firstColumn="0" w:lastColumn="0" w:oddVBand="0" w:evenVBand="0" w:oddHBand="1" w:evenHBand="0" w:firstRowFirstColumn="0" w:firstRowLastColumn="0" w:lastRowFirstColumn="0" w:lastRowLastColumn="0"/>
            </w:pPr>
            <w:r w:rsidRPr="00BC2438">
              <w:t>JSON Hypertext Application Language (HAL) is a standard which establishes conventions for e</w:t>
            </w:r>
            <w:r w:rsidRPr="00BC2438">
              <w:t>x</w:t>
            </w:r>
            <w:r w:rsidRPr="00BC2438">
              <w:t>pressing hypermedia controls</w:t>
            </w:r>
            <w:r>
              <w:t xml:space="preserve">. </w:t>
            </w:r>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DC6D72">
            <w:r>
              <w:t>Home doc</w:t>
            </w:r>
            <w:r>
              <w:t>u</w:t>
            </w:r>
            <w:r>
              <w:t>ment</w:t>
            </w:r>
          </w:p>
        </w:tc>
        <w:tc>
          <w:tcPr>
            <w:tcW w:w="2668" w:type="dxa"/>
          </w:tcPr>
          <w:p w:rsidR="00EE70E2" w:rsidRPr="00EE70E2" w:rsidRDefault="00EE70E2" w:rsidP="00A26BDD">
            <w:pPr>
              <w:cnfStyle w:val="000000010000" w:firstRow="0" w:lastRow="0" w:firstColumn="0" w:lastColumn="0" w:oddVBand="0" w:evenVBand="0" w:oddHBand="0" w:evenHBand="1" w:firstRowFirstColumn="0" w:firstRowLastColumn="0" w:lastRowFirstColumn="0" w:lastRowLastColumn="0"/>
              <w:rPr>
                <w:sz w:val="18"/>
              </w:rPr>
            </w:pPr>
            <w:bookmarkStart w:id="6" w:name="OLE_LINK1"/>
            <w:bookmarkStart w:id="7" w:name="OLE_LINK2"/>
            <w:r w:rsidRPr="00EE70E2">
              <w:rPr>
                <w:sz w:val="18"/>
              </w:rPr>
              <w:t>http://tools.ietf.org/html/draft-nottingham-json-home</w:t>
            </w:r>
            <w:bookmarkEnd w:id="6"/>
            <w:bookmarkEnd w:id="7"/>
          </w:p>
        </w:tc>
        <w:tc>
          <w:tcPr>
            <w:tcW w:w="4860" w:type="dxa"/>
            <w:gridSpan w:val="2"/>
          </w:tcPr>
          <w:p w:rsidR="00EE70E2" w:rsidRDefault="00EE70E2" w:rsidP="002F0283">
            <w:pPr>
              <w:tabs>
                <w:tab w:val="left" w:pos="2564"/>
              </w:tabs>
              <w:cnfStyle w:val="000000010000" w:firstRow="0" w:lastRow="0" w:firstColumn="0" w:lastColumn="0" w:oddVBand="0" w:evenVBand="0" w:oddHBand="0" w:evenHBand="1" w:firstRowFirstColumn="0" w:firstRowLastColumn="0" w:lastRowFirstColumn="0" w:lastRowLastColumn="0"/>
            </w:pPr>
            <w:r>
              <w:t xml:space="preserve">IETF </w:t>
            </w:r>
            <w:proofErr w:type="spellStart"/>
            <w:r>
              <w:t>rfc</w:t>
            </w:r>
            <w:proofErr w:type="spellEnd"/>
            <w:r>
              <w:t xml:space="preserve"> draft. Hypermedia document format to d</w:t>
            </w:r>
            <w:r>
              <w:t>e</w:t>
            </w:r>
            <w:r>
              <w:t>scribe capabilities of a resource so non-browser cl</w:t>
            </w:r>
            <w:r>
              <w:t>i</w:t>
            </w:r>
            <w:r>
              <w:t xml:space="preserve">ent can decide at run time how to interact with the server based upon the described capabilities </w:t>
            </w: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DC6D72">
            <w:r>
              <w:t>Hydra</w:t>
            </w:r>
          </w:p>
        </w:tc>
        <w:tc>
          <w:tcPr>
            <w:tcW w:w="2668" w:type="dxa"/>
          </w:tcPr>
          <w:p w:rsidR="00EE70E2" w:rsidRPr="00EE70E2" w:rsidRDefault="0074619F" w:rsidP="00A26BDD">
            <w:pPr>
              <w:cnfStyle w:val="000000100000" w:firstRow="0" w:lastRow="0" w:firstColumn="0" w:lastColumn="0" w:oddVBand="0" w:evenVBand="0" w:oddHBand="1" w:evenHBand="0" w:firstRowFirstColumn="0" w:firstRowLastColumn="0" w:lastRowFirstColumn="0" w:lastRowLastColumn="0"/>
              <w:rPr>
                <w:sz w:val="18"/>
              </w:rPr>
            </w:pPr>
            <w:hyperlink r:id="rId26" w:history="1">
              <w:r w:rsidR="00EE70E2" w:rsidRPr="00EE70E2">
                <w:rPr>
                  <w:rStyle w:val="Hyperlink"/>
                  <w:sz w:val="18"/>
                </w:rPr>
                <w:t>http://www.markus-lantha</w:t>
              </w:r>
              <w:r w:rsidR="00EE70E2" w:rsidRPr="00EE70E2">
                <w:rPr>
                  <w:rStyle w:val="Hyperlink"/>
                  <w:sz w:val="18"/>
                </w:rPr>
                <w:t>l</w:t>
              </w:r>
              <w:r w:rsidR="00EE70E2" w:rsidRPr="00EE70E2">
                <w:rPr>
                  <w:rStyle w:val="Hyperlink"/>
                  <w:sz w:val="18"/>
                </w:rPr>
                <w:t>er.com/hydra/spec/latest/core/</w:t>
              </w:r>
            </w:hyperlink>
          </w:p>
        </w:tc>
        <w:tc>
          <w:tcPr>
            <w:tcW w:w="4860" w:type="dxa"/>
            <w:gridSpan w:val="2"/>
          </w:tcPr>
          <w:p w:rsidR="00EE70E2" w:rsidRPr="00BC2438" w:rsidRDefault="00EE70E2" w:rsidP="002F0283">
            <w:pPr>
              <w:tabs>
                <w:tab w:val="left" w:pos="2564"/>
              </w:tabs>
              <w:cnfStyle w:val="000000100000" w:firstRow="0" w:lastRow="0" w:firstColumn="0" w:lastColumn="0" w:oddVBand="0" w:evenVBand="0" w:oddHBand="1" w:evenHBand="0" w:firstRowFirstColumn="0" w:firstRowLastColumn="0" w:lastRowFirstColumn="0" w:lastRowLastColumn="0"/>
            </w:pPr>
            <w:r>
              <w:t>RDF vocabulary for hypermedia HATEOAS API; ind</w:t>
            </w:r>
            <w:r>
              <w:t>i</w:t>
            </w:r>
            <w:r>
              <w:t>rect implications for link properties on Collection entity.</w:t>
            </w:r>
            <w:r w:rsidR="00AB7960">
              <w:t xml:space="preserve"> Focus is on </w:t>
            </w:r>
            <w:proofErr w:type="spellStart"/>
            <w:r w:rsidR="00AB7960">
              <w:t>Templated</w:t>
            </w:r>
            <w:proofErr w:type="spellEnd"/>
            <w:r w:rsidR="00AB7960">
              <w:t xml:space="preserve"> Web API description.</w:t>
            </w:r>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r>
              <w:t>IANA link type registry</w:t>
            </w:r>
          </w:p>
        </w:tc>
        <w:tc>
          <w:tcPr>
            <w:tcW w:w="2668" w:type="dxa"/>
          </w:tcPr>
          <w:p w:rsidR="00EE70E2" w:rsidRPr="00EE70E2" w:rsidRDefault="00EE70E2" w:rsidP="00A26BDD">
            <w:pPr>
              <w:cnfStyle w:val="000000010000" w:firstRow="0" w:lastRow="0" w:firstColumn="0" w:lastColumn="0" w:oddVBand="0" w:evenVBand="0" w:oddHBand="0" w:evenHBand="1" w:firstRowFirstColumn="0" w:firstRowLastColumn="0" w:lastRowFirstColumn="0" w:lastRowLastColumn="0"/>
              <w:rPr>
                <w:sz w:val="18"/>
              </w:rPr>
            </w:pPr>
          </w:p>
        </w:tc>
        <w:tc>
          <w:tcPr>
            <w:tcW w:w="4860" w:type="dxa"/>
            <w:gridSpan w:val="2"/>
          </w:tcPr>
          <w:p w:rsidR="00EE70E2" w:rsidRDefault="00EE70E2" w:rsidP="00A26BDD">
            <w:pPr>
              <w:cnfStyle w:val="000000010000" w:firstRow="0" w:lastRow="0" w:firstColumn="0" w:lastColumn="0" w:oddVBand="0" w:evenVBand="0" w:oddHBand="0" w:evenHBand="1" w:firstRowFirstColumn="0" w:firstRowLastColumn="0" w:lastRowFirstColumn="0" w:lastRowLastColumn="0"/>
            </w:pP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r>
              <w:t>IETF Web Linking</w:t>
            </w:r>
          </w:p>
        </w:tc>
        <w:tc>
          <w:tcPr>
            <w:tcW w:w="2668" w:type="dxa"/>
          </w:tcPr>
          <w:p w:rsidR="00EE70E2" w:rsidRPr="00EE70E2" w:rsidRDefault="0074619F" w:rsidP="00A26BDD">
            <w:pPr>
              <w:cnfStyle w:val="000000100000" w:firstRow="0" w:lastRow="0" w:firstColumn="0" w:lastColumn="0" w:oddVBand="0" w:evenVBand="0" w:oddHBand="1" w:evenHBand="0" w:firstRowFirstColumn="0" w:firstRowLastColumn="0" w:lastRowFirstColumn="0" w:lastRowLastColumn="0"/>
              <w:rPr>
                <w:sz w:val="18"/>
                <w:szCs w:val="16"/>
              </w:rPr>
            </w:pPr>
            <w:hyperlink r:id="rId27" w:history="1">
              <w:r w:rsidR="00EE70E2" w:rsidRPr="00EE70E2">
                <w:rPr>
                  <w:rStyle w:val="Hyperlink"/>
                  <w:sz w:val="18"/>
                </w:rPr>
                <w:t>http://tools.ietf.org/html/rfc5988</w:t>
              </w:r>
            </w:hyperlink>
          </w:p>
        </w:tc>
        <w:tc>
          <w:tcPr>
            <w:tcW w:w="4860" w:type="dxa"/>
            <w:gridSpan w:val="2"/>
          </w:tcPr>
          <w:p w:rsidR="00EE70E2" w:rsidRDefault="00EE70E2" w:rsidP="00A26BDD">
            <w:pPr>
              <w:cnfStyle w:val="000000100000" w:firstRow="0" w:lastRow="0" w:firstColumn="0" w:lastColumn="0" w:oddVBand="0" w:evenVBand="0" w:oddHBand="1" w:evenHBand="0" w:firstRowFirstColumn="0" w:firstRowLastColumn="0" w:lastRowFirstColumn="0" w:lastRowLastColumn="0"/>
            </w:pPr>
            <w:r>
              <w:t>IETF-5988 specifies relation types for web links, d</w:t>
            </w:r>
            <w:r>
              <w:t>e</w:t>
            </w:r>
            <w:r>
              <w:t>fines a registry for type definitions to enable i</w:t>
            </w:r>
            <w:r>
              <w:t>n</w:t>
            </w:r>
            <w:r>
              <w:t>teroperability, and defines the use of the Link field in HTTP headers to encode links</w:t>
            </w:r>
            <w:r w:rsidR="00AB7960">
              <w:t xml:space="preserve">. </w:t>
            </w:r>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A26BDD">
            <w:r>
              <w:t>ISO19115/ 19139</w:t>
            </w:r>
          </w:p>
        </w:tc>
        <w:tc>
          <w:tcPr>
            <w:tcW w:w="2668" w:type="dxa"/>
          </w:tcPr>
          <w:p w:rsidR="00EE70E2" w:rsidRDefault="00EE70E2" w:rsidP="00A26BDD">
            <w:pPr>
              <w:cnfStyle w:val="000000010000" w:firstRow="0" w:lastRow="0" w:firstColumn="0" w:lastColumn="0" w:oddVBand="0" w:evenVBand="0" w:oddHBand="0" w:evenHBand="1" w:firstRowFirstColumn="0" w:firstRowLastColumn="0" w:lastRowFirstColumn="0" w:lastRowLastColumn="0"/>
              <w:rPr>
                <w:sz w:val="18"/>
                <w:szCs w:val="16"/>
              </w:rPr>
            </w:pPr>
            <w:r>
              <w:rPr>
                <w:sz w:val="18"/>
                <w:szCs w:val="16"/>
              </w:rPr>
              <w:t>see USGIN profile document</w:t>
            </w:r>
          </w:p>
          <w:p w:rsidR="00EE70E2" w:rsidRPr="00EE70E2" w:rsidRDefault="00EE70E2" w:rsidP="00A26BDD">
            <w:pPr>
              <w:cnfStyle w:val="000000010000" w:firstRow="0" w:lastRow="0" w:firstColumn="0" w:lastColumn="0" w:oddVBand="0" w:evenVBand="0" w:oddHBand="0" w:evenHBand="1" w:firstRowFirstColumn="0" w:firstRowLastColumn="0" w:lastRowFirstColumn="0" w:lastRowLastColumn="0"/>
              <w:rPr>
                <w:sz w:val="18"/>
                <w:szCs w:val="16"/>
              </w:rPr>
            </w:pPr>
          </w:p>
        </w:tc>
        <w:tc>
          <w:tcPr>
            <w:tcW w:w="4860" w:type="dxa"/>
            <w:gridSpan w:val="2"/>
          </w:tcPr>
          <w:p w:rsidR="00EE70E2" w:rsidRDefault="00EE70E2" w:rsidP="00A26BDD">
            <w:pPr>
              <w:cnfStyle w:val="000000010000" w:firstRow="0" w:lastRow="0" w:firstColumn="0" w:lastColumn="0" w:oddVBand="0" w:evenVBand="0" w:oddHBand="0" w:evenHBand="1" w:firstRowFirstColumn="0" w:firstRowLastColumn="0" w:lastRowFirstColumn="0" w:lastRowLastColumn="0"/>
            </w:pPr>
            <w:proofErr w:type="gramStart"/>
            <w:r>
              <w:t>formal</w:t>
            </w:r>
            <w:proofErr w:type="gramEnd"/>
            <w:r>
              <w:t xml:space="preserve"> metadata specification. </w:t>
            </w:r>
            <w:proofErr w:type="spellStart"/>
            <w:r>
              <w:t>CI_OnlineResource</w:t>
            </w:r>
            <w:proofErr w:type="spellEnd"/>
            <w:r>
              <w:t xml:space="preserve"> element is used to encode machine actionable links</w:t>
            </w: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proofErr w:type="spellStart"/>
            <w:r>
              <w:t>RDFa</w:t>
            </w:r>
            <w:proofErr w:type="spellEnd"/>
          </w:p>
        </w:tc>
        <w:tc>
          <w:tcPr>
            <w:tcW w:w="2668" w:type="dxa"/>
          </w:tcPr>
          <w:p w:rsidR="00EE70E2" w:rsidRPr="00EE70E2" w:rsidRDefault="00EE70E2" w:rsidP="00A26BDD">
            <w:pPr>
              <w:cnfStyle w:val="000000100000" w:firstRow="0" w:lastRow="0" w:firstColumn="0" w:lastColumn="0" w:oddVBand="0" w:evenVBand="0" w:oddHBand="1" w:evenHBand="0" w:firstRowFirstColumn="0" w:firstRowLastColumn="0" w:lastRowFirstColumn="0" w:lastRowLastColumn="0"/>
              <w:rPr>
                <w:sz w:val="18"/>
              </w:rPr>
            </w:pPr>
            <w:r w:rsidRPr="00EE70E2">
              <w:rPr>
                <w:sz w:val="18"/>
              </w:rPr>
              <w:t>http://rdfa.info/about/</w:t>
            </w:r>
          </w:p>
        </w:tc>
        <w:tc>
          <w:tcPr>
            <w:tcW w:w="4860" w:type="dxa"/>
            <w:gridSpan w:val="2"/>
          </w:tcPr>
          <w:p w:rsidR="00EE70E2" w:rsidRDefault="00EE70E2" w:rsidP="00A26BDD">
            <w:pPr>
              <w:cnfStyle w:val="000000100000" w:firstRow="0" w:lastRow="0" w:firstColumn="0" w:lastColumn="0" w:oddVBand="0" w:evenVBand="0" w:oddHBand="1" w:evenHBand="0" w:firstRowFirstColumn="0" w:firstRowLastColumn="0" w:lastRowFirstColumn="0" w:lastRowLastColumn="0"/>
            </w:pPr>
            <w:proofErr w:type="gramStart"/>
            <w:r>
              <w:t>scheme</w:t>
            </w:r>
            <w:proofErr w:type="gramEnd"/>
            <w:r>
              <w:t xml:space="preserve"> to add attributes on xml elements to tag them with RDF encoded metadata, designed for use in XHTML web documents. These allow associ</w:t>
            </w:r>
            <w:r>
              <w:t>a</w:t>
            </w:r>
            <w:r>
              <w:t>tion of xml element values with URI’s for prope</w:t>
            </w:r>
            <w:r>
              <w:t>r</w:t>
            </w:r>
            <w:r>
              <w:t xml:space="preserve">ties, datatypes, linked resources (only one, because they are xml </w:t>
            </w:r>
            <w:proofErr w:type="spellStart"/>
            <w:r>
              <w:t>attibutes</w:t>
            </w:r>
            <w:proofErr w:type="spellEnd"/>
            <w:r>
              <w:t>), types, or identifiers</w:t>
            </w:r>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proofErr w:type="spellStart"/>
            <w:r>
              <w:t>xlink</w:t>
            </w:r>
            <w:proofErr w:type="spellEnd"/>
          </w:p>
        </w:tc>
        <w:tc>
          <w:tcPr>
            <w:tcW w:w="2668" w:type="dxa"/>
          </w:tcPr>
          <w:p w:rsidR="00EE70E2" w:rsidRPr="00EE70E2" w:rsidRDefault="0074619F" w:rsidP="00A26BDD">
            <w:pPr>
              <w:cnfStyle w:val="000000010000" w:firstRow="0" w:lastRow="0" w:firstColumn="0" w:lastColumn="0" w:oddVBand="0" w:evenVBand="0" w:oddHBand="0" w:evenHBand="1" w:firstRowFirstColumn="0" w:firstRowLastColumn="0" w:lastRowFirstColumn="0" w:lastRowLastColumn="0"/>
              <w:rPr>
                <w:sz w:val="18"/>
                <w:szCs w:val="18"/>
              </w:rPr>
            </w:pPr>
            <w:hyperlink r:id="rId28" w:history="1">
              <w:r w:rsidR="00EE70E2" w:rsidRPr="00EE70E2">
                <w:rPr>
                  <w:rStyle w:val="Hyperlink"/>
                  <w:sz w:val="18"/>
                  <w:szCs w:val="18"/>
                </w:rPr>
                <w:t>http://www.w3.org/TR/xlink11/</w:t>
              </w:r>
            </w:hyperlink>
          </w:p>
        </w:tc>
        <w:tc>
          <w:tcPr>
            <w:tcW w:w="4860" w:type="dxa"/>
            <w:gridSpan w:val="2"/>
          </w:tcPr>
          <w:p w:rsidR="00EE70E2" w:rsidRDefault="00EE70E2" w:rsidP="00A26BDD">
            <w:pPr>
              <w:cnfStyle w:val="000000010000" w:firstRow="0" w:lastRow="0" w:firstColumn="0" w:lastColumn="0" w:oddVBand="0" w:evenVBand="0" w:oddHBand="0" w:evenHBand="1" w:firstRowFirstColumn="0" w:firstRowLastColumn="0" w:lastRowFirstColumn="0" w:lastRowLastColumn="0"/>
            </w:pPr>
            <w:r>
              <w:t>specification for attributes associated with links in xml documents</w:t>
            </w:r>
          </w:p>
        </w:tc>
      </w:tr>
      <w:tr w:rsidR="00C154A0"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C154A0" w:rsidRDefault="00C154A0" w:rsidP="00B87228">
            <w:pPr>
              <w:rPr>
                <w:rFonts w:asciiTheme="minorHAnsi" w:eastAsiaTheme="minorHAnsi" w:hAnsiTheme="minorHAnsi" w:cstheme="minorBidi"/>
                <w:b w:val="0"/>
                <w:bCs w:val="0"/>
              </w:rPr>
            </w:pPr>
            <w:r>
              <w:t>OWC offering</w:t>
            </w:r>
          </w:p>
        </w:tc>
        <w:tc>
          <w:tcPr>
            <w:tcW w:w="2668" w:type="dxa"/>
          </w:tcPr>
          <w:p w:rsidR="00C154A0" w:rsidRDefault="00EE7D53" w:rsidP="00A26BDD">
            <w:pPr>
              <w:cnfStyle w:val="000000100000" w:firstRow="0" w:lastRow="0" w:firstColumn="0" w:lastColumn="0" w:oddVBand="0" w:evenVBand="0" w:oddHBand="1" w:evenHBand="0" w:firstRowFirstColumn="0" w:firstRowLastColumn="0" w:lastRowFirstColumn="0" w:lastRowLastColumn="0"/>
            </w:pPr>
            <w:r>
              <w:t>OCG 12-080 Table 3</w:t>
            </w:r>
          </w:p>
        </w:tc>
        <w:tc>
          <w:tcPr>
            <w:tcW w:w="4860" w:type="dxa"/>
            <w:gridSpan w:val="2"/>
          </w:tcPr>
          <w:p w:rsidR="00C154A0" w:rsidRDefault="00EE7D53" w:rsidP="003854A6">
            <w:pPr>
              <w:cnfStyle w:val="000000100000" w:firstRow="0" w:lastRow="0" w:firstColumn="0" w:lastColumn="0" w:oddVBand="0" w:evenVBand="0" w:oddHBand="1" w:evenHBand="0" w:firstRowFirstColumn="0" w:firstRowLastColumn="0" w:lastRowFirstColumn="0" w:lastRowLastColumn="0"/>
            </w:pPr>
            <w:proofErr w:type="gramStart"/>
            <w:r w:rsidRPr="00EE7D53">
              <w:t>the</w:t>
            </w:r>
            <w:proofErr w:type="gramEnd"/>
            <w:r w:rsidRPr="00EE7D53">
              <w:t xml:space="preserve"> properties of a specific service binding </w:t>
            </w:r>
            <w:r>
              <w:t>,</w:t>
            </w:r>
            <w:r w:rsidRPr="00EE7D53">
              <w:t xml:space="preserve"> chara</w:t>
            </w:r>
            <w:r w:rsidRPr="00EE7D53">
              <w:t>c</w:t>
            </w:r>
            <w:r w:rsidRPr="00EE7D53">
              <w:t xml:space="preserve">terized by a series of parameters. The parameters </w:t>
            </w:r>
            <w:r w:rsidRPr="00EE7D53">
              <w:lastRenderedPageBreak/>
              <w:t xml:space="preserve">valid for a specific type of service </w:t>
            </w:r>
            <w:proofErr w:type="gramStart"/>
            <w:r w:rsidRPr="00EE7D53">
              <w:t>binding,</w:t>
            </w:r>
            <w:proofErr w:type="gramEnd"/>
            <w:r w:rsidRPr="00EE7D53">
              <w:t xml:space="preserve"> </w:t>
            </w:r>
            <w:r>
              <w:t>are d</w:t>
            </w:r>
            <w:r>
              <w:t>e</w:t>
            </w:r>
            <w:r>
              <w:t>fined on a case by case basis</w:t>
            </w:r>
            <w:r w:rsidRPr="00EE7D53">
              <w:t xml:space="preserve">. </w:t>
            </w:r>
          </w:p>
        </w:tc>
      </w:tr>
    </w:tbl>
    <w:p w:rsidR="00C36B90" w:rsidRDefault="00C36B90" w:rsidP="00E50AD8">
      <w:pPr>
        <w:pStyle w:val="Caption"/>
      </w:pPr>
      <w:bookmarkStart w:id="8" w:name="_Ref305055653"/>
      <w:proofErr w:type="gramStart"/>
      <w:r>
        <w:lastRenderedPageBreak/>
        <w:t xml:space="preserve">Table </w:t>
      </w:r>
      <w:r w:rsidR="0074619F">
        <w:fldChar w:fldCharType="begin"/>
      </w:r>
      <w:r w:rsidR="0074619F">
        <w:instrText xml:space="preserve"> SEQ Table \* ARABIC </w:instrText>
      </w:r>
      <w:r w:rsidR="0074619F">
        <w:fldChar w:fldCharType="separate"/>
      </w:r>
      <w:r w:rsidR="009558F8">
        <w:rPr>
          <w:noProof/>
        </w:rPr>
        <w:t>2</w:t>
      </w:r>
      <w:r w:rsidR="0074619F">
        <w:rPr>
          <w:noProof/>
        </w:rPr>
        <w:fldChar w:fldCharType="end"/>
      </w:r>
      <w:bookmarkEnd w:id="8"/>
      <w:r>
        <w:t>.</w:t>
      </w:r>
      <w:proofErr w:type="gramEnd"/>
      <w:r>
        <w:t xml:space="preserve"> Link type relation vocabularies</w:t>
      </w:r>
      <w:r w:rsidR="00664807">
        <w:t xml:space="preserve"> reviewed for this analysis</w:t>
      </w:r>
    </w:p>
    <w:tbl>
      <w:tblPr>
        <w:tblStyle w:val="LightGrid"/>
        <w:tblW w:w="0" w:type="auto"/>
        <w:tblLayout w:type="fixed"/>
        <w:tblLook w:val="04A0" w:firstRow="1" w:lastRow="0" w:firstColumn="1" w:lastColumn="0" w:noHBand="0" w:noVBand="1"/>
      </w:tblPr>
      <w:tblGrid>
        <w:gridCol w:w="2298"/>
        <w:gridCol w:w="2940"/>
        <w:gridCol w:w="3780"/>
      </w:tblGrid>
      <w:tr w:rsidR="00C36B90" w:rsidTr="009D53A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Pr>
          <w:p w:rsidR="00C36B90" w:rsidRPr="00C36B90" w:rsidRDefault="00C36B90" w:rsidP="00A26BDD">
            <w:r w:rsidRPr="00C36B90">
              <w:t>Vocabulary</w:t>
            </w:r>
          </w:p>
        </w:tc>
        <w:tc>
          <w:tcPr>
            <w:tcW w:w="2940" w:type="dxa"/>
          </w:tcPr>
          <w:p w:rsidR="00C36B90" w:rsidRPr="00C36B90" w:rsidRDefault="00C36B90" w:rsidP="00A26BDD">
            <w:pPr>
              <w:cnfStyle w:val="100000000000" w:firstRow="1" w:lastRow="0" w:firstColumn="0" w:lastColumn="0" w:oddVBand="0" w:evenVBand="0" w:oddHBand="0" w:evenHBand="0" w:firstRowFirstColumn="0" w:firstRowLastColumn="0" w:lastRowFirstColumn="0" w:lastRowLastColumn="0"/>
            </w:pPr>
            <w:r w:rsidRPr="00C36B90">
              <w:t>link</w:t>
            </w:r>
          </w:p>
        </w:tc>
        <w:tc>
          <w:tcPr>
            <w:tcW w:w="3780" w:type="dxa"/>
          </w:tcPr>
          <w:p w:rsidR="00C36B90" w:rsidRDefault="00664807" w:rsidP="00A26BDD">
            <w:pPr>
              <w:cnfStyle w:val="100000000000" w:firstRow="1" w:lastRow="0" w:firstColumn="0" w:lastColumn="0" w:oddVBand="0" w:evenVBand="0" w:oddHBand="0" w:evenHBand="0" w:firstRowFirstColumn="0" w:firstRowLastColumn="0" w:lastRowFirstColumn="0" w:lastRowLastColumn="0"/>
            </w:pPr>
            <w:r>
              <w:t>N</w:t>
            </w:r>
            <w:r w:rsidR="00C36B90" w:rsidRPr="00C36B90">
              <w:t>otes</w:t>
            </w:r>
          </w:p>
        </w:tc>
      </w:tr>
      <w:tr w:rsidR="00502553" w:rsidRPr="00502553" w:rsidTr="000D19D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502553" w:rsidRPr="00502553" w:rsidRDefault="00502553" w:rsidP="000D19DB">
            <w:pPr>
              <w:rPr>
                <w:b w:val="0"/>
              </w:rPr>
            </w:pPr>
            <w:proofErr w:type="spellStart"/>
            <w:r w:rsidRPr="00502553">
              <w:rPr>
                <w:b w:val="0"/>
              </w:rPr>
              <w:t>DataCite</w:t>
            </w:r>
            <w:proofErr w:type="spellEnd"/>
            <w:r w:rsidRPr="00502553">
              <w:rPr>
                <w:b w:val="0"/>
              </w:rPr>
              <w:t xml:space="preserve"> </w:t>
            </w:r>
            <w:proofErr w:type="spellStart"/>
            <w:r w:rsidRPr="00502553">
              <w:rPr>
                <w:b w:val="0"/>
              </w:rPr>
              <w:t>RelType</w:t>
            </w:r>
            <w:proofErr w:type="spellEnd"/>
          </w:p>
        </w:tc>
        <w:tc>
          <w:tcPr>
            <w:tcW w:w="2940" w:type="dxa"/>
            <w:tcBorders>
              <w:top w:val="single" w:sz="4" w:space="0" w:color="auto"/>
              <w:bottom w:val="single" w:sz="4" w:space="0" w:color="auto"/>
            </w:tcBorders>
          </w:tcPr>
          <w:p w:rsidR="00502553" w:rsidRPr="00502553" w:rsidRDefault="0074619F" w:rsidP="000D19DB">
            <w:pPr>
              <w:cnfStyle w:val="100000000000" w:firstRow="1" w:lastRow="0" w:firstColumn="0" w:lastColumn="0" w:oddVBand="0" w:evenVBand="0" w:oddHBand="0" w:evenHBand="0" w:firstRowFirstColumn="0" w:firstRowLastColumn="0" w:lastRowFirstColumn="0" w:lastRowLastColumn="0"/>
              <w:rPr>
                <w:b w:val="0"/>
              </w:rPr>
            </w:pPr>
            <w:hyperlink r:id="rId29" w:history="1">
              <w:r w:rsidR="00502553" w:rsidRPr="00502553">
                <w:rPr>
                  <w:rStyle w:val="Hyperlink"/>
                  <w:b w:val="0"/>
                </w:rPr>
                <w:t>http://schema.datacite.org/meta/kernel-2.2/doc/DataCite-MetadataKernel_v2.2.pdf</w:t>
              </w:r>
            </w:hyperlink>
            <w:r w:rsidR="00502553" w:rsidRPr="00502553">
              <w:rPr>
                <w:b w:val="0"/>
              </w:rPr>
              <w:t xml:space="preserve"> </w:t>
            </w:r>
          </w:p>
        </w:tc>
        <w:tc>
          <w:tcPr>
            <w:tcW w:w="3780" w:type="dxa"/>
            <w:tcBorders>
              <w:top w:val="single" w:sz="4" w:space="0" w:color="auto"/>
              <w:bottom w:val="single" w:sz="4" w:space="0" w:color="auto"/>
            </w:tcBorders>
          </w:tcPr>
          <w:p w:rsidR="00502553" w:rsidRPr="00502553" w:rsidRDefault="00502553" w:rsidP="000D19DB">
            <w:pPr>
              <w:cnfStyle w:val="100000000000" w:firstRow="1" w:lastRow="0" w:firstColumn="0" w:lastColumn="0" w:oddVBand="0" w:evenVBand="0" w:oddHBand="0" w:evenHBand="0" w:firstRowFirstColumn="0" w:firstRowLastColumn="0" w:lastRowFirstColumn="0" w:lastRowLastColumn="0"/>
              <w:rPr>
                <w:b w:val="0"/>
              </w:rPr>
            </w:pPr>
            <w:r w:rsidRPr="00502553">
              <w:rPr>
                <w:b w:val="0"/>
              </w:rPr>
              <w:t>relationships from a citation to a r</w:t>
            </w:r>
            <w:r w:rsidRPr="00502553">
              <w:rPr>
                <w:b w:val="0"/>
              </w:rPr>
              <w:t>e</w:t>
            </w:r>
            <w:r w:rsidRPr="00502553">
              <w:rPr>
                <w:b w:val="0"/>
              </w:rPr>
              <w:t>lated resource</w:t>
            </w:r>
          </w:p>
        </w:tc>
      </w:tr>
      <w:tr w:rsidR="00502553" w:rsidRPr="00502553" w:rsidTr="0050255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502553" w:rsidRPr="00502553" w:rsidRDefault="00502553" w:rsidP="000D19DB">
            <w:pPr>
              <w:rPr>
                <w:b w:val="0"/>
              </w:rPr>
            </w:pPr>
            <w:r w:rsidRPr="00502553">
              <w:rPr>
                <w:b w:val="0"/>
              </w:rPr>
              <w:t>Dublin Core Terms</w:t>
            </w:r>
          </w:p>
        </w:tc>
        <w:tc>
          <w:tcPr>
            <w:tcW w:w="2940" w:type="dxa"/>
            <w:tcBorders>
              <w:top w:val="single" w:sz="4" w:space="0" w:color="auto"/>
              <w:bottom w:val="single" w:sz="4" w:space="0" w:color="auto"/>
            </w:tcBorders>
          </w:tcPr>
          <w:p w:rsidR="00502553" w:rsidRPr="00502553" w:rsidRDefault="0074619F" w:rsidP="000D19DB">
            <w:pPr>
              <w:cnfStyle w:val="100000000000" w:firstRow="1" w:lastRow="0" w:firstColumn="0" w:lastColumn="0" w:oddVBand="0" w:evenVBand="0" w:oddHBand="0" w:evenHBand="0" w:firstRowFirstColumn="0" w:firstRowLastColumn="0" w:lastRowFirstColumn="0" w:lastRowLastColumn="0"/>
              <w:rPr>
                <w:b w:val="0"/>
              </w:rPr>
            </w:pPr>
            <w:hyperlink r:id="rId30" w:history="1">
              <w:r w:rsidR="00502553" w:rsidRPr="00502553">
                <w:rPr>
                  <w:rStyle w:val="Hyperlink"/>
                  <w:b w:val="0"/>
                </w:rPr>
                <w:t>http://dublincore.org/documents/dcmi-terms/</w:t>
              </w:r>
            </w:hyperlink>
            <w:r w:rsidR="00502553" w:rsidRPr="00502553">
              <w:rPr>
                <w:b w:val="0"/>
              </w:rPr>
              <w:t xml:space="preserve"> </w:t>
            </w:r>
          </w:p>
        </w:tc>
        <w:tc>
          <w:tcPr>
            <w:tcW w:w="3780" w:type="dxa"/>
            <w:tcBorders>
              <w:top w:val="single" w:sz="4" w:space="0" w:color="auto"/>
              <w:bottom w:val="single" w:sz="4" w:space="0" w:color="auto"/>
            </w:tcBorders>
          </w:tcPr>
          <w:p w:rsidR="00502553" w:rsidRPr="00502553" w:rsidRDefault="00502553" w:rsidP="000D19DB">
            <w:pPr>
              <w:cnfStyle w:val="100000000000" w:firstRow="1" w:lastRow="0" w:firstColumn="0" w:lastColumn="0" w:oddVBand="0" w:evenVBand="0" w:oddHBand="0" w:evenHBand="0" w:firstRowFirstColumn="0" w:firstRowLastColumn="0" w:lastRowFirstColumn="0" w:lastRowLastColumn="0"/>
              <w:rPr>
                <w:b w:val="0"/>
              </w:rPr>
            </w:pPr>
            <w:r w:rsidRPr="00502553">
              <w:rPr>
                <w:b w:val="0"/>
              </w:rPr>
              <w:t xml:space="preserve">Compare terms in substitution group for </w:t>
            </w:r>
            <w:proofErr w:type="spellStart"/>
            <w:r w:rsidRPr="00502553">
              <w:rPr>
                <w:b w:val="0"/>
              </w:rPr>
              <w:t>dct</w:t>
            </w:r>
            <w:proofErr w:type="gramStart"/>
            <w:r w:rsidRPr="00502553">
              <w:rPr>
                <w:b w:val="0"/>
              </w:rPr>
              <w:t>:relation</w:t>
            </w:r>
            <w:proofErr w:type="spellEnd"/>
            <w:proofErr w:type="gramEnd"/>
            <w:r w:rsidRPr="00502553">
              <w:rPr>
                <w:b w:val="0"/>
              </w:rPr>
              <w:t xml:space="preserve">. </w:t>
            </w:r>
          </w:p>
        </w:tc>
      </w:tr>
      <w:tr w:rsidR="00C36B90" w:rsidRPr="00502553" w:rsidTr="0050255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C36B90" w:rsidRPr="00502553" w:rsidRDefault="00C36B90" w:rsidP="00502553">
            <w:pPr>
              <w:rPr>
                <w:b w:val="0"/>
              </w:rPr>
            </w:pPr>
            <w:r w:rsidRPr="00502553">
              <w:rPr>
                <w:b w:val="0"/>
              </w:rPr>
              <w:t>ESIP link type</w:t>
            </w:r>
          </w:p>
        </w:tc>
        <w:tc>
          <w:tcPr>
            <w:tcW w:w="2940" w:type="dxa"/>
            <w:tcBorders>
              <w:top w:val="single" w:sz="4" w:space="0" w:color="auto"/>
              <w:bottom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p>
        </w:tc>
        <w:tc>
          <w:tcPr>
            <w:tcW w:w="3780" w:type="dxa"/>
            <w:tcBorders>
              <w:top w:val="single" w:sz="4" w:space="0" w:color="auto"/>
              <w:bottom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r w:rsidRPr="00502553">
              <w:rPr>
                <w:b w:val="0"/>
              </w:rPr>
              <w:t>for data casting and service casting, to extend ATOM Link types</w:t>
            </w:r>
          </w:p>
        </w:tc>
      </w:tr>
      <w:tr w:rsidR="00502553" w:rsidRPr="00502553" w:rsidTr="000D19D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502553" w:rsidRPr="00502553" w:rsidRDefault="00502553" w:rsidP="000D19DB">
            <w:pPr>
              <w:rPr>
                <w:b w:val="0"/>
              </w:rPr>
            </w:pPr>
            <w:r w:rsidRPr="00502553">
              <w:rPr>
                <w:b w:val="0"/>
              </w:rPr>
              <w:t>IANA link relations</w:t>
            </w:r>
          </w:p>
        </w:tc>
        <w:tc>
          <w:tcPr>
            <w:tcW w:w="2940" w:type="dxa"/>
            <w:tcBorders>
              <w:top w:val="single" w:sz="4" w:space="0" w:color="auto"/>
              <w:bottom w:val="single" w:sz="4" w:space="0" w:color="auto"/>
            </w:tcBorders>
          </w:tcPr>
          <w:p w:rsidR="00502553" w:rsidRPr="00502553" w:rsidRDefault="0074619F" w:rsidP="000D19DB">
            <w:pPr>
              <w:cnfStyle w:val="100000000000" w:firstRow="1" w:lastRow="0" w:firstColumn="0" w:lastColumn="0" w:oddVBand="0" w:evenVBand="0" w:oddHBand="0" w:evenHBand="0" w:firstRowFirstColumn="0" w:firstRowLastColumn="0" w:lastRowFirstColumn="0" w:lastRowLastColumn="0"/>
              <w:rPr>
                <w:b w:val="0"/>
              </w:rPr>
            </w:pPr>
            <w:hyperlink r:id="rId31" w:history="1">
              <w:r w:rsidR="00502553" w:rsidRPr="00502553">
                <w:rPr>
                  <w:rStyle w:val="Hyperlink"/>
                  <w:b w:val="0"/>
                </w:rPr>
                <w:t>http://www.iana.org/assignments/link-relations/link-relations.xml</w:t>
              </w:r>
            </w:hyperlink>
          </w:p>
        </w:tc>
        <w:tc>
          <w:tcPr>
            <w:tcW w:w="3780" w:type="dxa"/>
            <w:tcBorders>
              <w:top w:val="single" w:sz="4" w:space="0" w:color="auto"/>
              <w:bottom w:val="single" w:sz="4" w:space="0" w:color="auto"/>
            </w:tcBorders>
          </w:tcPr>
          <w:p w:rsidR="00502553" w:rsidRPr="00502553" w:rsidRDefault="00502553" w:rsidP="000D19DB">
            <w:pPr>
              <w:cnfStyle w:val="100000000000" w:firstRow="1" w:lastRow="0" w:firstColumn="0" w:lastColumn="0" w:oddVBand="0" w:evenVBand="0" w:oddHBand="0" w:evenHBand="0" w:firstRowFirstColumn="0" w:firstRowLastColumn="0" w:lastRowFirstColumn="0" w:lastRowLastColumn="0"/>
              <w:rPr>
                <w:b w:val="0"/>
              </w:rPr>
            </w:pPr>
            <w:proofErr w:type="gramStart"/>
            <w:r w:rsidRPr="00502553">
              <w:rPr>
                <w:b w:val="0"/>
              </w:rPr>
              <w:t>for</w:t>
            </w:r>
            <w:proofErr w:type="gramEnd"/>
            <w:r w:rsidRPr="00502553">
              <w:rPr>
                <w:b w:val="0"/>
              </w:rPr>
              <w:t xml:space="preserve"> </w:t>
            </w:r>
            <w:proofErr w:type="spellStart"/>
            <w:r w:rsidRPr="00502553">
              <w:rPr>
                <w:b w:val="0"/>
              </w:rPr>
              <w:t>rel</w:t>
            </w:r>
            <w:proofErr w:type="spellEnd"/>
            <w:r w:rsidRPr="00502553">
              <w:rPr>
                <w:b w:val="0"/>
              </w:rPr>
              <w:t xml:space="preserve"> attribute of Link element. e</w:t>
            </w:r>
            <w:r w:rsidRPr="00502553">
              <w:rPr>
                <w:b w:val="0"/>
              </w:rPr>
              <w:t>x</w:t>
            </w:r>
            <w:r w:rsidRPr="00502553">
              <w:rPr>
                <w:b w:val="0"/>
              </w:rPr>
              <w:t>tends link types defined in IETF-5988</w:t>
            </w:r>
          </w:p>
        </w:tc>
      </w:tr>
      <w:tr w:rsidR="00C36B90" w:rsidRPr="00502553" w:rsidTr="0050255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C36B90" w:rsidRPr="00502553" w:rsidRDefault="00C36B90" w:rsidP="00502553">
            <w:pPr>
              <w:rPr>
                <w:b w:val="0"/>
              </w:rPr>
            </w:pPr>
            <w:r w:rsidRPr="00502553">
              <w:rPr>
                <w:b w:val="0"/>
              </w:rPr>
              <w:t>ISO19115-1 online function codes</w:t>
            </w:r>
          </w:p>
        </w:tc>
        <w:tc>
          <w:tcPr>
            <w:tcW w:w="2940" w:type="dxa"/>
            <w:tcBorders>
              <w:top w:val="single" w:sz="4" w:space="0" w:color="auto"/>
              <w:bottom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p>
        </w:tc>
        <w:tc>
          <w:tcPr>
            <w:tcW w:w="3780" w:type="dxa"/>
            <w:tcBorders>
              <w:top w:val="single" w:sz="4" w:space="0" w:color="auto"/>
              <w:bottom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proofErr w:type="gramStart"/>
            <w:r w:rsidRPr="00502553">
              <w:rPr>
                <w:b w:val="0"/>
              </w:rPr>
              <w:t>for</w:t>
            </w:r>
            <w:proofErr w:type="gramEnd"/>
            <w:r w:rsidRPr="00502553">
              <w:rPr>
                <w:b w:val="0"/>
              </w:rPr>
              <w:t xml:space="preserve"> function property of </w:t>
            </w:r>
            <w:proofErr w:type="spellStart"/>
            <w:r w:rsidRPr="00502553">
              <w:rPr>
                <w:b w:val="0"/>
              </w:rPr>
              <w:t>CI_Online</w:t>
            </w:r>
            <w:proofErr w:type="spellEnd"/>
            <w:r w:rsidRPr="00502553">
              <w:rPr>
                <w:b w:val="0"/>
              </w:rPr>
              <w:t xml:space="preserve"> R</w:t>
            </w:r>
            <w:r w:rsidRPr="00502553">
              <w:rPr>
                <w:b w:val="0"/>
              </w:rPr>
              <w:t>e</w:t>
            </w:r>
            <w:r w:rsidRPr="00502553">
              <w:rPr>
                <w:b w:val="0"/>
              </w:rPr>
              <w:t>source</w:t>
            </w:r>
            <w:r w:rsidR="001F3BED" w:rsidRPr="00502553">
              <w:rPr>
                <w:b w:val="0"/>
              </w:rPr>
              <w:t>. From draft version of 19115-1 DIS.</w:t>
            </w:r>
          </w:p>
        </w:tc>
      </w:tr>
      <w:tr w:rsidR="00C36B90" w:rsidRPr="00502553" w:rsidTr="00EC0F2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C36B90" w:rsidRPr="00502553" w:rsidRDefault="00C36B90" w:rsidP="00502553">
            <w:pPr>
              <w:rPr>
                <w:b w:val="0"/>
              </w:rPr>
            </w:pPr>
            <w:proofErr w:type="spellStart"/>
            <w:r w:rsidRPr="00502553">
              <w:rPr>
                <w:b w:val="0"/>
              </w:rPr>
              <w:t>RDFa</w:t>
            </w:r>
            <w:proofErr w:type="spellEnd"/>
            <w:r w:rsidRPr="00502553">
              <w:rPr>
                <w:b w:val="0"/>
              </w:rPr>
              <w:t xml:space="preserve"> relation</w:t>
            </w:r>
          </w:p>
        </w:tc>
        <w:tc>
          <w:tcPr>
            <w:tcW w:w="2940" w:type="dxa"/>
            <w:tcBorders>
              <w:top w:val="single" w:sz="4" w:space="0" w:color="auto"/>
              <w:bottom w:val="single" w:sz="4" w:space="0" w:color="auto"/>
            </w:tcBorders>
          </w:tcPr>
          <w:p w:rsidR="00C36B90" w:rsidRPr="00502553" w:rsidRDefault="0074619F" w:rsidP="00502553">
            <w:pPr>
              <w:cnfStyle w:val="100000000000" w:firstRow="1" w:lastRow="0" w:firstColumn="0" w:lastColumn="0" w:oddVBand="0" w:evenVBand="0" w:oddHBand="0" w:evenHBand="0" w:firstRowFirstColumn="0" w:firstRowLastColumn="0" w:lastRowFirstColumn="0" w:lastRowLastColumn="0"/>
              <w:rPr>
                <w:b w:val="0"/>
              </w:rPr>
            </w:pPr>
            <w:hyperlink r:id="rId32" w:anchor="relValues" w:history="1">
              <w:r w:rsidR="009D53A6" w:rsidRPr="00502553">
                <w:rPr>
                  <w:rStyle w:val="Hyperlink"/>
                  <w:b w:val="0"/>
                </w:rPr>
                <w:t>http://www.w3.org/TR/rdfa-syntax/#relValues</w:t>
              </w:r>
            </w:hyperlink>
            <w:r w:rsidR="009D53A6" w:rsidRPr="00502553">
              <w:rPr>
                <w:b w:val="0"/>
              </w:rPr>
              <w:t xml:space="preserve"> </w:t>
            </w:r>
          </w:p>
        </w:tc>
        <w:tc>
          <w:tcPr>
            <w:tcW w:w="3780" w:type="dxa"/>
            <w:tcBorders>
              <w:top w:val="single" w:sz="4" w:space="0" w:color="auto"/>
              <w:bottom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r w:rsidRPr="00502553">
              <w:rPr>
                <w:b w:val="0"/>
              </w:rPr>
              <w:t>RDF predicates for relationships b</w:t>
            </w:r>
            <w:r w:rsidRPr="00502553">
              <w:rPr>
                <w:b w:val="0"/>
              </w:rPr>
              <w:t>e</w:t>
            </w:r>
            <w:r w:rsidRPr="00502553">
              <w:rPr>
                <w:b w:val="0"/>
              </w:rPr>
              <w:t>tween resources</w:t>
            </w:r>
          </w:p>
        </w:tc>
      </w:tr>
      <w:tr w:rsidR="00EC0F20" w:rsidRPr="00502553" w:rsidTr="0050255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tcBorders>
          </w:tcPr>
          <w:p w:rsidR="00EC0F20" w:rsidRPr="00EC0F20" w:rsidRDefault="00EC0F20" w:rsidP="00EC0F20">
            <w:pPr>
              <w:tabs>
                <w:tab w:val="right" w:pos="2082"/>
              </w:tabs>
              <w:rPr>
                <w:b w:val="0"/>
              </w:rPr>
            </w:pPr>
            <w:proofErr w:type="spellStart"/>
            <w:r w:rsidRPr="00EC0F20">
              <w:rPr>
                <w:b w:val="0"/>
              </w:rPr>
              <w:t>Microformats</w:t>
            </w:r>
            <w:proofErr w:type="spellEnd"/>
            <w:r w:rsidRPr="00EC0F20">
              <w:rPr>
                <w:b w:val="0"/>
              </w:rPr>
              <w:t xml:space="preserve"> </w:t>
            </w:r>
            <w:r w:rsidRPr="00EC0F20">
              <w:rPr>
                <w:b w:val="0"/>
              </w:rPr>
              <w:tab/>
            </w:r>
          </w:p>
        </w:tc>
        <w:tc>
          <w:tcPr>
            <w:tcW w:w="2940" w:type="dxa"/>
            <w:tcBorders>
              <w:top w:val="single" w:sz="4" w:space="0" w:color="auto"/>
            </w:tcBorders>
          </w:tcPr>
          <w:p w:rsidR="00EC0F20" w:rsidRPr="00EC0F20" w:rsidRDefault="00EC0F20" w:rsidP="00EC0F20">
            <w:pPr>
              <w:cnfStyle w:val="100000000000" w:firstRow="1" w:lastRow="0" w:firstColumn="0" w:lastColumn="0" w:oddVBand="0" w:evenVBand="0" w:oddHBand="0" w:evenHBand="0" w:firstRowFirstColumn="0" w:firstRowLastColumn="0" w:lastRowFirstColumn="0" w:lastRowLastColumn="0"/>
              <w:rPr>
                <w:b w:val="0"/>
              </w:rPr>
            </w:pPr>
            <w:r w:rsidRPr="00EC0F20">
              <w:rPr>
                <w:b w:val="0"/>
              </w:rPr>
              <w:t>http://microformats.org/wiki/existing-rel-values</w:t>
            </w:r>
          </w:p>
        </w:tc>
        <w:tc>
          <w:tcPr>
            <w:tcW w:w="3780" w:type="dxa"/>
            <w:tcBorders>
              <w:top w:val="single" w:sz="4" w:space="0" w:color="auto"/>
            </w:tcBorders>
          </w:tcPr>
          <w:p w:rsidR="00EC0F20" w:rsidRPr="00EC0F20" w:rsidRDefault="00EC0F20" w:rsidP="00EC0F20">
            <w:pPr>
              <w:cnfStyle w:val="100000000000" w:firstRow="1" w:lastRow="0" w:firstColumn="0" w:lastColumn="0" w:oddVBand="0" w:evenVBand="0" w:oddHBand="0" w:evenHBand="0" w:firstRowFirstColumn="0" w:firstRowLastColumn="0" w:lastRowFirstColumn="0" w:lastRowLastColumn="0"/>
              <w:rPr>
                <w:b w:val="0"/>
              </w:rPr>
            </w:pPr>
            <w:r w:rsidRPr="00EC0F20">
              <w:rPr>
                <w:b w:val="0"/>
              </w:rPr>
              <w:t xml:space="preserve">compilation </w:t>
            </w:r>
            <w:r>
              <w:rPr>
                <w:b w:val="0"/>
              </w:rPr>
              <w:t xml:space="preserve">of </w:t>
            </w:r>
            <w:proofErr w:type="spellStart"/>
            <w:r>
              <w:rPr>
                <w:b w:val="0"/>
              </w:rPr>
              <w:t>rel</w:t>
            </w:r>
            <w:proofErr w:type="spellEnd"/>
            <w:r>
              <w:rPr>
                <w:b w:val="0"/>
              </w:rPr>
              <w:t xml:space="preserve"> values for html link &lt;a&gt; and &lt;area&gt; elements [new </w:t>
            </w:r>
            <w:proofErr w:type="spellStart"/>
            <w:r>
              <w:rPr>
                <w:b w:val="0"/>
              </w:rPr>
              <w:t>ad</w:t>
            </w:r>
            <w:r>
              <w:rPr>
                <w:b w:val="0"/>
              </w:rPr>
              <w:t>d</w:t>
            </w:r>
            <w:r>
              <w:rPr>
                <w:b w:val="0"/>
              </w:rPr>
              <w:t>tion</w:t>
            </w:r>
            <w:proofErr w:type="spellEnd"/>
            <w:r>
              <w:rPr>
                <w:b w:val="0"/>
              </w:rPr>
              <w:t xml:space="preserve"> to this list 2014-0314; values have not been integrated]</w:t>
            </w:r>
          </w:p>
        </w:tc>
      </w:tr>
    </w:tbl>
    <w:p w:rsidR="00664807" w:rsidRDefault="00C36B90" w:rsidP="004F0D97">
      <w:pPr>
        <w:pStyle w:val="Heading1"/>
      </w:pPr>
      <w:bookmarkStart w:id="9" w:name="_Toc393976045"/>
      <w:r>
        <w:t>Results of compilation of specifications</w:t>
      </w:r>
      <w:bookmarkEnd w:id="9"/>
    </w:p>
    <w:p w:rsidR="0003311C" w:rsidRDefault="00A26BDD" w:rsidP="006A4249">
      <w:r>
        <w:fldChar w:fldCharType="begin"/>
      </w:r>
      <w:r>
        <w:instrText xml:space="preserve"> REF _Ref305135652 \h </w:instrText>
      </w:r>
      <w:r>
        <w:fldChar w:fldCharType="separate"/>
      </w:r>
      <w:r w:rsidR="009558F8">
        <w:t xml:space="preserve">Table </w:t>
      </w:r>
      <w:r w:rsidR="009558F8">
        <w:rPr>
          <w:noProof/>
        </w:rPr>
        <w:t>3</w:t>
      </w:r>
      <w:r>
        <w:fldChar w:fldCharType="end"/>
      </w:r>
      <w:r>
        <w:t xml:space="preserve"> is a summary of parameters used as link </w:t>
      </w:r>
      <w:r w:rsidR="003312A6">
        <w:t>properties</w:t>
      </w:r>
      <w:r>
        <w:t xml:space="preserve"> in the various </w:t>
      </w:r>
      <w:proofErr w:type="gramStart"/>
      <w:r>
        <w:t>schem</w:t>
      </w:r>
      <w:r w:rsidR="003312A6">
        <w:t>a</w:t>
      </w:r>
      <w:proofErr w:type="gramEnd"/>
      <w:r>
        <w:t xml:space="preserve"> that were studied (see </w:t>
      </w:r>
      <w:r>
        <w:fldChar w:fldCharType="begin"/>
      </w:r>
      <w:r>
        <w:instrText xml:space="preserve"> REF _Ref305055663 \h </w:instrText>
      </w:r>
      <w:r>
        <w:fldChar w:fldCharType="separate"/>
      </w:r>
      <w:r w:rsidR="009558F8">
        <w:t xml:space="preserve">Table </w:t>
      </w:r>
      <w:r w:rsidR="009558F8">
        <w:rPr>
          <w:noProof/>
        </w:rPr>
        <w:t>1</w:t>
      </w:r>
      <w:r>
        <w:fldChar w:fldCharType="end"/>
      </w:r>
      <w:r>
        <w:t xml:space="preserve">). </w:t>
      </w:r>
      <w:r w:rsidR="001539F8">
        <w:t xml:space="preserve">These are grouped into related attributes color coded in the table. 1) </w:t>
      </w:r>
      <w:r w:rsidR="00DC2E34">
        <w:t xml:space="preserve">Basic information </w:t>
      </w:r>
      <w:r w:rsidR="00AE69DA">
        <w:t>nece</w:t>
      </w:r>
      <w:r w:rsidR="00AE69DA">
        <w:t>s</w:t>
      </w:r>
      <w:r w:rsidR="00AE69DA">
        <w:t>sary to understand the link and its target</w:t>
      </w:r>
      <w:r w:rsidR="00215CFC">
        <w:t xml:space="preserve">. </w:t>
      </w:r>
      <w:r w:rsidR="001539F8">
        <w:t xml:space="preserve">2) </w:t>
      </w:r>
      <w:r w:rsidR="00215CFC">
        <w:t xml:space="preserve">Additional useful information about the target. </w:t>
      </w:r>
      <w:r w:rsidR="001539F8">
        <w:t>3) Info</w:t>
      </w:r>
      <w:r w:rsidR="001539F8">
        <w:t>r</w:t>
      </w:r>
      <w:r w:rsidR="001539F8">
        <w:t xml:space="preserve">mation about </w:t>
      </w:r>
      <w:r w:rsidR="00AE69DA">
        <w:t>link function</w:t>
      </w:r>
      <w:r w:rsidR="006A4249">
        <w:t xml:space="preserve">. 4) </w:t>
      </w:r>
      <w:proofErr w:type="gramStart"/>
      <w:r w:rsidR="00AE69DA">
        <w:t>operational</w:t>
      </w:r>
      <w:proofErr w:type="gramEnd"/>
      <w:r w:rsidR="001539F8">
        <w:t xml:space="preserve"> switches that indicate suggested or required client behavior when a link is used, and are all optional.</w:t>
      </w:r>
      <w:r w:rsidR="001539F8" w:rsidRPr="001539F8">
        <w:t xml:space="preserve"> </w:t>
      </w:r>
      <w:r w:rsidR="001539F8">
        <w:t xml:space="preserve">Sources of link relationship vocabularies are summarized in </w:t>
      </w:r>
      <w:r w:rsidR="001539F8">
        <w:fldChar w:fldCharType="begin"/>
      </w:r>
      <w:r w:rsidR="001539F8">
        <w:instrText xml:space="preserve"> REF _Ref305055653 \h </w:instrText>
      </w:r>
      <w:r w:rsidR="001539F8">
        <w:fldChar w:fldCharType="separate"/>
      </w:r>
      <w:r w:rsidR="009558F8">
        <w:t>T</w:t>
      </w:r>
      <w:r w:rsidR="009558F8">
        <w:t>a</w:t>
      </w:r>
      <w:r w:rsidR="009558F8">
        <w:t xml:space="preserve">ble </w:t>
      </w:r>
      <w:r w:rsidR="009558F8">
        <w:rPr>
          <w:noProof/>
        </w:rPr>
        <w:t>2</w:t>
      </w:r>
      <w:r w:rsidR="001539F8">
        <w:fldChar w:fldCharType="end"/>
      </w:r>
      <w:r w:rsidR="001539F8">
        <w:t xml:space="preserve">, and a compilation of the relationship types is presented in </w:t>
      </w:r>
      <w:r w:rsidR="001539F8">
        <w:fldChar w:fldCharType="begin"/>
      </w:r>
      <w:r w:rsidR="001539F8">
        <w:instrText xml:space="preserve"> REF _Ref305139477 \h </w:instrText>
      </w:r>
      <w:r w:rsidR="001539F8">
        <w:fldChar w:fldCharType="separate"/>
      </w:r>
      <w:r w:rsidR="009558F8" w:rsidRPr="00E50AD8">
        <w:t xml:space="preserve">Table </w:t>
      </w:r>
      <w:r w:rsidR="009558F8">
        <w:rPr>
          <w:noProof/>
        </w:rPr>
        <w:t>4</w:t>
      </w:r>
      <w:r w:rsidR="001539F8">
        <w:fldChar w:fldCharType="end"/>
      </w:r>
      <w:r w:rsidR="001539F8">
        <w:t>.</w:t>
      </w:r>
    </w:p>
    <w:p w:rsidR="00A1224E" w:rsidRDefault="00A1224E" w:rsidP="00E50AD8">
      <w:pPr>
        <w:pStyle w:val="Caption"/>
      </w:pPr>
      <w:bookmarkStart w:id="10" w:name="_Ref305135652"/>
      <w:proofErr w:type="gramStart"/>
      <w:r>
        <w:t xml:space="preserve">Table </w:t>
      </w:r>
      <w:r w:rsidR="0074619F">
        <w:fldChar w:fldCharType="begin"/>
      </w:r>
      <w:r w:rsidR="0074619F">
        <w:instrText xml:space="preserve"> SEQ Table \* ARABIC </w:instrText>
      </w:r>
      <w:r w:rsidR="0074619F">
        <w:fldChar w:fldCharType="separate"/>
      </w:r>
      <w:r w:rsidR="009558F8">
        <w:rPr>
          <w:noProof/>
        </w:rPr>
        <w:t>3</w:t>
      </w:r>
      <w:r w:rsidR="0074619F">
        <w:rPr>
          <w:noProof/>
        </w:rPr>
        <w:fldChar w:fldCharType="end"/>
      </w:r>
      <w:bookmarkEnd w:id="10"/>
      <w:r>
        <w:t>.</w:t>
      </w:r>
      <w:proofErr w:type="gramEnd"/>
      <w:r>
        <w:t xml:space="preserve"> </w:t>
      </w:r>
      <w:proofErr w:type="gramStart"/>
      <w:r w:rsidR="003312A6">
        <w:t>L</w:t>
      </w:r>
      <w:r>
        <w:t xml:space="preserve">ink </w:t>
      </w:r>
      <w:r w:rsidR="003312A6">
        <w:t>properties that are in use</w:t>
      </w:r>
      <w:r>
        <w:t>.</w:t>
      </w:r>
      <w:proofErr w:type="gramEnd"/>
      <w:r w:rsidR="00215CFC">
        <w:t xml:space="preserve"> The first four are the most widely used and are consider</w:t>
      </w:r>
      <w:r w:rsidR="003312A6">
        <w:t>ed</w:t>
      </w:r>
      <w:r w:rsidR="00215CFC">
        <w:t xml:space="preserve"> the ‘core’ attributes. A</w:t>
      </w:r>
      <w:r w:rsidR="00215CFC">
        <w:t>b</w:t>
      </w:r>
      <w:r w:rsidR="00215CFC">
        <w:t xml:space="preserve">breviations in the schemes column: </w:t>
      </w:r>
      <w:proofErr w:type="spellStart"/>
      <w:r w:rsidR="00215CFC">
        <w:t>xlink</w:t>
      </w:r>
      <w:proofErr w:type="spellEnd"/>
      <w:r w:rsidR="00215CFC">
        <w:t>—W3C link specification; atom—IETF4287 Atom feed specification RFC</w:t>
      </w:r>
      <w:proofErr w:type="gramStart"/>
      <w:r w:rsidR="00215CFC">
        <w:t xml:space="preserve">;  </w:t>
      </w:r>
      <w:proofErr w:type="spellStart"/>
      <w:r w:rsidR="00215CFC">
        <w:t>iso</w:t>
      </w:r>
      <w:proofErr w:type="spellEnd"/>
      <w:proofErr w:type="gramEnd"/>
      <w:r w:rsidR="00215CFC">
        <w:t xml:space="preserve">—ISO 19115/19139; 5988—IETF5988 web link RFC; </w:t>
      </w:r>
      <w:proofErr w:type="spellStart"/>
      <w:r w:rsidR="00215CFC">
        <w:t>esip</w:t>
      </w:r>
      <w:proofErr w:type="spellEnd"/>
      <w:r w:rsidR="00215CFC">
        <w:t xml:space="preserve">—ESIP discovery cluster data and web casting discussion; </w:t>
      </w:r>
      <w:proofErr w:type="spellStart"/>
      <w:r w:rsidR="00215CFC">
        <w:t>ows</w:t>
      </w:r>
      <w:proofErr w:type="spellEnd"/>
      <w:r w:rsidR="00215CFC">
        <w:t>—</w:t>
      </w:r>
      <w:proofErr w:type="spellStart"/>
      <w:r w:rsidR="00215CFC">
        <w:t>OpenGeospatial</w:t>
      </w:r>
      <w:proofErr w:type="spellEnd"/>
      <w:r w:rsidR="00215CFC">
        <w:t xml:space="preserve"> consortium OWS context discussion  from Standards working group. </w:t>
      </w:r>
    </w:p>
    <w:tbl>
      <w:tblPr>
        <w:tblStyle w:val="LightGrid"/>
        <w:tblW w:w="9018" w:type="dxa"/>
        <w:tblLook w:val="04A0" w:firstRow="1" w:lastRow="0" w:firstColumn="1" w:lastColumn="0" w:noHBand="0" w:noVBand="1"/>
      </w:tblPr>
      <w:tblGrid>
        <w:gridCol w:w="1679"/>
        <w:gridCol w:w="5435"/>
        <w:gridCol w:w="1904"/>
      </w:tblGrid>
      <w:tr w:rsidR="004F0D97" w:rsidRPr="004F0D97" w:rsidTr="002F028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79" w:type="dxa"/>
          </w:tcPr>
          <w:p w:rsidR="004F0D97" w:rsidRPr="004F0D97" w:rsidRDefault="004F0D97" w:rsidP="00A26BDD">
            <w:r w:rsidRPr="004F0D97">
              <w:t>Element</w:t>
            </w:r>
          </w:p>
        </w:tc>
        <w:tc>
          <w:tcPr>
            <w:tcW w:w="5435" w:type="dxa"/>
          </w:tcPr>
          <w:p w:rsidR="004F0D97" w:rsidRPr="004F0D97" w:rsidRDefault="004F0D97" w:rsidP="00A26BDD">
            <w:pPr>
              <w:cnfStyle w:val="100000000000" w:firstRow="1" w:lastRow="0" w:firstColumn="0" w:lastColumn="0" w:oddVBand="0" w:evenVBand="0" w:oddHBand="0" w:evenHBand="0" w:firstRowFirstColumn="0" w:firstRowLastColumn="0" w:lastRowFirstColumn="0" w:lastRowLastColumn="0"/>
            </w:pPr>
            <w:r w:rsidRPr="004F0D97">
              <w:t>Scope note</w:t>
            </w:r>
          </w:p>
        </w:tc>
        <w:tc>
          <w:tcPr>
            <w:tcW w:w="1904" w:type="dxa"/>
          </w:tcPr>
          <w:p w:rsidR="004F0D97" w:rsidRPr="004F0D97" w:rsidRDefault="004F0D97" w:rsidP="00A26BDD">
            <w:pPr>
              <w:cnfStyle w:val="100000000000" w:firstRow="1" w:lastRow="0" w:firstColumn="0" w:lastColumn="0" w:oddVBand="0" w:evenVBand="0" w:oddHBand="0" w:evenHBand="0" w:firstRowFirstColumn="0" w:firstRowLastColumn="0" w:lastRowFirstColumn="0" w:lastRowLastColumn="0"/>
            </w:pPr>
            <w:r w:rsidRPr="004F0D97">
              <w:t>Schemes that use</w:t>
            </w:r>
          </w:p>
        </w:tc>
      </w:tr>
      <w:tr w:rsidR="006A4249"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gridSpan w:val="3"/>
            <w:shd w:val="clear" w:color="auto" w:fill="EAF1DD" w:themeFill="accent3" w:themeFillTint="33"/>
          </w:tcPr>
          <w:p w:rsidR="006A4249" w:rsidRPr="006A4249" w:rsidRDefault="006A4249" w:rsidP="006A4249">
            <w:pPr>
              <w:pStyle w:val="ListParagraph"/>
              <w:numPr>
                <w:ilvl w:val="0"/>
                <w:numId w:val="3"/>
              </w:numPr>
            </w:pPr>
            <w:r>
              <w:t>Basic information</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F0D97" w:rsidRPr="004F0D97" w:rsidRDefault="004F0D97" w:rsidP="00A26BDD">
            <w:proofErr w:type="spellStart"/>
            <w:r w:rsidRPr="004F0D97">
              <w:t>targetURI</w:t>
            </w:r>
            <w:proofErr w:type="spellEnd"/>
          </w:p>
        </w:tc>
        <w:tc>
          <w:tcPr>
            <w:tcW w:w="5435" w:type="dxa"/>
            <w:shd w:val="clear" w:color="auto" w:fill="EAF1DD" w:themeFill="accent3" w:themeFillTint="33"/>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URI that identifies the resource that is the source of the link. This is generally an http URI, which will be dereferenced. The associated a</w:t>
            </w:r>
            <w:r w:rsidRPr="004F0D97">
              <w:t>t</w:t>
            </w:r>
            <w:r w:rsidRPr="004F0D97">
              <w:t xml:space="preserve">tributes provide guidance for client software to determine if it wants to dereference this identifier and what representations is can expect </w:t>
            </w:r>
            <w:r w:rsidRPr="004F0D97">
              <w:lastRenderedPageBreak/>
              <w:t>when it does. If identifier is not http, then the protocol property should indicate the scheme used.</w:t>
            </w:r>
          </w:p>
        </w:tc>
        <w:tc>
          <w:tcPr>
            <w:tcW w:w="1904" w:type="dxa"/>
            <w:shd w:val="clear" w:color="auto" w:fill="EAF1DD" w:themeFill="accent3"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lastRenderedPageBreak/>
              <w:t>xlink</w:t>
            </w:r>
            <w:proofErr w:type="spellEnd"/>
            <w:r w:rsidRPr="004F0D97">
              <w:t xml:space="preserve">, atom, </w:t>
            </w:r>
            <w:proofErr w:type="spellStart"/>
            <w:r w:rsidRPr="004F0D97">
              <w:t>iso</w:t>
            </w:r>
            <w:proofErr w:type="spellEnd"/>
            <w:r w:rsidRPr="004F0D97">
              <w:t xml:space="preserve">, 5988, </w:t>
            </w:r>
            <w:proofErr w:type="spellStart"/>
            <w:r w:rsidRPr="004F0D97">
              <w:t>esip</w:t>
            </w:r>
            <w:proofErr w:type="spellEnd"/>
            <w:r w:rsidRPr="004F0D97">
              <w:t xml:space="preserve">, </w:t>
            </w:r>
            <w:proofErr w:type="spellStart"/>
            <w:r w:rsidRPr="004F0D97">
              <w:t>ows</w:t>
            </w:r>
            <w:proofErr w:type="spellEnd"/>
            <w:r w:rsidR="00BC2438">
              <w:t>, HAL</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F0D97" w:rsidRPr="004F0D97" w:rsidRDefault="004F0D97" w:rsidP="00A26BDD">
            <w:proofErr w:type="spellStart"/>
            <w:r w:rsidRPr="004F0D97">
              <w:lastRenderedPageBreak/>
              <w:t>rel</w:t>
            </w:r>
            <w:proofErr w:type="spellEnd"/>
          </w:p>
        </w:tc>
        <w:tc>
          <w:tcPr>
            <w:tcW w:w="5435" w:type="dxa"/>
            <w:shd w:val="clear" w:color="auto" w:fill="EAF1DD" w:themeFill="accent3" w:themeFillTint="33"/>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rsidRPr="004F0D97">
              <w:t xml:space="preserve">URI from IANA </w:t>
            </w:r>
            <w:proofErr w:type="spellStart"/>
            <w:r w:rsidRPr="004F0D97">
              <w:t>rel</w:t>
            </w:r>
            <w:proofErr w:type="spellEnd"/>
            <w:r w:rsidRPr="004F0D97">
              <w:t xml:space="preserve"> vocabulary for consistency with IETF5988. Semantics of link from global vocabulary for interoperability. Semantics in this context means </w:t>
            </w:r>
            <w:proofErr w:type="spellStart"/>
            <w:r w:rsidRPr="004F0D97">
              <w:t>calculatable</w:t>
            </w:r>
            <w:proofErr w:type="spellEnd"/>
            <w:r w:rsidRPr="004F0D97">
              <w:t xml:space="preserve"> (see discussion in Coyle, 2010 p. 19). </w:t>
            </w:r>
            <w:r>
              <w:t>A</w:t>
            </w:r>
            <w:r>
              <w:t>t</w:t>
            </w:r>
            <w:r>
              <w:t>tribute value is list; best practice is to include one of the 5 original A</w:t>
            </w:r>
            <w:r>
              <w:t>t</w:t>
            </w:r>
            <w:r>
              <w:t xml:space="preserve">om </w:t>
            </w:r>
            <w:proofErr w:type="spellStart"/>
            <w:r>
              <w:t>link@rel</w:t>
            </w:r>
            <w:proofErr w:type="spellEnd"/>
            <w:r>
              <w:t xml:space="preserve"> values for interoperability.</w:t>
            </w:r>
            <w:r w:rsidR="00BC2438">
              <w:t xml:space="preserve"> HAL uses IETF RFC-5988 </w:t>
            </w:r>
            <w:proofErr w:type="spellStart"/>
            <w:r w:rsidR="00BC2438">
              <w:t>rel</w:t>
            </w:r>
            <w:proofErr w:type="spellEnd"/>
            <w:r w:rsidR="00BC2438">
              <w:t xml:space="preserve"> terms for JSON property names, and adds an extra name property to differentiate links with same rel.</w:t>
            </w:r>
          </w:p>
        </w:tc>
        <w:tc>
          <w:tcPr>
            <w:tcW w:w="1904" w:type="dxa"/>
            <w:shd w:val="clear" w:color="auto" w:fill="EAF1DD" w:themeFill="accent3"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proofErr w:type="spellStart"/>
            <w:r w:rsidRPr="004F0D97">
              <w:t>xlink</w:t>
            </w:r>
            <w:proofErr w:type="spellEnd"/>
            <w:r w:rsidRPr="004F0D97">
              <w:t xml:space="preserve">, atom, 5988, </w:t>
            </w:r>
            <w:proofErr w:type="spellStart"/>
            <w:r w:rsidRPr="004F0D97">
              <w:t>esip</w:t>
            </w:r>
            <w:proofErr w:type="spellEnd"/>
            <w:r w:rsidR="00BC2438">
              <w:t>, HAL</w:t>
            </w:r>
          </w:p>
        </w:tc>
      </w:tr>
      <w:tr w:rsidR="004F0D97" w:rsidRPr="00D316D5"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F0D97" w:rsidRPr="004F0D97" w:rsidRDefault="004F0D97" w:rsidP="00A26BDD">
            <w:r w:rsidRPr="004F0D97">
              <w:t>title</w:t>
            </w:r>
          </w:p>
        </w:tc>
        <w:tc>
          <w:tcPr>
            <w:tcW w:w="5435" w:type="dxa"/>
            <w:shd w:val="clear" w:color="auto" w:fill="EAF1DD" w:themeFill="accent3" w:themeFillTint="33"/>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free text to label link in GUI, used to describe the meaning of a link or resource in a human-readable fashion</w:t>
            </w:r>
          </w:p>
        </w:tc>
        <w:tc>
          <w:tcPr>
            <w:tcW w:w="1904" w:type="dxa"/>
            <w:shd w:val="clear" w:color="auto" w:fill="EAF1DD" w:themeFill="accent3" w:themeFillTint="33"/>
          </w:tcPr>
          <w:p w:rsidR="004F0D97" w:rsidRPr="00D316D5" w:rsidRDefault="004F0D97" w:rsidP="00A26BDD">
            <w:pPr>
              <w:cnfStyle w:val="000000010000" w:firstRow="0" w:lastRow="0" w:firstColumn="0" w:lastColumn="0" w:oddVBand="0" w:evenVBand="0" w:oddHBand="0" w:evenHBand="1" w:firstRowFirstColumn="0" w:firstRowLastColumn="0" w:lastRowFirstColumn="0" w:lastRowLastColumn="0"/>
              <w:rPr>
                <w:lang w:val="pt-BR"/>
              </w:rPr>
            </w:pPr>
            <w:r w:rsidRPr="00D316D5">
              <w:rPr>
                <w:lang w:val="pt-BR"/>
              </w:rPr>
              <w:t>xlink, atom, iso, 5988, owc</w:t>
            </w:r>
            <w:r w:rsidR="00BC2438" w:rsidRPr="00D316D5">
              <w:rPr>
                <w:lang w:val="pt-BR"/>
              </w:rPr>
              <w:t>, HAL</w:t>
            </w:r>
          </w:p>
        </w:tc>
      </w:tr>
      <w:tr w:rsidR="00A26BDD" w:rsidRPr="004F0D97" w:rsidTr="00B87228">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A26BDD" w:rsidRPr="004F0D97" w:rsidRDefault="00A26BDD" w:rsidP="00A26BDD">
            <w:proofErr w:type="spellStart"/>
            <w:r w:rsidRPr="004F0D97">
              <w:t>MIMEtype</w:t>
            </w:r>
            <w:proofErr w:type="spellEnd"/>
          </w:p>
        </w:tc>
        <w:tc>
          <w:tcPr>
            <w:tcW w:w="5435" w:type="dxa"/>
            <w:shd w:val="clear" w:color="auto" w:fill="EAF1DD" w:themeFill="accent3" w:themeFillTint="33"/>
          </w:tcPr>
          <w:p w:rsidR="00A26BDD" w:rsidRPr="004F0D97" w:rsidRDefault="00A26BDD" w:rsidP="006B416A">
            <w:pPr>
              <w:pStyle w:val="TableSmallText"/>
              <w:cnfStyle w:val="000000100000" w:firstRow="0" w:lastRow="0" w:firstColumn="0" w:lastColumn="0" w:oddVBand="0" w:evenVBand="0" w:oddHBand="1" w:evenHBand="0" w:firstRowFirstColumn="0" w:firstRowLastColumn="0" w:lastRowFirstColumn="0" w:lastRowLastColumn="0"/>
            </w:pPr>
            <w:r w:rsidRPr="004F0D97">
              <w:t xml:space="preserve">MIME content type. Indicates </w:t>
            </w:r>
            <w:r w:rsidR="00A12C8D">
              <w:t>media</w:t>
            </w:r>
            <w:r w:rsidRPr="004F0D97">
              <w:t xml:space="preserve"> format</w:t>
            </w:r>
            <w:r w:rsidR="00A12C8D">
              <w:t xml:space="preserve"> of link target</w:t>
            </w:r>
            <w:r w:rsidRPr="004F0D97">
              <w:t>. Expects a MIME type (</w:t>
            </w:r>
            <w:r w:rsidR="004733A3" w:rsidRPr="004733A3">
              <w:t>http://www.iana.org/assignments/media-types</w:t>
            </w:r>
            <w:r w:rsidRPr="004F0D97">
              <w:t xml:space="preserve">). Intention is that if a type is listed here, it is known to be </w:t>
            </w:r>
            <w:r w:rsidR="006B416A">
              <w:t>available from</w:t>
            </w:r>
            <w:r w:rsidRPr="004F0D97">
              <w:t xml:space="preserve"> the host </w:t>
            </w:r>
            <w:r w:rsidR="006B416A">
              <w:t>when</w:t>
            </w:r>
            <w:r w:rsidR="006B416A" w:rsidRPr="004F0D97">
              <w:t xml:space="preserve"> </w:t>
            </w:r>
            <w:r w:rsidRPr="004F0D97">
              <w:t xml:space="preserve">the </w:t>
            </w:r>
            <w:proofErr w:type="spellStart"/>
            <w:r w:rsidRPr="004F0D97">
              <w:t>href</w:t>
            </w:r>
            <w:proofErr w:type="spellEnd"/>
            <w:r w:rsidRPr="004F0D97">
              <w:t xml:space="preserve"> </w:t>
            </w:r>
            <w:r w:rsidR="006B416A">
              <w:t>is</w:t>
            </w:r>
            <w:r w:rsidR="006B416A" w:rsidRPr="004F0D97">
              <w:t xml:space="preserve"> </w:t>
            </w:r>
            <w:r w:rsidRPr="004F0D97">
              <w:t>dereference</w:t>
            </w:r>
            <w:r w:rsidR="006B416A">
              <w:t>d.</w:t>
            </w:r>
          </w:p>
        </w:tc>
        <w:tc>
          <w:tcPr>
            <w:tcW w:w="1904" w:type="dxa"/>
            <w:shd w:val="clear" w:color="auto" w:fill="EAF1DD" w:themeFill="accent3" w:themeFillTint="33"/>
          </w:tcPr>
          <w:p w:rsidR="00A26BDD" w:rsidRPr="004F0D97" w:rsidRDefault="00A26BDD" w:rsidP="00A26BDD">
            <w:pPr>
              <w:cnfStyle w:val="000000100000" w:firstRow="0" w:lastRow="0" w:firstColumn="0" w:lastColumn="0" w:oddVBand="0" w:evenVBand="0" w:oddHBand="1" w:evenHBand="0" w:firstRowFirstColumn="0" w:firstRowLastColumn="0" w:lastRowFirstColumn="0" w:lastRowLastColumn="0"/>
            </w:pPr>
            <w:r w:rsidRPr="004F0D97">
              <w:t xml:space="preserve">atom, 5988, </w:t>
            </w:r>
            <w:proofErr w:type="spellStart"/>
            <w:r w:rsidRPr="004F0D97">
              <w:t>esip</w:t>
            </w:r>
            <w:proofErr w:type="spellEnd"/>
            <w:r w:rsidRPr="004F0D97">
              <w:t xml:space="preserve">, </w:t>
            </w:r>
            <w:proofErr w:type="spellStart"/>
            <w:r w:rsidRPr="004F0D97">
              <w:t>owc</w:t>
            </w:r>
            <w:proofErr w:type="spellEnd"/>
            <w:r w:rsidR="00BC2438">
              <w:t>, HAL</w:t>
            </w:r>
          </w:p>
        </w:tc>
      </w:tr>
      <w:tr w:rsidR="00BC2438"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BC2438" w:rsidRPr="004F0D97" w:rsidRDefault="00BC2438" w:rsidP="00A26BDD">
            <w:r>
              <w:t>template</w:t>
            </w:r>
          </w:p>
        </w:tc>
        <w:tc>
          <w:tcPr>
            <w:tcW w:w="5435" w:type="dxa"/>
            <w:shd w:val="clear" w:color="auto" w:fill="EAF1DD" w:themeFill="accent3" w:themeFillTint="33"/>
          </w:tcPr>
          <w:p w:rsidR="00BC2438" w:rsidRPr="004F0D97" w:rsidRDefault="00BC2438" w:rsidP="00A26BDD">
            <w:pPr>
              <w:pStyle w:val="TableSmallText"/>
              <w:cnfStyle w:val="000000010000" w:firstRow="0" w:lastRow="0" w:firstColumn="0" w:lastColumn="0" w:oddVBand="0" w:evenVBand="0" w:oddHBand="0" w:evenHBand="1" w:firstRowFirstColumn="0" w:firstRowLastColumn="0" w:lastRowFirstColumn="0" w:lastRowLastColumn="0"/>
            </w:pPr>
            <w:r>
              <w:t xml:space="preserve">Boolean to indicate if the provided </w:t>
            </w:r>
            <w:proofErr w:type="spellStart"/>
            <w:r>
              <w:t>targetURI</w:t>
            </w:r>
            <w:proofErr w:type="spellEnd"/>
            <w:r>
              <w:t xml:space="preserve"> is a template according to RFC-6570 (</w:t>
            </w:r>
            <w:hyperlink r:id="rId33" w:history="1">
              <w:r w:rsidR="009D4069" w:rsidRPr="008E4FB4">
                <w:rPr>
                  <w:rStyle w:val="Hyperlink"/>
                </w:rPr>
                <w:t>http://tools.ietf.org/html/rfc6570</w:t>
              </w:r>
            </w:hyperlink>
            <w:r>
              <w:t>)</w:t>
            </w:r>
            <w:r w:rsidR="009D4069">
              <w:t>; templates have param</w:t>
            </w:r>
            <w:r w:rsidR="009D4069">
              <w:t>e</w:t>
            </w:r>
            <w:r w:rsidR="009D4069">
              <w:t>ters, which may have controlled vocabularies; to use template need binding between template URI and parameter definitions.</w:t>
            </w:r>
            <w:r w:rsidR="00434CE9">
              <w:t xml:space="preserve"> This is done with a template-</w:t>
            </w:r>
            <w:proofErr w:type="spellStart"/>
            <w:r w:rsidR="00434CE9">
              <w:t>vars</w:t>
            </w:r>
            <w:proofErr w:type="spellEnd"/>
            <w:r w:rsidR="00434CE9">
              <w:t xml:space="preserve"> property</w:t>
            </w:r>
          </w:p>
        </w:tc>
        <w:tc>
          <w:tcPr>
            <w:tcW w:w="1904" w:type="dxa"/>
            <w:shd w:val="clear" w:color="auto" w:fill="EAF1DD" w:themeFill="accent3" w:themeFillTint="33"/>
          </w:tcPr>
          <w:p w:rsidR="00BC2438" w:rsidRPr="004F0D97" w:rsidRDefault="00BC2438" w:rsidP="00A26BDD">
            <w:pPr>
              <w:cnfStyle w:val="000000010000" w:firstRow="0" w:lastRow="0" w:firstColumn="0" w:lastColumn="0" w:oddVBand="0" w:evenVBand="0" w:oddHBand="0" w:evenHBand="1" w:firstRowFirstColumn="0" w:firstRowLastColumn="0" w:lastRowFirstColumn="0" w:lastRowLastColumn="0"/>
            </w:pPr>
            <w:r>
              <w:t>HAL, Hydra</w:t>
            </w:r>
          </w:p>
        </w:tc>
      </w:tr>
      <w:tr w:rsidR="00434CE9"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34CE9" w:rsidRDefault="00434CE9" w:rsidP="00A26BDD">
            <w:r>
              <w:t>template-</w:t>
            </w:r>
            <w:proofErr w:type="spellStart"/>
            <w:r>
              <w:t>vars</w:t>
            </w:r>
            <w:proofErr w:type="spellEnd"/>
          </w:p>
        </w:tc>
        <w:tc>
          <w:tcPr>
            <w:tcW w:w="5435" w:type="dxa"/>
            <w:shd w:val="clear" w:color="auto" w:fill="EAF1DD" w:themeFill="accent3" w:themeFillTint="33"/>
          </w:tcPr>
          <w:p w:rsidR="00434CE9" w:rsidRDefault="00434CE9" w:rsidP="00C10ECF">
            <w:pPr>
              <w:pStyle w:val="TableSmallText"/>
              <w:cnfStyle w:val="000000100000" w:firstRow="0" w:lastRow="0" w:firstColumn="0" w:lastColumn="0" w:oddVBand="0" w:evenVBand="0" w:oddHBand="1" w:evenHBand="0" w:firstRowFirstColumn="0" w:firstRowLastColumn="0" w:lastRowFirstColumn="0" w:lastRowLastColumn="0"/>
            </w:pPr>
            <w:r>
              <w:t xml:space="preserve">A collection of </w:t>
            </w:r>
            <w:r w:rsidRPr="00434CE9">
              <w:t xml:space="preserve">key value pairs </w:t>
            </w:r>
            <w:r>
              <w:t>that</w:t>
            </w:r>
            <w:r w:rsidRPr="00434CE9">
              <w:t xml:space="preserve"> </w:t>
            </w:r>
            <w:r>
              <w:t>map</w:t>
            </w:r>
            <w:r w:rsidRPr="00434CE9">
              <w:t xml:space="preserve"> </w:t>
            </w:r>
            <w:r>
              <w:t>parameter</w:t>
            </w:r>
            <w:r w:rsidRPr="00434CE9">
              <w:t xml:space="preserve"> names </w:t>
            </w:r>
            <w:r>
              <w:t>in</w:t>
            </w:r>
            <w:r w:rsidRPr="00434CE9">
              <w:t xml:space="preserve"> the te</w:t>
            </w:r>
            <w:r w:rsidRPr="00434CE9">
              <w:t>m</w:t>
            </w:r>
            <w:r w:rsidRPr="00434CE9">
              <w:t xml:space="preserve">plate </w:t>
            </w:r>
            <w:r>
              <w:t>to</w:t>
            </w:r>
            <w:r w:rsidRPr="00434CE9">
              <w:t xml:space="preserve"> global identifiers </w:t>
            </w:r>
            <w:r>
              <w:t>for resources that define</w:t>
            </w:r>
            <w:r w:rsidRPr="00434CE9">
              <w:t xml:space="preserve"> the semantics and syntax of </w:t>
            </w:r>
            <w:r>
              <w:t>the parameter</w:t>
            </w:r>
          </w:p>
        </w:tc>
        <w:tc>
          <w:tcPr>
            <w:tcW w:w="1904" w:type="dxa"/>
            <w:shd w:val="clear" w:color="auto" w:fill="EAF1DD" w:themeFill="accent3" w:themeFillTint="33"/>
          </w:tcPr>
          <w:p w:rsidR="00434CE9" w:rsidRDefault="00434CE9" w:rsidP="00A26BDD">
            <w:pPr>
              <w:cnfStyle w:val="000000100000" w:firstRow="0" w:lastRow="0" w:firstColumn="0" w:lastColumn="0" w:oddVBand="0" w:evenVBand="0" w:oddHBand="1" w:evenHBand="0" w:firstRowFirstColumn="0" w:firstRowLastColumn="0" w:lastRowFirstColumn="0" w:lastRowLastColumn="0"/>
            </w:pPr>
            <w:proofErr w:type="spellStart"/>
            <w:r>
              <w:t>home-doc:href-vars</w:t>
            </w:r>
            <w:proofErr w:type="spellEnd"/>
          </w:p>
        </w:tc>
      </w:tr>
      <w:tr w:rsidR="006A4249"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gridSpan w:val="3"/>
            <w:shd w:val="clear" w:color="auto" w:fill="FDE9D9" w:themeFill="accent6" w:themeFillTint="33"/>
          </w:tcPr>
          <w:p w:rsidR="006A4249" w:rsidRPr="006A4249" w:rsidRDefault="006A4249" w:rsidP="006A4249">
            <w:pPr>
              <w:pStyle w:val="ListParagraph"/>
              <w:numPr>
                <w:ilvl w:val="0"/>
                <w:numId w:val="3"/>
              </w:numPr>
            </w:pPr>
            <w:r>
              <w:t>Additional information</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4F0D97" w:rsidRPr="00A26BDD" w:rsidRDefault="004F0D97" w:rsidP="00A26BDD">
            <w:pPr>
              <w:rPr>
                <w:b w:val="0"/>
              </w:rPr>
            </w:pPr>
            <w:proofErr w:type="spellStart"/>
            <w:r w:rsidRPr="00A26BDD">
              <w:rPr>
                <w:b w:val="0"/>
              </w:rPr>
              <w:t>altTitle</w:t>
            </w:r>
            <w:proofErr w:type="spellEnd"/>
          </w:p>
        </w:tc>
        <w:tc>
          <w:tcPr>
            <w:tcW w:w="5435" w:type="dxa"/>
            <w:shd w:val="clear" w:color="auto" w:fill="FDE9D9" w:themeFill="accent6" w:themeFillTint="33"/>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t xml:space="preserve">String that </w:t>
            </w:r>
            <w:r w:rsidRPr="004F0D97">
              <w:t xml:space="preserve">encodes title value in a different character set, and/or </w:t>
            </w:r>
            <w:r w:rsidR="00434CE9" w:rsidRPr="004F0D97">
              <w:t>co</w:t>
            </w:r>
            <w:r w:rsidR="00434CE9" w:rsidRPr="004F0D97">
              <w:t>n</w:t>
            </w:r>
            <w:r w:rsidR="00434CE9" w:rsidRPr="004F0D97">
              <w:t>tains</w:t>
            </w:r>
            <w:r w:rsidRPr="004F0D97">
              <w:t xml:space="preserve"> language information as per [RFC5987].</w:t>
            </w:r>
          </w:p>
        </w:tc>
        <w:tc>
          <w:tcPr>
            <w:tcW w:w="1904" w:type="dxa"/>
            <w:shd w:val="clear" w:color="auto" w:fill="FDE9D9" w:themeFill="accent6"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5988</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4F0D97" w:rsidRPr="00A26BDD" w:rsidRDefault="004F0D97" w:rsidP="00A26BDD">
            <w:pPr>
              <w:rPr>
                <w:b w:val="0"/>
              </w:rPr>
            </w:pPr>
            <w:r w:rsidRPr="00A26BDD">
              <w:rPr>
                <w:b w:val="0"/>
              </w:rPr>
              <w:t>description</w:t>
            </w:r>
          </w:p>
        </w:tc>
        <w:tc>
          <w:tcPr>
            <w:tcW w:w="5435" w:type="dxa"/>
            <w:shd w:val="clear" w:color="auto" w:fill="FDE9D9" w:themeFill="accent6" w:themeFillTint="33"/>
          </w:tcPr>
          <w:p w:rsidR="004F0D97" w:rsidRPr="004F0D97" w:rsidRDefault="004F0D97" w:rsidP="00C10ECF">
            <w:pPr>
              <w:pStyle w:val="TableSmallText"/>
              <w:cnfStyle w:val="000000010000" w:firstRow="0" w:lastRow="0" w:firstColumn="0" w:lastColumn="0" w:oddVBand="0" w:evenVBand="0" w:oddHBand="0" w:evenHBand="1" w:firstRowFirstColumn="0" w:firstRowLastColumn="0" w:lastRowFirstColumn="0" w:lastRowLastColumn="0"/>
            </w:pPr>
            <w:r w:rsidRPr="004F0D97">
              <w:t xml:space="preserve">detailed text description of the </w:t>
            </w:r>
            <w:r w:rsidR="00A12C8D">
              <w:t>target</w:t>
            </w:r>
            <w:r w:rsidR="00A12C8D" w:rsidRPr="004F0D97">
              <w:t xml:space="preserve"> </w:t>
            </w:r>
            <w:r w:rsidRPr="004F0D97">
              <w:t>resource</w:t>
            </w:r>
            <w:r w:rsidR="00A12C8D">
              <w:t xml:space="preserve"> content and capabil</w:t>
            </w:r>
            <w:r w:rsidR="00A12C8D">
              <w:t>i</w:t>
            </w:r>
            <w:r w:rsidR="00A12C8D">
              <w:t>ties</w:t>
            </w:r>
          </w:p>
        </w:tc>
        <w:tc>
          <w:tcPr>
            <w:tcW w:w="1904" w:type="dxa"/>
            <w:shd w:val="clear" w:color="auto" w:fill="FDE9D9" w:themeFill="accent6"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iso</w:t>
            </w:r>
            <w:proofErr w:type="spellEnd"/>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4F0D97" w:rsidRPr="00A26BDD" w:rsidRDefault="004F0D97" w:rsidP="00A26BDD">
            <w:pPr>
              <w:rPr>
                <w:b w:val="0"/>
              </w:rPr>
            </w:pPr>
            <w:r w:rsidRPr="00A26BDD">
              <w:rPr>
                <w:b w:val="0"/>
              </w:rPr>
              <w:t>media</w:t>
            </w:r>
          </w:p>
        </w:tc>
        <w:tc>
          <w:tcPr>
            <w:tcW w:w="5435" w:type="dxa"/>
            <w:shd w:val="clear" w:color="auto" w:fill="FDE9D9" w:themeFill="accent6" w:themeFillTint="33"/>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4F0D97">
              <w:t>indicates</w:t>
            </w:r>
            <w:proofErr w:type="gramEnd"/>
            <w:r w:rsidRPr="004F0D97">
              <w:t xml:space="preserve"> intended destination medium or media for style information (see Le Hors et al., 1999, Section 6.13 http://www.w3.org/TR/html401 ).  Example values include 'screen', '</w:t>
            </w:r>
            <w:proofErr w:type="spellStart"/>
            <w:r w:rsidRPr="004F0D97">
              <w:t>tty</w:t>
            </w:r>
            <w:proofErr w:type="spellEnd"/>
            <w:r w:rsidRPr="004F0D97">
              <w:t>', 'print', 'braille', 'aural'... V</w:t>
            </w:r>
            <w:r w:rsidRPr="004F0D97">
              <w:t>o</w:t>
            </w:r>
            <w:r w:rsidRPr="004F0D97">
              <w:t>cabulary appears to be related to type of device (including paper as a device...) that is intended target for resource representation.  Default to 'screen'</w:t>
            </w:r>
            <w:r w:rsidR="00215CFC">
              <w:t>, and it is anticipated that other values would be only rarely required</w:t>
            </w:r>
            <w:r w:rsidRPr="004F0D97">
              <w:t>.</w:t>
            </w:r>
          </w:p>
        </w:tc>
        <w:tc>
          <w:tcPr>
            <w:tcW w:w="1904" w:type="dxa"/>
            <w:shd w:val="clear" w:color="auto" w:fill="FDE9D9" w:themeFill="accent6"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5988</w:t>
            </w:r>
          </w:p>
        </w:tc>
      </w:tr>
      <w:tr w:rsidR="00A26BDD"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A26BDD" w:rsidRPr="00A26BDD" w:rsidRDefault="00A26BDD" w:rsidP="00A26BDD">
            <w:pPr>
              <w:rPr>
                <w:b w:val="0"/>
              </w:rPr>
            </w:pPr>
            <w:r w:rsidRPr="00A26BDD">
              <w:rPr>
                <w:b w:val="0"/>
              </w:rPr>
              <w:t>length</w:t>
            </w:r>
          </w:p>
        </w:tc>
        <w:tc>
          <w:tcPr>
            <w:tcW w:w="5435" w:type="dxa"/>
            <w:shd w:val="clear" w:color="auto" w:fill="FDE9D9" w:themeFill="accent6" w:themeFillTint="33"/>
          </w:tcPr>
          <w:p w:rsidR="00A26BDD" w:rsidRPr="004F0D97" w:rsidRDefault="00A12C8D" w:rsidP="00C10ECF">
            <w:pPr>
              <w:pStyle w:val="TableSmallText"/>
              <w:cnfStyle w:val="000000010000" w:firstRow="0" w:lastRow="0" w:firstColumn="0" w:lastColumn="0" w:oddVBand="0" w:evenVBand="0" w:oddHBand="0" w:evenHBand="1" w:firstRowFirstColumn="0" w:firstRowLastColumn="0" w:lastRowFirstColumn="0" w:lastRowLastColumn="0"/>
            </w:pPr>
            <w:r>
              <w:t>Numeric value, i</w:t>
            </w:r>
            <w:r w:rsidR="00A26BDD" w:rsidRPr="004F0D97">
              <w:t>ndicates an advisory length of the linked content in o</w:t>
            </w:r>
            <w:r w:rsidR="00A26BDD" w:rsidRPr="004F0D97">
              <w:t>c</w:t>
            </w:r>
            <w:r w:rsidR="00A26BDD" w:rsidRPr="004F0D97">
              <w:t>tets; it is a hint about the content length of the representation r</w:t>
            </w:r>
            <w:r w:rsidR="00A26BDD" w:rsidRPr="004F0D97">
              <w:t>e</w:t>
            </w:r>
            <w:r w:rsidR="00A26BDD" w:rsidRPr="004F0D97">
              <w:t xml:space="preserve">turned when </w:t>
            </w:r>
            <w:proofErr w:type="spellStart"/>
            <w:r>
              <w:t>targetURI</w:t>
            </w:r>
            <w:proofErr w:type="spellEnd"/>
            <w:r w:rsidRPr="004F0D97">
              <w:t xml:space="preserve"> </w:t>
            </w:r>
            <w:r w:rsidR="00A26BDD" w:rsidRPr="004F0D97">
              <w:t>is dereferenced</w:t>
            </w:r>
          </w:p>
        </w:tc>
        <w:tc>
          <w:tcPr>
            <w:tcW w:w="1904" w:type="dxa"/>
            <w:shd w:val="clear" w:color="auto" w:fill="FDE9D9" w:themeFill="accent6" w:themeFillTint="33"/>
          </w:tcPr>
          <w:p w:rsidR="00A26BDD" w:rsidRPr="004F0D97" w:rsidRDefault="00A26BDD" w:rsidP="00A26BDD">
            <w:pPr>
              <w:cnfStyle w:val="000000010000" w:firstRow="0" w:lastRow="0" w:firstColumn="0" w:lastColumn="0" w:oddVBand="0" w:evenVBand="0" w:oddHBand="0" w:evenHBand="1" w:firstRowFirstColumn="0" w:firstRowLastColumn="0" w:lastRowFirstColumn="0" w:lastRowLastColumn="0"/>
            </w:pPr>
            <w:r w:rsidRPr="004F0D97">
              <w:t>atom</w:t>
            </w:r>
            <w:r w:rsidR="00C11EF5">
              <w:t xml:space="preserve">, </w:t>
            </w:r>
            <w:proofErr w:type="spellStart"/>
            <w:r w:rsidR="00C11EF5">
              <w:t>CoRE</w:t>
            </w:r>
            <w:proofErr w:type="spellEnd"/>
          </w:p>
        </w:tc>
      </w:tr>
      <w:tr w:rsidR="00215CFC"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bottom w:val="double" w:sz="4" w:space="0" w:color="auto"/>
            </w:tcBorders>
            <w:shd w:val="clear" w:color="auto" w:fill="FDE9D9" w:themeFill="accent6" w:themeFillTint="33"/>
          </w:tcPr>
          <w:p w:rsidR="00215CFC" w:rsidRPr="00215CFC" w:rsidRDefault="00215CFC" w:rsidP="00A10B49">
            <w:pPr>
              <w:rPr>
                <w:b w:val="0"/>
              </w:rPr>
            </w:pPr>
            <w:proofErr w:type="spellStart"/>
            <w:r w:rsidRPr="00215CFC">
              <w:rPr>
                <w:b w:val="0"/>
              </w:rPr>
              <w:t>hreflang</w:t>
            </w:r>
            <w:proofErr w:type="spellEnd"/>
          </w:p>
        </w:tc>
        <w:tc>
          <w:tcPr>
            <w:tcW w:w="5435" w:type="dxa"/>
            <w:tcBorders>
              <w:bottom w:val="double" w:sz="4" w:space="0" w:color="auto"/>
            </w:tcBorders>
            <w:shd w:val="clear" w:color="auto" w:fill="FDE9D9" w:themeFill="accent6" w:themeFillTint="33"/>
          </w:tcPr>
          <w:p w:rsidR="00215CFC" w:rsidRPr="004F0D97" w:rsidRDefault="00A12C8D" w:rsidP="00C10ECF">
            <w:pPr>
              <w:pStyle w:val="TableSmallText"/>
              <w:cnfStyle w:val="000000100000" w:firstRow="0" w:lastRow="0" w:firstColumn="0" w:lastColumn="0" w:oddVBand="0" w:evenVBand="0" w:oddHBand="1" w:evenHBand="0" w:firstRowFirstColumn="0" w:firstRowLastColumn="0" w:lastRowFirstColumn="0" w:lastRowLastColumn="0"/>
            </w:pPr>
            <w:r>
              <w:t>Three-letter language code that specifies</w:t>
            </w:r>
            <w:r w:rsidRPr="004F0D97">
              <w:t xml:space="preserve"> </w:t>
            </w:r>
            <w:r w:rsidR="00215CFC" w:rsidRPr="004F0D97">
              <w:t xml:space="preserve">the language of the </w:t>
            </w:r>
            <w:r>
              <w:t>target r</w:t>
            </w:r>
            <w:r>
              <w:t>e</w:t>
            </w:r>
            <w:r>
              <w:t>source content</w:t>
            </w:r>
            <w:r w:rsidR="00215CFC" w:rsidRPr="004F0D97">
              <w:t xml:space="preserve">.  When used together with the </w:t>
            </w:r>
            <w:proofErr w:type="spellStart"/>
            <w:r w:rsidR="00215CFC" w:rsidRPr="004F0D97">
              <w:t>rel</w:t>
            </w:r>
            <w:proofErr w:type="spellEnd"/>
            <w:r w:rsidR="00215CFC" w:rsidRPr="004F0D97">
              <w:t>="alternate", it i</w:t>
            </w:r>
            <w:r w:rsidR="00215CFC" w:rsidRPr="004F0D97">
              <w:t>m</w:t>
            </w:r>
            <w:r w:rsidR="00215CFC" w:rsidRPr="004F0D97">
              <w:t xml:space="preserve">plies a translated version of the </w:t>
            </w:r>
            <w:r>
              <w:t>target resource</w:t>
            </w:r>
            <w:r w:rsidR="00215CFC" w:rsidRPr="004F0D97">
              <w:t>.  Multiple "</w:t>
            </w:r>
            <w:proofErr w:type="spellStart"/>
            <w:r w:rsidR="00215CFC" w:rsidRPr="004F0D97">
              <w:t>hreflang</w:t>
            </w:r>
            <w:proofErr w:type="spellEnd"/>
            <w:r w:rsidR="00215CFC" w:rsidRPr="004F0D97">
              <w:t xml:space="preserve">" parameters on a single link-value indicate language options that may be </w:t>
            </w:r>
            <w:r>
              <w:t>requested</w:t>
            </w:r>
            <w:r w:rsidRPr="004F0D97">
              <w:t xml:space="preserve"> </w:t>
            </w:r>
            <w:r w:rsidR="00215CFC" w:rsidRPr="004F0D97">
              <w:t>by the client.</w:t>
            </w:r>
            <w:r w:rsidR="003312A6">
              <w:t xml:space="preserve"> </w:t>
            </w:r>
          </w:p>
        </w:tc>
        <w:tc>
          <w:tcPr>
            <w:tcW w:w="1904" w:type="dxa"/>
            <w:tcBorders>
              <w:bottom w:val="double" w:sz="4" w:space="0" w:color="auto"/>
            </w:tcBorders>
            <w:shd w:val="clear" w:color="auto" w:fill="FDE9D9" w:themeFill="accent6" w:themeFillTint="33"/>
          </w:tcPr>
          <w:p w:rsidR="00215CFC" w:rsidRPr="004F0D97" w:rsidRDefault="00215CFC" w:rsidP="00A10B49">
            <w:pPr>
              <w:cnfStyle w:val="000000100000" w:firstRow="0" w:lastRow="0" w:firstColumn="0" w:lastColumn="0" w:oddVBand="0" w:evenVBand="0" w:oddHBand="1" w:evenHBand="0" w:firstRowFirstColumn="0" w:firstRowLastColumn="0" w:lastRowFirstColumn="0" w:lastRowLastColumn="0"/>
            </w:pPr>
            <w:r w:rsidRPr="004F0D97">
              <w:t>atom, 5988</w:t>
            </w:r>
          </w:p>
        </w:tc>
      </w:tr>
      <w:tr w:rsidR="006A4249"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gridSpan w:val="3"/>
            <w:tcBorders>
              <w:top w:val="double" w:sz="4" w:space="0" w:color="auto"/>
              <w:left w:val="double" w:sz="4" w:space="0" w:color="auto"/>
              <w:right w:val="double" w:sz="4" w:space="0" w:color="auto"/>
            </w:tcBorders>
            <w:shd w:val="clear" w:color="auto" w:fill="E5DFEC" w:themeFill="accent4" w:themeFillTint="33"/>
          </w:tcPr>
          <w:p w:rsidR="006A4249" w:rsidRPr="006A4249" w:rsidRDefault="006A4249" w:rsidP="006A4249">
            <w:pPr>
              <w:pStyle w:val="ListParagraph"/>
              <w:numPr>
                <w:ilvl w:val="0"/>
                <w:numId w:val="3"/>
              </w:numPr>
            </w:pPr>
            <w:r>
              <w:t>Function, format, schema of target</w:t>
            </w:r>
          </w:p>
        </w:tc>
      </w:tr>
      <w:tr w:rsidR="00BD40B6"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top w:val="double" w:sz="4" w:space="0" w:color="auto"/>
              <w:left w:val="double" w:sz="4" w:space="0" w:color="auto"/>
            </w:tcBorders>
            <w:shd w:val="clear" w:color="auto" w:fill="E5DFEC" w:themeFill="accent4" w:themeFillTint="33"/>
          </w:tcPr>
          <w:p w:rsidR="00BD40B6" w:rsidRPr="00215CFC" w:rsidRDefault="00BD40B6" w:rsidP="00A10B49">
            <w:pPr>
              <w:rPr>
                <w:b w:val="0"/>
              </w:rPr>
            </w:pPr>
            <w:r w:rsidRPr="00215CFC">
              <w:rPr>
                <w:b w:val="0"/>
              </w:rPr>
              <w:t>function</w:t>
            </w:r>
          </w:p>
        </w:tc>
        <w:tc>
          <w:tcPr>
            <w:tcW w:w="5435" w:type="dxa"/>
            <w:tcBorders>
              <w:top w:val="double" w:sz="4" w:space="0" w:color="auto"/>
            </w:tcBorders>
            <w:shd w:val="clear" w:color="auto" w:fill="E5DFEC" w:themeFill="accent4" w:themeFillTint="33"/>
          </w:tcPr>
          <w:p w:rsidR="00BD40B6" w:rsidRPr="004F0D97" w:rsidRDefault="00A12C8D" w:rsidP="00C10ECF">
            <w:pPr>
              <w:pStyle w:val="TableSmallText"/>
              <w:cnfStyle w:val="000000100000" w:firstRow="0" w:lastRow="0" w:firstColumn="0" w:lastColumn="0" w:oddVBand="0" w:evenVBand="0" w:oddHBand="1" w:evenHBand="0" w:firstRowFirstColumn="0" w:firstRowLastColumn="0" w:lastRowFirstColumn="0" w:lastRowLastColumn="0"/>
            </w:pPr>
            <w:r>
              <w:t>Term that t</w:t>
            </w:r>
            <w:r w:rsidR="00BD40B6" w:rsidRPr="004F0D97">
              <w:t>ells client why they’d use this link. Purpose property pr</w:t>
            </w:r>
            <w:r w:rsidR="00BD40B6" w:rsidRPr="004F0D97">
              <w:t>o</w:t>
            </w:r>
            <w:r w:rsidR="00BD40B6" w:rsidRPr="004F0D97">
              <w:t>vides mechanism for more granular, application specific indication of link semantics. Example values: 'down</w:t>
            </w:r>
            <w:r w:rsidR="00BD40B6">
              <w:t>load'</w:t>
            </w:r>
            <w:r w:rsidR="00BD40B6" w:rsidRPr="004F0D97">
              <w:t>, ‘browsing’, '</w:t>
            </w:r>
            <w:proofErr w:type="spellStart"/>
            <w:r w:rsidR="00BD40B6" w:rsidRPr="004F0D97">
              <w:t>fileAccess</w:t>
            </w:r>
            <w:proofErr w:type="spellEnd"/>
            <w:r w:rsidR="00BD40B6" w:rsidRPr="004F0D97">
              <w:t>'</w:t>
            </w:r>
            <w:r w:rsidR="00BD40B6">
              <w:t>. A</w:t>
            </w:r>
            <w:r w:rsidR="00BD40B6" w:rsidRPr="004F0D97">
              <w:t xml:space="preserve">nalogous to ISO19115 </w:t>
            </w:r>
            <w:proofErr w:type="spellStart"/>
            <w:r w:rsidR="00BD40B6" w:rsidRPr="004F0D97">
              <w:t>CI_OnlineFunctionCode</w:t>
            </w:r>
            <w:proofErr w:type="spellEnd"/>
            <w:r w:rsidR="00BD40B6" w:rsidRPr="004F0D97">
              <w:t>.</w:t>
            </w:r>
            <w:r w:rsidR="00BD40B6">
              <w:t xml:space="preserve"> See </w:t>
            </w:r>
            <w:r w:rsidR="00C94805">
              <w:fldChar w:fldCharType="begin"/>
            </w:r>
            <w:r w:rsidR="00C94805">
              <w:instrText xml:space="preserve"> REF _Ref305138675 \h </w:instrText>
            </w:r>
            <w:r w:rsidR="005D0695">
              <w:instrText xml:space="preserve"> \* MERGEFORMAT </w:instrText>
            </w:r>
            <w:r w:rsidR="00C94805">
              <w:fldChar w:fldCharType="separate"/>
            </w:r>
            <w:r w:rsidR="009558F8">
              <w:t xml:space="preserve">Table </w:t>
            </w:r>
            <w:r w:rsidR="009558F8">
              <w:rPr>
                <w:noProof/>
              </w:rPr>
              <w:t>5</w:t>
            </w:r>
            <w:r w:rsidR="00C94805">
              <w:fldChar w:fldCharType="end"/>
            </w:r>
            <w:r w:rsidR="00C94805">
              <w:t>. Default is ‘</w:t>
            </w:r>
            <w:proofErr w:type="gramStart"/>
            <w:r w:rsidR="00C94805">
              <w:t>download</w:t>
            </w:r>
            <w:proofErr w:type="gramEnd"/>
            <w:r w:rsidR="00C94805">
              <w:t>’.</w:t>
            </w:r>
          </w:p>
        </w:tc>
        <w:tc>
          <w:tcPr>
            <w:tcW w:w="1904" w:type="dxa"/>
            <w:tcBorders>
              <w:top w:val="double" w:sz="4" w:space="0" w:color="auto"/>
              <w:right w:val="double" w:sz="4" w:space="0" w:color="auto"/>
            </w:tcBorders>
            <w:shd w:val="clear" w:color="auto" w:fill="E5DFEC" w:themeFill="accent4" w:themeFillTint="33"/>
          </w:tcPr>
          <w:p w:rsidR="00BD40B6" w:rsidRPr="004F0D97" w:rsidRDefault="00BD40B6" w:rsidP="00A10B49">
            <w:pPr>
              <w:cnfStyle w:val="000000100000" w:firstRow="0" w:lastRow="0" w:firstColumn="0" w:lastColumn="0" w:oddVBand="0" w:evenVBand="0" w:oddHBand="1" w:evenHBand="0" w:firstRowFirstColumn="0" w:firstRowLastColumn="0" w:lastRowFirstColumn="0" w:lastRowLastColumn="0"/>
            </w:pPr>
            <w:proofErr w:type="spellStart"/>
            <w:r w:rsidRPr="004F0D97">
              <w:t>iso</w:t>
            </w:r>
            <w:proofErr w:type="spellEnd"/>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left w:val="double" w:sz="4" w:space="0" w:color="auto"/>
            </w:tcBorders>
            <w:shd w:val="clear" w:color="auto" w:fill="E5DFEC" w:themeFill="accent4" w:themeFillTint="33"/>
          </w:tcPr>
          <w:p w:rsidR="004F0D97" w:rsidRPr="00215CFC" w:rsidRDefault="004F0D97" w:rsidP="00A26BDD">
            <w:pPr>
              <w:rPr>
                <w:b w:val="0"/>
              </w:rPr>
            </w:pPr>
            <w:r w:rsidRPr="00215CFC">
              <w:rPr>
                <w:b w:val="0"/>
              </w:rPr>
              <w:t>protocol</w:t>
            </w:r>
          </w:p>
        </w:tc>
        <w:tc>
          <w:tcPr>
            <w:tcW w:w="5435" w:type="dxa"/>
            <w:shd w:val="clear" w:color="auto" w:fill="E5DFEC" w:themeFill="accent4" w:themeFillTint="33"/>
          </w:tcPr>
          <w:p w:rsidR="004F0D97" w:rsidRPr="004F0D97" w:rsidRDefault="00694171" w:rsidP="00C10ECF">
            <w:pPr>
              <w:pStyle w:val="TableSmallText"/>
              <w:cnfStyle w:val="000000010000" w:firstRow="0" w:lastRow="0" w:firstColumn="0" w:lastColumn="0" w:oddVBand="0" w:evenVBand="0" w:oddHBand="0" w:evenHBand="1" w:firstRowFirstColumn="0" w:firstRowLastColumn="0" w:lastRowFirstColumn="0" w:lastRowLastColumn="0"/>
            </w:pPr>
            <w:r>
              <w:t>Identifier for basic messaging</w:t>
            </w:r>
            <w:r w:rsidRPr="004F0D97">
              <w:t xml:space="preserve"> </w:t>
            </w:r>
            <w:r w:rsidR="004F0D97" w:rsidRPr="004F0D97">
              <w:t>protocol to be used</w:t>
            </w:r>
            <w:r>
              <w:t xml:space="preserve"> to dereference the </w:t>
            </w:r>
            <w:proofErr w:type="spellStart"/>
            <w:r>
              <w:t>TargetURI</w:t>
            </w:r>
            <w:proofErr w:type="spellEnd"/>
            <w:r>
              <w:t>,</w:t>
            </w:r>
            <w:r w:rsidR="004F0D97" w:rsidRPr="004F0D97">
              <w:t xml:space="preserve"> e.g. http, ftp, </w:t>
            </w:r>
            <w:proofErr w:type="spellStart"/>
            <w:r w:rsidR="004F0D97" w:rsidRPr="004F0D97">
              <w:t>dns</w:t>
            </w:r>
            <w:proofErr w:type="spellEnd"/>
            <w:r w:rsidR="004F0D97" w:rsidRPr="004F0D97">
              <w:t xml:space="preserve">, </w:t>
            </w:r>
            <w:proofErr w:type="spellStart"/>
            <w:r w:rsidR="004F0D97" w:rsidRPr="004F0D97">
              <w:t>smb</w:t>
            </w:r>
            <w:proofErr w:type="spellEnd"/>
            <w:r w:rsidR="004F0D97" w:rsidRPr="004F0D97">
              <w:t xml:space="preserve">, </w:t>
            </w:r>
            <w:proofErr w:type="spellStart"/>
            <w:r w:rsidR="004F0D97" w:rsidRPr="004F0D97">
              <w:t>nfs</w:t>
            </w:r>
            <w:proofErr w:type="spellEnd"/>
            <w:r w:rsidR="004F0D97" w:rsidRPr="004F0D97">
              <w:t xml:space="preserve">, </w:t>
            </w:r>
            <w:proofErr w:type="spellStart"/>
            <w:r w:rsidR="004F0D97" w:rsidRPr="004F0D97">
              <w:t>smtp</w:t>
            </w:r>
            <w:proofErr w:type="spellEnd"/>
            <w:r w:rsidR="004F0D97" w:rsidRPr="004F0D97">
              <w:t>, pop</w:t>
            </w:r>
            <w:r>
              <w:t xml:space="preserve">; </w:t>
            </w:r>
            <w:r w:rsidR="004F0D97" w:rsidRPr="004F0D97">
              <w:t xml:space="preserve"> other identifier schemes</w:t>
            </w:r>
            <w:r w:rsidR="004F0D97">
              <w:t xml:space="preserve"> that may not have implicit web behavior</w:t>
            </w:r>
            <w:r>
              <w:t xml:space="preserve"> are also possible, e.g.</w:t>
            </w:r>
            <w:r w:rsidR="004F0D97" w:rsidRPr="004F0D97">
              <w:t xml:space="preserve"> ARK DOI EAN13 EISSN  ISBN ISSN ISTC LISSN LSID  UPC URN. See IETF registry at http://www.rfc-editor.org/rfcxx00.html. Protocol ope</w:t>
            </w:r>
            <w:r w:rsidR="004F0D97" w:rsidRPr="004F0D97">
              <w:t>r</w:t>
            </w:r>
            <w:r w:rsidR="004F0D97" w:rsidRPr="004F0D97">
              <w:lastRenderedPageBreak/>
              <w:t>ating at the 'bottom' of the application layer of the OSI network prot</w:t>
            </w:r>
            <w:r w:rsidR="004F0D97" w:rsidRPr="004F0D97">
              <w:t>o</w:t>
            </w:r>
            <w:r w:rsidR="004F0D97" w:rsidRPr="004F0D97">
              <w:t xml:space="preserve">col stack.  Default is </w:t>
            </w:r>
            <w:r w:rsidR="00A12C8D">
              <w:t>HTTP</w:t>
            </w:r>
            <w:r w:rsidR="004F0D97" w:rsidRPr="004F0D97">
              <w:t xml:space="preserve">. </w:t>
            </w:r>
          </w:p>
        </w:tc>
        <w:tc>
          <w:tcPr>
            <w:tcW w:w="1904" w:type="dxa"/>
            <w:tcBorders>
              <w:right w:val="double" w:sz="4" w:space="0" w:color="auto"/>
            </w:tcBorders>
            <w:shd w:val="clear" w:color="auto" w:fill="E5DFEC" w:themeFill="accent4"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lastRenderedPageBreak/>
              <w:t>iso</w:t>
            </w:r>
            <w:proofErr w:type="spellEnd"/>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left w:val="double" w:sz="4" w:space="0" w:color="auto"/>
            </w:tcBorders>
            <w:shd w:val="clear" w:color="auto" w:fill="E5DFEC" w:themeFill="accent4" w:themeFillTint="33"/>
          </w:tcPr>
          <w:p w:rsidR="004F0D97" w:rsidRPr="00215CFC" w:rsidRDefault="00BE65FC" w:rsidP="00A26BDD">
            <w:pPr>
              <w:rPr>
                <w:b w:val="0"/>
              </w:rPr>
            </w:pPr>
            <w:proofErr w:type="spellStart"/>
            <w:r>
              <w:rPr>
                <w:b w:val="0"/>
              </w:rPr>
              <w:lastRenderedPageBreak/>
              <w:t>overlayAPI</w:t>
            </w:r>
            <w:proofErr w:type="spellEnd"/>
          </w:p>
        </w:tc>
        <w:tc>
          <w:tcPr>
            <w:tcW w:w="5435" w:type="dxa"/>
            <w:shd w:val="clear" w:color="auto" w:fill="E5DFEC" w:themeFill="accent4" w:themeFillTint="33"/>
          </w:tcPr>
          <w:p w:rsidR="004F0D97" w:rsidRPr="004F0D97" w:rsidRDefault="004F0D97" w:rsidP="00C10ECF">
            <w:pPr>
              <w:pStyle w:val="TableSmallText"/>
              <w:cnfStyle w:val="000000100000" w:firstRow="0" w:lastRow="0" w:firstColumn="0" w:lastColumn="0" w:oddVBand="0" w:evenVBand="0" w:oddHBand="1" w:evenHBand="0" w:firstRowFirstColumn="0" w:firstRowLastColumn="0" w:lastRowFirstColumn="0" w:lastRowLastColumn="0"/>
            </w:pPr>
            <w:r w:rsidRPr="004F0D97">
              <w:t xml:space="preserve">URI that identifies </w:t>
            </w:r>
            <w:r w:rsidR="00694171">
              <w:t>the API</w:t>
            </w:r>
            <w:r w:rsidRPr="004F0D97">
              <w:t xml:space="preserve"> </w:t>
            </w:r>
            <w:r w:rsidR="00A12C8D">
              <w:t>for messages that may be tunneled to client applications using the protocol specified by the 'protocol' property</w:t>
            </w:r>
            <w:r w:rsidRPr="004F0D97">
              <w:t xml:space="preserve">. </w:t>
            </w:r>
            <w:r w:rsidR="00BD40B6">
              <w:t xml:space="preserve">URI </w:t>
            </w:r>
            <w:r w:rsidR="00C94805">
              <w:t xml:space="preserve">to </w:t>
            </w:r>
            <w:r w:rsidR="00C94805" w:rsidRPr="004F0D97">
              <w:t>identify</w:t>
            </w:r>
            <w:r w:rsidR="00BD40B6" w:rsidRPr="004F0D97">
              <w:t xml:space="preserve"> </w:t>
            </w:r>
            <w:proofErr w:type="spellStart"/>
            <w:r w:rsidR="00BD40B6">
              <w:t>serviceType</w:t>
            </w:r>
            <w:proofErr w:type="spellEnd"/>
            <w:r w:rsidR="00BD40B6">
              <w:t xml:space="preserve"> and version should be </w:t>
            </w:r>
            <w:r w:rsidR="00BD40B6" w:rsidRPr="004F0D97">
              <w:t>defined by the service specification.</w:t>
            </w:r>
            <w:r w:rsidR="00502553">
              <w:t xml:space="preserve"> </w:t>
            </w:r>
          </w:p>
        </w:tc>
        <w:tc>
          <w:tcPr>
            <w:tcW w:w="1904" w:type="dxa"/>
            <w:tcBorders>
              <w:right w:val="double" w:sz="4" w:space="0" w:color="auto"/>
            </w:tcBorders>
            <w:shd w:val="clear" w:color="auto" w:fill="E5DFEC" w:themeFill="accent4"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proofErr w:type="spellStart"/>
            <w:r w:rsidRPr="004F0D97">
              <w:t>esip</w:t>
            </w:r>
            <w:proofErr w:type="spellEnd"/>
            <w:r w:rsidRPr="004F0D97">
              <w:t xml:space="preserve">, </w:t>
            </w:r>
            <w:proofErr w:type="spellStart"/>
            <w:r w:rsidRPr="004F0D97">
              <w:t>owc</w:t>
            </w:r>
            <w:proofErr w:type="spellEnd"/>
            <w:r w:rsidRPr="004F0D97">
              <w:t xml:space="preserve">, </w:t>
            </w:r>
            <w:proofErr w:type="spellStart"/>
            <w:r w:rsidRPr="004F0D97">
              <w:t>iso</w:t>
            </w:r>
            <w:proofErr w:type="spellEnd"/>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left w:val="double" w:sz="4" w:space="0" w:color="auto"/>
              <w:bottom w:val="single" w:sz="4" w:space="0" w:color="auto"/>
            </w:tcBorders>
            <w:shd w:val="clear" w:color="auto" w:fill="E5DFEC" w:themeFill="accent4" w:themeFillTint="33"/>
          </w:tcPr>
          <w:p w:rsidR="004F0D97" w:rsidRPr="00215CFC" w:rsidRDefault="00EF1017" w:rsidP="004F0D97">
            <w:pPr>
              <w:rPr>
                <w:b w:val="0"/>
              </w:rPr>
            </w:pPr>
            <w:r>
              <w:rPr>
                <w:b w:val="0"/>
              </w:rPr>
              <w:t>profile</w:t>
            </w:r>
          </w:p>
        </w:tc>
        <w:tc>
          <w:tcPr>
            <w:tcW w:w="5435" w:type="dxa"/>
            <w:tcBorders>
              <w:bottom w:val="single" w:sz="4" w:space="0" w:color="auto"/>
            </w:tcBorders>
            <w:shd w:val="clear" w:color="auto" w:fill="E5DFEC" w:themeFill="accent4" w:themeFillTint="33"/>
          </w:tcPr>
          <w:p w:rsidR="004F0D97" w:rsidRPr="004F0D97" w:rsidRDefault="00694171" w:rsidP="00502553">
            <w:pPr>
              <w:pStyle w:val="TableSmallText"/>
              <w:cnfStyle w:val="000000010000" w:firstRow="0" w:lastRow="0" w:firstColumn="0" w:lastColumn="0" w:oddVBand="0" w:evenVBand="0" w:oddHBand="0" w:evenHBand="1" w:firstRowFirstColumn="0" w:firstRowLastColumn="0" w:lastRowFirstColumn="0" w:lastRowLastColumn="0"/>
            </w:pPr>
            <w:r>
              <w:t xml:space="preserve">Profile of media type specified by </w:t>
            </w:r>
            <w:proofErr w:type="spellStart"/>
            <w:r>
              <w:t>MIMEtype</w:t>
            </w:r>
            <w:proofErr w:type="spellEnd"/>
            <w:r w:rsidR="004F0D97" w:rsidRPr="004F0D97">
              <w:t xml:space="preserve">; </w:t>
            </w:r>
            <w:r>
              <w:t>specifies</w:t>
            </w:r>
            <w:r w:rsidR="004F0D97" w:rsidRPr="004F0D97">
              <w:t xml:space="preserve"> information </w:t>
            </w:r>
            <w:r>
              <w:t xml:space="preserve">model for content contained in messages conforming to the </w:t>
            </w:r>
            <w:proofErr w:type="spellStart"/>
            <w:r w:rsidR="004F0D97" w:rsidRPr="004F0D97">
              <w:t>MIME</w:t>
            </w:r>
            <w:r>
              <w:t>type</w:t>
            </w:r>
            <w:proofErr w:type="spellEnd"/>
            <w:r>
              <w:t xml:space="preserve"> media format</w:t>
            </w:r>
            <w:r w:rsidR="004F0D97" w:rsidRPr="004F0D97">
              <w:t>; note that the same output scheme might be encoded using different MIME types, so the two are somewhat orthogonal.</w:t>
            </w:r>
            <w:r w:rsidR="00502553">
              <w:t xml:space="preserve"> Map to </w:t>
            </w:r>
            <w:proofErr w:type="spellStart"/>
            <w:r w:rsidR="00502553">
              <w:t>CoRE</w:t>
            </w:r>
            <w:proofErr w:type="spellEnd"/>
            <w:r w:rsidR="00502553">
              <w:t xml:space="preserve"> interface description.</w:t>
            </w:r>
          </w:p>
        </w:tc>
        <w:tc>
          <w:tcPr>
            <w:tcW w:w="1904" w:type="dxa"/>
            <w:tcBorders>
              <w:bottom w:val="single" w:sz="4" w:space="0" w:color="auto"/>
              <w:right w:val="double" w:sz="4" w:space="0" w:color="auto"/>
            </w:tcBorders>
            <w:shd w:val="clear" w:color="auto" w:fill="E5DFEC" w:themeFill="accent4"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iso</w:t>
            </w:r>
            <w:proofErr w:type="spellEnd"/>
            <w:r w:rsidRPr="004F0D97">
              <w:t xml:space="preserve">, </w:t>
            </w:r>
            <w:proofErr w:type="spellStart"/>
            <w:r w:rsidRPr="004F0D97">
              <w:t>esip</w:t>
            </w:r>
            <w:proofErr w:type="spellEnd"/>
            <w:r w:rsidR="00694171">
              <w:t>, HAL</w:t>
            </w:r>
            <w:r w:rsidR="00502553">
              <w:t xml:space="preserve">, </w:t>
            </w:r>
            <w:proofErr w:type="spellStart"/>
            <w:r w:rsidR="00502553">
              <w:t>CoRE</w:t>
            </w:r>
            <w:proofErr w:type="spellEnd"/>
          </w:p>
        </w:tc>
      </w:tr>
      <w:tr w:rsidR="00C11EF5" w:rsidRPr="004F0D97" w:rsidTr="00C11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top w:val="single" w:sz="4" w:space="0" w:color="auto"/>
              <w:left w:val="double" w:sz="4" w:space="0" w:color="auto"/>
              <w:bottom w:val="single" w:sz="4" w:space="0" w:color="auto"/>
            </w:tcBorders>
            <w:shd w:val="clear" w:color="auto" w:fill="E5DFEC" w:themeFill="accent4" w:themeFillTint="33"/>
          </w:tcPr>
          <w:p w:rsidR="00C11EF5" w:rsidRPr="00AE69DA" w:rsidRDefault="00C11EF5" w:rsidP="004F0D97">
            <w:pPr>
              <w:rPr>
                <w:b w:val="0"/>
              </w:rPr>
            </w:pPr>
            <w:proofErr w:type="spellStart"/>
            <w:r>
              <w:rPr>
                <w:b w:val="0"/>
              </w:rPr>
              <w:t>resourceType</w:t>
            </w:r>
            <w:proofErr w:type="spellEnd"/>
          </w:p>
        </w:tc>
        <w:tc>
          <w:tcPr>
            <w:tcW w:w="5435" w:type="dxa"/>
            <w:tcBorders>
              <w:top w:val="single" w:sz="4" w:space="0" w:color="auto"/>
              <w:bottom w:val="single" w:sz="4" w:space="0" w:color="auto"/>
            </w:tcBorders>
            <w:shd w:val="clear" w:color="auto" w:fill="E5DFEC" w:themeFill="accent4" w:themeFillTint="33"/>
          </w:tcPr>
          <w:p w:rsidR="00C11EF5" w:rsidRPr="00014C34" w:rsidRDefault="00C11EF5" w:rsidP="00C11EF5">
            <w:pPr>
              <w:pStyle w:val="TableSmallText"/>
              <w:cnfStyle w:val="000000100000" w:firstRow="0" w:lastRow="0" w:firstColumn="0" w:lastColumn="0" w:oddVBand="0" w:evenVBand="0" w:oddHBand="1" w:evenHBand="0" w:firstRowFirstColumn="0" w:firstRowLastColumn="0" w:lastRowFirstColumn="0" w:lastRowLastColumn="0"/>
            </w:pPr>
            <w:proofErr w:type="gramStart"/>
            <w:r>
              <w:t>opaque</w:t>
            </w:r>
            <w:proofErr w:type="gramEnd"/>
            <w:r>
              <w:t xml:space="preserve"> string used to assign an application-specific semantic type to a resource.  One can think of this as a noun describing the resource.</w:t>
            </w:r>
          </w:p>
        </w:tc>
        <w:tc>
          <w:tcPr>
            <w:tcW w:w="1904" w:type="dxa"/>
            <w:tcBorders>
              <w:top w:val="single" w:sz="4" w:space="0" w:color="auto"/>
              <w:bottom w:val="single" w:sz="4" w:space="0" w:color="auto"/>
              <w:right w:val="double" w:sz="4" w:space="0" w:color="auto"/>
            </w:tcBorders>
            <w:shd w:val="clear" w:color="auto" w:fill="E5DFEC" w:themeFill="accent4" w:themeFillTint="33"/>
          </w:tcPr>
          <w:p w:rsidR="00C11EF5" w:rsidRPr="00014C34" w:rsidRDefault="00C11EF5" w:rsidP="00A26BDD">
            <w:pPr>
              <w:cnfStyle w:val="000000100000" w:firstRow="0" w:lastRow="0" w:firstColumn="0" w:lastColumn="0" w:oddVBand="0" w:evenVBand="0" w:oddHBand="1" w:evenHBand="0" w:firstRowFirstColumn="0" w:firstRowLastColumn="0" w:lastRowFirstColumn="0" w:lastRowLastColumn="0"/>
            </w:pPr>
            <w:proofErr w:type="spellStart"/>
            <w:r>
              <w:t>CoRE</w:t>
            </w:r>
            <w:proofErr w:type="spellEnd"/>
          </w:p>
        </w:tc>
      </w:tr>
      <w:tr w:rsidR="00471D3B"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top w:val="single" w:sz="4" w:space="0" w:color="auto"/>
              <w:left w:val="double" w:sz="4" w:space="0" w:color="auto"/>
              <w:bottom w:val="double" w:sz="4" w:space="0" w:color="auto"/>
            </w:tcBorders>
            <w:shd w:val="clear" w:color="auto" w:fill="E5DFEC" w:themeFill="accent4" w:themeFillTint="33"/>
          </w:tcPr>
          <w:p w:rsidR="00471D3B" w:rsidRPr="00AE69DA" w:rsidRDefault="00471D3B" w:rsidP="004F0D97">
            <w:pPr>
              <w:rPr>
                <w:b w:val="0"/>
              </w:rPr>
            </w:pPr>
            <w:r w:rsidRPr="00AE69DA">
              <w:rPr>
                <w:b w:val="0"/>
              </w:rPr>
              <w:t>hints</w:t>
            </w:r>
          </w:p>
        </w:tc>
        <w:tc>
          <w:tcPr>
            <w:tcW w:w="5435" w:type="dxa"/>
            <w:tcBorders>
              <w:top w:val="single" w:sz="4" w:space="0" w:color="auto"/>
              <w:bottom w:val="double" w:sz="4" w:space="0" w:color="auto"/>
            </w:tcBorders>
            <w:shd w:val="clear" w:color="auto" w:fill="E5DFEC" w:themeFill="accent4" w:themeFillTint="33"/>
          </w:tcPr>
          <w:p w:rsidR="00471D3B" w:rsidRPr="004F0D97" w:rsidDel="00694171" w:rsidRDefault="00471D3B" w:rsidP="00471D3B">
            <w:pPr>
              <w:pStyle w:val="TableSmallText"/>
              <w:cnfStyle w:val="000000010000" w:firstRow="0" w:lastRow="0" w:firstColumn="0" w:lastColumn="0" w:oddVBand="0" w:evenVBand="0" w:oddHBand="0" w:evenHBand="1" w:firstRowFirstColumn="0" w:firstRowLastColumn="0" w:lastRowFirstColumn="0" w:lastRowLastColumn="0"/>
            </w:pPr>
            <w:r w:rsidRPr="00014C34">
              <w:t>Object that contains additional information about link oper</w:t>
            </w:r>
            <w:r w:rsidRPr="00014C34">
              <w:t>a</w:t>
            </w:r>
            <w:r w:rsidRPr="00014C34">
              <w:t xml:space="preserve">tion/actions. </w:t>
            </w:r>
            <w:proofErr w:type="spellStart"/>
            <w:r w:rsidRPr="00014C34">
              <w:t>ServiceType</w:t>
            </w:r>
            <w:proofErr w:type="spellEnd"/>
            <w:r w:rsidRPr="00014C34">
              <w:t xml:space="preserve"> and </w:t>
            </w:r>
            <w:proofErr w:type="spellStart"/>
            <w:r w:rsidRPr="00014C34">
              <w:t>outputScheme</w:t>
            </w:r>
            <w:proofErr w:type="spellEnd"/>
            <w:r w:rsidRPr="00014C34">
              <w:t xml:space="preserve"> specific information that assists clients to find relevant information about interacting with a r</w:t>
            </w:r>
            <w:r w:rsidRPr="00014C34">
              <w:t>e</w:t>
            </w:r>
            <w:r w:rsidRPr="00014C34">
              <w:t>source beforehand, as a means of optimizing communications, as well as advertising available behaviors (e.g., to aid in laying out a user inte</w:t>
            </w:r>
            <w:r w:rsidRPr="00014C34">
              <w:t>r</w:t>
            </w:r>
            <w:r w:rsidRPr="00014C34">
              <w:t>face for consuming the API). Home-documents draft proposes set of common hints.</w:t>
            </w:r>
          </w:p>
        </w:tc>
        <w:tc>
          <w:tcPr>
            <w:tcW w:w="1904" w:type="dxa"/>
            <w:tcBorders>
              <w:top w:val="single" w:sz="4" w:space="0" w:color="auto"/>
              <w:bottom w:val="double" w:sz="4" w:space="0" w:color="auto"/>
              <w:right w:val="double" w:sz="4" w:space="0" w:color="auto"/>
            </w:tcBorders>
            <w:shd w:val="clear" w:color="auto" w:fill="E5DFEC" w:themeFill="accent4" w:themeFillTint="33"/>
          </w:tcPr>
          <w:p w:rsidR="00471D3B" w:rsidRPr="004F0D97" w:rsidRDefault="00471D3B" w:rsidP="00A26BDD">
            <w:pPr>
              <w:cnfStyle w:val="000000010000" w:firstRow="0" w:lastRow="0" w:firstColumn="0" w:lastColumn="0" w:oddVBand="0" w:evenVBand="0" w:oddHBand="0" w:evenHBand="1" w:firstRowFirstColumn="0" w:firstRowLastColumn="0" w:lastRowFirstColumn="0" w:lastRowLastColumn="0"/>
            </w:pPr>
            <w:r w:rsidRPr="00014C34">
              <w:t>home-doc</w:t>
            </w:r>
          </w:p>
        </w:tc>
      </w:tr>
      <w:tr w:rsidR="006A4249"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gridSpan w:val="3"/>
            <w:tcBorders>
              <w:top w:val="double" w:sz="4" w:space="0" w:color="auto"/>
            </w:tcBorders>
            <w:shd w:val="clear" w:color="auto" w:fill="EEECE1" w:themeFill="background2"/>
          </w:tcPr>
          <w:p w:rsidR="006A4249" w:rsidRPr="006A4249" w:rsidRDefault="006A4249" w:rsidP="006A4249">
            <w:pPr>
              <w:pStyle w:val="ListParagraph"/>
              <w:numPr>
                <w:ilvl w:val="0"/>
                <w:numId w:val="3"/>
              </w:numPr>
            </w:pPr>
            <w:r>
              <w:t>Operational switches</w:t>
            </w:r>
          </w:p>
        </w:tc>
      </w:tr>
      <w:tr w:rsidR="005D0695"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top w:val="double" w:sz="4" w:space="0" w:color="auto"/>
            </w:tcBorders>
            <w:shd w:val="clear" w:color="auto" w:fill="EEECE1" w:themeFill="background2"/>
          </w:tcPr>
          <w:p w:rsidR="00BD40B6" w:rsidRPr="00215CFC" w:rsidRDefault="00BD40B6" w:rsidP="00A10B49">
            <w:pPr>
              <w:rPr>
                <w:b w:val="0"/>
              </w:rPr>
            </w:pPr>
            <w:proofErr w:type="spellStart"/>
            <w:r w:rsidRPr="00215CFC">
              <w:rPr>
                <w:b w:val="0"/>
              </w:rPr>
              <w:t>xml:base</w:t>
            </w:r>
            <w:proofErr w:type="spellEnd"/>
          </w:p>
        </w:tc>
        <w:tc>
          <w:tcPr>
            <w:tcW w:w="5435" w:type="dxa"/>
            <w:tcBorders>
              <w:top w:val="double" w:sz="4" w:space="0" w:color="auto"/>
            </w:tcBorders>
            <w:shd w:val="clear" w:color="auto" w:fill="EEECE1" w:themeFill="background2"/>
          </w:tcPr>
          <w:p w:rsidR="00BD40B6" w:rsidRPr="004F0D97" w:rsidRDefault="00BD40B6" w:rsidP="00A10B49">
            <w:pPr>
              <w:pStyle w:val="TableSmallText"/>
              <w:cnfStyle w:val="000000010000" w:firstRow="0" w:lastRow="0" w:firstColumn="0" w:lastColumn="0" w:oddVBand="0" w:evenVBand="0" w:oddHBand="0" w:evenHBand="1" w:firstRowFirstColumn="0" w:firstRowLastColumn="0" w:lastRowFirstColumn="0" w:lastRowLastColumn="0"/>
            </w:pPr>
            <w:r w:rsidRPr="004F0D97">
              <w:t>stem for relative URI in attributes, or for CURIEs</w:t>
            </w:r>
          </w:p>
        </w:tc>
        <w:tc>
          <w:tcPr>
            <w:tcW w:w="1904" w:type="dxa"/>
            <w:tcBorders>
              <w:top w:val="double" w:sz="4" w:space="0" w:color="auto"/>
            </w:tcBorders>
            <w:shd w:val="clear" w:color="auto" w:fill="EEECE1" w:themeFill="background2"/>
          </w:tcPr>
          <w:p w:rsidR="00BD40B6" w:rsidRPr="004F0D97" w:rsidRDefault="00BD40B6" w:rsidP="00A10B49">
            <w:pPr>
              <w:cnfStyle w:val="000000010000" w:firstRow="0" w:lastRow="0" w:firstColumn="0" w:lastColumn="0" w:oddVBand="0" w:evenVBand="0" w:oddHBand="0" w:evenHBand="1" w:firstRowFirstColumn="0" w:firstRowLastColumn="0" w:lastRowFirstColumn="0" w:lastRowLastColumn="0"/>
            </w:pPr>
            <w:r w:rsidRPr="004F0D97">
              <w:t>xml</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proofErr w:type="spellStart"/>
            <w:r w:rsidRPr="00215CFC">
              <w:rPr>
                <w:b w:val="0"/>
              </w:rPr>
              <w:t>nofollow</w:t>
            </w:r>
            <w:proofErr w:type="spellEnd"/>
          </w:p>
        </w:tc>
        <w:tc>
          <w:tcPr>
            <w:tcW w:w="5435" w:type="dxa"/>
            <w:shd w:val="clear" w:color="auto" w:fill="EEECE1" w:themeFill="background2"/>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rsidRPr="004F0D97">
              <w:t>Indicates that the context’s original author or publisher does not e</w:t>
            </w:r>
            <w:r w:rsidRPr="004F0D97">
              <w:t>n</w:t>
            </w:r>
            <w:r w:rsidRPr="004F0D97">
              <w:t>dorse the link target</w:t>
            </w:r>
            <w:r>
              <w:t>. Optional, Boolean; default is ‘False’</w:t>
            </w:r>
          </w:p>
        </w:tc>
        <w:tc>
          <w:tcPr>
            <w:tcW w:w="1904" w:type="dxa"/>
            <w:shd w:val="clear" w:color="auto" w:fill="EEECE1" w:themeFill="background2"/>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IANA</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r w:rsidRPr="00215CFC">
              <w:rPr>
                <w:b w:val="0"/>
              </w:rPr>
              <w:t>show</w:t>
            </w:r>
          </w:p>
        </w:tc>
        <w:tc>
          <w:tcPr>
            <w:tcW w:w="5435" w:type="dxa"/>
            <w:shd w:val="clear" w:color="auto" w:fill="EEECE1" w:themeFill="background2"/>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When link is to resource that is a component of the resource contai</w:t>
            </w:r>
            <w:r w:rsidRPr="004F0D97">
              <w:t>n</w:t>
            </w:r>
            <w:r w:rsidRPr="004F0D97">
              <w:t>ing the link, indicates desired presentation of the ending resource on traversal from the starting resource. Value must be one of the values "new", "replace", "embed", "other", and "none".  Used to assemble a resource 'by reference' to libraries of component parts.  '</w:t>
            </w:r>
            <w:proofErr w:type="gramStart"/>
            <w:r w:rsidRPr="004F0D97">
              <w:t>new</w:t>
            </w:r>
            <w:proofErr w:type="gramEnd"/>
            <w:r w:rsidRPr="004F0D97">
              <w:t>' and 'r</w:t>
            </w:r>
            <w:r w:rsidRPr="004F0D97">
              <w:t>e</w:t>
            </w:r>
            <w:r w:rsidRPr="004F0D97">
              <w:t>place' only make sense in the context of a window-based browsing a</w:t>
            </w:r>
            <w:r w:rsidRPr="004F0D97">
              <w:t>p</w:t>
            </w:r>
            <w:r w:rsidRPr="004F0D97">
              <w:t>plication.</w:t>
            </w:r>
          </w:p>
        </w:tc>
        <w:tc>
          <w:tcPr>
            <w:tcW w:w="1904" w:type="dxa"/>
            <w:shd w:val="clear" w:color="auto" w:fill="EEECE1" w:themeFill="background2"/>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xlink</w:t>
            </w:r>
            <w:proofErr w:type="spellEnd"/>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r w:rsidRPr="00215CFC">
              <w:rPr>
                <w:b w:val="0"/>
              </w:rPr>
              <w:t>actuate</w:t>
            </w:r>
          </w:p>
        </w:tc>
        <w:tc>
          <w:tcPr>
            <w:tcW w:w="5435" w:type="dxa"/>
            <w:shd w:val="clear" w:color="auto" w:fill="EEECE1" w:themeFill="background2"/>
          </w:tcPr>
          <w:p w:rsidR="004F0D97" w:rsidRPr="004F0D97" w:rsidRDefault="004F0D97">
            <w:pPr>
              <w:pStyle w:val="TableSmallText"/>
              <w:cnfStyle w:val="000000100000" w:firstRow="0" w:lastRow="0" w:firstColumn="0" w:lastColumn="0" w:oddVBand="0" w:evenVBand="0" w:oddHBand="1" w:evenHBand="0" w:firstRowFirstColumn="0" w:firstRowLastColumn="0" w:lastRowFirstColumn="0" w:lastRowLastColumn="0"/>
            </w:pPr>
            <w:r w:rsidRPr="004F0D97">
              <w:t>When link is to resource that is a component of the resource contai</w:t>
            </w:r>
            <w:r w:rsidRPr="004F0D97">
              <w:t>n</w:t>
            </w:r>
            <w:r w:rsidRPr="004F0D97">
              <w:t>ing the link, indicates desired behavior when the containing resource is parsed or loaded into the client environment.  Values: "</w:t>
            </w:r>
            <w:proofErr w:type="spellStart"/>
            <w:r w:rsidRPr="004F0D97">
              <w:t>onLoad</w:t>
            </w:r>
            <w:proofErr w:type="spellEnd"/>
            <w:r w:rsidRPr="004F0D97">
              <w:t>", "</w:t>
            </w:r>
            <w:proofErr w:type="spellStart"/>
            <w:r w:rsidRPr="004F0D97">
              <w:t>o</w:t>
            </w:r>
            <w:r w:rsidRPr="004F0D97">
              <w:t>n</w:t>
            </w:r>
            <w:r w:rsidRPr="004F0D97">
              <w:t>Request</w:t>
            </w:r>
            <w:proofErr w:type="spellEnd"/>
            <w:r w:rsidRPr="004F0D97">
              <w:t>", "other", and "none".</w:t>
            </w:r>
            <w:r>
              <w:t xml:space="preserve"> Is ‘</w:t>
            </w:r>
            <w:proofErr w:type="spellStart"/>
            <w:r>
              <w:t>onLoad</w:t>
            </w:r>
            <w:proofErr w:type="spellEnd"/>
            <w:r>
              <w:t xml:space="preserve"> same as ‘</w:t>
            </w:r>
            <w:proofErr w:type="spellStart"/>
            <w:r>
              <w:t>prefetch</w:t>
            </w:r>
            <w:proofErr w:type="spellEnd"/>
            <w:r>
              <w:t>’?</w:t>
            </w:r>
          </w:p>
        </w:tc>
        <w:tc>
          <w:tcPr>
            <w:tcW w:w="1904" w:type="dxa"/>
            <w:shd w:val="clear" w:color="auto" w:fill="EEECE1" w:themeFill="background2"/>
          </w:tcPr>
          <w:p w:rsidR="004F0D97" w:rsidRPr="004F0D97" w:rsidRDefault="0091600C" w:rsidP="00A26BDD">
            <w:pPr>
              <w:cnfStyle w:val="000000100000" w:firstRow="0" w:lastRow="0" w:firstColumn="0" w:lastColumn="0" w:oddVBand="0" w:evenVBand="0" w:oddHBand="1" w:evenHBand="0" w:firstRowFirstColumn="0" w:firstRowLastColumn="0" w:lastRowFirstColumn="0" w:lastRowLastColumn="0"/>
            </w:pPr>
            <w:proofErr w:type="spellStart"/>
            <w:r>
              <w:t>xlink</w:t>
            </w:r>
            <w:proofErr w:type="spellEnd"/>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proofErr w:type="spellStart"/>
            <w:r w:rsidRPr="00215CFC">
              <w:rPr>
                <w:b w:val="0"/>
              </w:rPr>
              <w:t>noreferrer</w:t>
            </w:r>
            <w:proofErr w:type="spellEnd"/>
          </w:p>
        </w:tc>
        <w:tc>
          <w:tcPr>
            <w:tcW w:w="5435" w:type="dxa"/>
            <w:shd w:val="clear" w:color="auto" w:fill="EEECE1" w:themeFill="background2"/>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Indicates that no referrer information is to be leaked when following the link</w:t>
            </w:r>
          </w:p>
        </w:tc>
        <w:tc>
          <w:tcPr>
            <w:tcW w:w="1904" w:type="dxa"/>
            <w:shd w:val="clear" w:color="auto" w:fill="EEECE1" w:themeFill="background2"/>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r w:rsidRPr="004F0D97">
              <w:t>IANA</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proofErr w:type="spellStart"/>
            <w:r w:rsidRPr="00215CFC">
              <w:rPr>
                <w:b w:val="0"/>
              </w:rPr>
              <w:t>prefetch</w:t>
            </w:r>
            <w:proofErr w:type="spellEnd"/>
          </w:p>
        </w:tc>
        <w:tc>
          <w:tcPr>
            <w:tcW w:w="5435" w:type="dxa"/>
            <w:shd w:val="clear" w:color="auto" w:fill="EEECE1" w:themeFill="background2"/>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rsidRPr="004F0D97">
              <w:t>Indicates that the link target should be preemptively cached</w:t>
            </w:r>
          </w:p>
        </w:tc>
        <w:tc>
          <w:tcPr>
            <w:tcW w:w="1904" w:type="dxa"/>
            <w:shd w:val="clear" w:color="auto" w:fill="EEECE1" w:themeFill="background2"/>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IANA</w:t>
            </w:r>
          </w:p>
        </w:tc>
      </w:tr>
    </w:tbl>
    <w:p w:rsidR="00A26BDD" w:rsidRPr="00E50AD8" w:rsidRDefault="00A26BDD" w:rsidP="00E50AD8">
      <w:pPr>
        <w:pStyle w:val="Caption"/>
      </w:pPr>
      <w:bookmarkStart w:id="11" w:name="_Ref305139477"/>
      <w:bookmarkStart w:id="12" w:name="_Toc304961741"/>
      <w:proofErr w:type="gramStart"/>
      <w:r w:rsidRPr="00E50AD8">
        <w:t xml:space="preserve">Table </w:t>
      </w:r>
      <w:r w:rsidR="0074619F">
        <w:fldChar w:fldCharType="begin"/>
      </w:r>
      <w:r w:rsidR="0074619F">
        <w:instrText xml:space="preserve"> SEQ Table \* ARABIC </w:instrText>
      </w:r>
      <w:r w:rsidR="0074619F">
        <w:fldChar w:fldCharType="separate"/>
      </w:r>
      <w:r w:rsidR="009558F8">
        <w:rPr>
          <w:noProof/>
        </w:rPr>
        <w:t>4</w:t>
      </w:r>
      <w:r w:rsidR="0074619F">
        <w:rPr>
          <w:noProof/>
        </w:rPr>
        <w:fldChar w:fldCharType="end"/>
      </w:r>
      <w:bookmarkEnd w:id="11"/>
      <w:r w:rsidRPr="00E50AD8">
        <w:t>.</w:t>
      </w:r>
      <w:proofErr w:type="gramEnd"/>
      <w:r w:rsidRPr="00E50AD8">
        <w:t xml:space="preserve"> Compilation of relation type terms from analyzed specifications. Terms are grouped according to the scope of the r</w:t>
      </w:r>
      <w:r w:rsidRPr="00E50AD8">
        <w:t>e</w:t>
      </w:r>
      <w:r w:rsidR="001217FC">
        <w:t>lation; each attribute group is shaded with a different color and the groups are labeled with gray-shaded cells.</w:t>
      </w:r>
      <w:r w:rsidR="006A4249">
        <w:t xml:space="preserve"> </w:t>
      </w:r>
      <w:proofErr w:type="spellStart"/>
      <w:r w:rsidR="006A4249">
        <w:t>Rel</w:t>
      </w:r>
      <w:proofErr w:type="spellEnd"/>
      <w:r w:rsidR="006A4249">
        <w:t xml:space="preserve"> terms that specify link function are summarized separately in </w:t>
      </w:r>
      <w:r w:rsidR="006A4249">
        <w:fldChar w:fldCharType="begin"/>
      </w:r>
      <w:r w:rsidR="006A4249">
        <w:instrText xml:space="preserve"> REF _Ref305138675 \h </w:instrText>
      </w:r>
      <w:r w:rsidR="006A4249">
        <w:fldChar w:fldCharType="separate"/>
      </w:r>
      <w:r w:rsidR="009558F8">
        <w:t xml:space="preserve">Table </w:t>
      </w:r>
      <w:r w:rsidR="009558F8">
        <w:rPr>
          <w:noProof/>
        </w:rPr>
        <w:t>5</w:t>
      </w:r>
      <w:r w:rsidR="006A4249">
        <w:fldChar w:fldCharType="end"/>
      </w:r>
      <w:r w:rsidR="006A4249">
        <w:t>.</w:t>
      </w:r>
    </w:p>
    <w:tbl>
      <w:tblPr>
        <w:tblStyle w:val="LightGrid"/>
        <w:tblW w:w="9814" w:type="dxa"/>
        <w:tblLook w:val="04A0" w:firstRow="1" w:lastRow="0" w:firstColumn="1" w:lastColumn="0" w:noHBand="0" w:noVBand="1"/>
      </w:tblPr>
      <w:tblGrid>
        <w:gridCol w:w="1895"/>
        <w:gridCol w:w="464"/>
        <w:gridCol w:w="1260"/>
        <w:gridCol w:w="620"/>
        <w:gridCol w:w="3346"/>
        <w:gridCol w:w="1074"/>
        <w:gridCol w:w="1074"/>
        <w:gridCol w:w="81"/>
      </w:tblGrid>
      <w:tr w:rsidR="0078432A" w:rsidRPr="0078432A" w:rsidTr="00951FFD">
        <w:trPr>
          <w:gridAfter w:val="1"/>
          <w:cnfStyle w:val="100000000000" w:firstRow="1" w:lastRow="0" w:firstColumn="0" w:lastColumn="0" w:oddVBand="0" w:evenVBand="0" w:oddHBand="0" w:evenHBand="0" w:firstRowFirstColumn="0" w:firstRowLastColumn="0" w:lastRowFirstColumn="0" w:lastRowLastColumn="0"/>
          <w:wAfter w:w="81" w:type="dxa"/>
          <w:tblHeader/>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8" w:space="0" w:color="000000" w:themeColor="text1"/>
            </w:tcBorders>
          </w:tcPr>
          <w:p w:rsidR="00A1224E" w:rsidRPr="0078432A" w:rsidRDefault="0078432A" w:rsidP="00DA5534">
            <w:pPr>
              <w:pStyle w:val="NoSpacing"/>
              <w:keepNext/>
              <w:rPr>
                <w:color w:val="632423" w:themeColor="accent2" w:themeShade="80"/>
                <w:sz w:val="32"/>
                <w:szCs w:val="32"/>
              </w:rPr>
            </w:pPr>
            <w:r>
              <w:rPr>
                <w:color w:val="632423" w:themeColor="accent2" w:themeShade="80"/>
                <w:sz w:val="32"/>
                <w:szCs w:val="32"/>
              </w:rPr>
              <w:t>Type</w:t>
            </w:r>
          </w:p>
        </w:tc>
        <w:tc>
          <w:tcPr>
            <w:tcW w:w="1880" w:type="dxa"/>
            <w:gridSpan w:val="2"/>
            <w:tcBorders>
              <w:bottom w:val="single" w:sz="8" w:space="0" w:color="000000" w:themeColor="text1"/>
            </w:tcBorders>
          </w:tcPr>
          <w:p w:rsidR="00A1224E" w:rsidRPr="0078432A" w:rsidRDefault="00A1224E" w:rsidP="00DA5534">
            <w:pPr>
              <w:pStyle w:val="NoSpacing"/>
              <w:keepNext/>
              <w:cnfStyle w:val="100000000000" w:firstRow="1" w:lastRow="0" w:firstColumn="0" w:lastColumn="0" w:oddVBand="0" w:evenVBand="0" w:oddHBand="0" w:evenHBand="0" w:firstRowFirstColumn="0" w:firstRowLastColumn="0" w:lastRowFirstColumn="0" w:lastRowLastColumn="0"/>
              <w:rPr>
                <w:color w:val="632423" w:themeColor="accent2" w:themeShade="80"/>
                <w:sz w:val="32"/>
                <w:szCs w:val="32"/>
              </w:rPr>
            </w:pPr>
            <w:r w:rsidRPr="0078432A">
              <w:rPr>
                <w:color w:val="632423" w:themeColor="accent2" w:themeShade="80"/>
                <w:sz w:val="32"/>
                <w:szCs w:val="32"/>
              </w:rPr>
              <w:t>Subtype</w:t>
            </w:r>
          </w:p>
        </w:tc>
        <w:tc>
          <w:tcPr>
            <w:tcW w:w="0" w:type="auto"/>
            <w:tcBorders>
              <w:bottom w:val="single" w:sz="8" w:space="0" w:color="000000" w:themeColor="text1"/>
            </w:tcBorders>
          </w:tcPr>
          <w:p w:rsidR="00A1224E" w:rsidRPr="0078432A" w:rsidRDefault="00A1224E" w:rsidP="00DA5534">
            <w:pPr>
              <w:pStyle w:val="NoSpacing"/>
              <w:keepNext/>
              <w:cnfStyle w:val="100000000000" w:firstRow="1" w:lastRow="0" w:firstColumn="0" w:lastColumn="0" w:oddVBand="0" w:evenVBand="0" w:oddHBand="0" w:evenHBand="0" w:firstRowFirstColumn="0" w:firstRowLastColumn="0" w:lastRowFirstColumn="0" w:lastRowLastColumn="0"/>
              <w:rPr>
                <w:color w:val="632423" w:themeColor="accent2" w:themeShade="80"/>
                <w:sz w:val="32"/>
                <w:szCs w:val="32"/>
              </w:rPr>
            </w:pPr>
            <w:r w:rsidRPr="0078432A">
              <w:rPr>
                <w:color w:val="632423" w:themeColor="accent2" w:themeShade="80"/>
                <w:sz w:val="32"/>
                <w:szCs w:val="32"/>
              </w:rPr>
              <w:t>Notes</w:t>
            </w:r>
          </w:p>
        </w:tc>
        <w:tc>
          <w:tcPr>
            <w:tcW w:w="0" w:type="auto"/>
            <w:gridSpan w:val="2"/>
            <w:tcBorders>
              <w:bottom w:val="single" w:sz="8" w:space="0" w:color="000000" w:themeColor="text1"/>
            </w:tcBorders>
          </w:tcPr>
          <w:p w:rsidR="00A1224E" w:rsidRPr="0078432A" w:rsidRDefault="00A1224E" w:rsidP="00DA5534">
            <w:pPr>
              <w:pStyle w:val="NoSpacing"/>
              <w:keepNext/>
              <w:cnfStyle w:val="100000000000" w:firstRow="1" w:lastRow="0" w:firstColumn="0" w:lastColumn="0" w:oddVBand="0" w:evenVBand="0" w:oddHBand="0" w:evenHBand="0" w:firstRowFirstColumn="0" w:firstRowLastColumn="0" w:lastRowFirstColumn="0" w:lastRowLastColumn="0"/>
              <w:rPr>
                <w:color w:val="632423" w:themeColor="accent2" w:themeShade="80"/>
                <w:sz w:val="32"/>
                <w:szCs w:val="32"/>
              </w:rPr>
            </w:pPr>
            <w:r w:rsidRPr="0078432A">
              <w:rPr>
                <w:color w:val="632423" w:themeColor="accent2" w:themeShade="80"/>
                <w:sz w:val="32"/>
                <w:szCs w:val="32"/>
              </w:rPr>
              <w:t xml:space="preserve">Vocabularies </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A1224E" w:rsidRDefault="00A1224E" w:rsidP="00DA5534">
            <w:pPr>
              <w:pStyle w:val="NoSpacing"/>
              <w:keepNext/>
              <w:rPr>
                <w:b w:val="0"/>
                <w:sz w:val="28"/>
                <w:szCs w:val="28"/>
              </w:rPr>
            </w:pPr>
            <w:r w:rsidRPr="00A1224E">
              <w:rPr>
                <w:b w:val="0"/>
                <w:sz w:val="28"/>
                <w:szCs w:val="28"/>
              </w:rPr>
              <w:t>Access to resource representation</w:t>
            </w:r>
            <w:r w:rsidR="005D0695">
              <w:rPr>
                <w:b w:val="0"/>
                <w:sz w:val="28"/>
                <w:szCs w:val="28"/>
              </w:rPr>
              <w:t xml:space="preserve"> and description</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DB1077" w:rsidRDefault="00C11EF5" w:rsidP="00F70CD2">
            <w:r w:rsidRPr="00DB1077">
              <w:t>alternate</w:t>
            </w:r>
          </w:p>
        </w:tc>
        <w:tc>
          <w:tcPr>
            <w:tcW w:w="1880" w:type="dxa"/>
            <w:gridSpan w:val="2"/>
            <w:shd w:val="clear" w:color="auto" w:fill="EAF1DD" w:themeFill="accent3" w:themeFillTint="33"/>
          </w:tcPr>
          <w:p w:rsidR="00C11EF5" w:rsidRPr="00DB1077"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DB1077" w:rsidRDefault="00C11EF5" w:rsidP="001F3BED">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1F3BED">
              <w:rPr>
                <w:rStyle w:val="TableSmallTextChar"/>
              </w:rPr>
              <w:t>link</w:t>
            </w:r>
            <w:proofErr w:type="gramEnd"/>
            <w:r w:rsidRPr="001F3BED">
              <w:rPr>
                <w:rStyle w:val="TableSmallTextChar"/>
              </w:rPr>
              <w:t xml:space="preserve"> is to a different representation (su</w:t>
            </w:r>
            <w:r w:rsidRPr="001F3BED">
              <w:rPr>
                <w:rStyle w:val="TableSmallTextChar"/>
              </w:rPr>
              <w:t>b</w:t>
            </w:r>
            <w:r w:rsidRPr="001F3BED">
              <w:rPr>
                <w:rStyle w:val="TableSmallTextChar"/>
              </w:rPr>
              <w:t>stitute, variant, version) of the context r</w:t>
            </w:r>
            <w:r w:rsidRPr="001F3BED">
              <w:rPr>
                <w:rStyle w:val="TableSmallTextChar"/>
              </w:rPr>
              <w:t>e</w:t>
            </w:r>
            <w:r w:rsidRPr="001F3BED">
              <w:rPr>
                <w:rStyle w:val="TableSmallTextChar"/>
              </w:rPr>
              <w:t>source. [this appears to make sense only if the context resource is a particular repr</w:t>
            </w:r>
            <w:r w:rsidRPr="001F3BED">
              <w:rPr>
                <w:rStyle w:val="TableSmallTextChar"/>
              </w:rPr>
              <w:t>e</w:t>
            </w:r>
            <w:r w:rsidRPr="001F3BED">
              <w:rPr>
                <w:rStyle w:val="TableSmallTextChar"/>
              </w:rPr>
              <w:t>sentation, otherwise the alternates should</w:t>
            </w:r>
            <w:r w:rsidRPr="00DB1077">
              <w:t xml:space="preserve"> be separate links to access the resource]</w:t>
            </w:r>
          </w:p>
        </w:tc>
        <w:tc>
          <w:tcPr>
            <w:tcW w:w="0" w:type="auto"/>
            <w:gridSpan w:val="2"/>
            <w:shd w:val="clear" w:color="auto" w:fill="EAF1DD" w:themeFill="accent3" w:themeFillTint="33"/>
          </w:tcPr>
          <w:p w:rsidR="00C11EF5" w:rsidRDefault="00C11EF5" w:rsidP="00F70CD2">
            <w:pPr>
              <w:cnfStyle w:val="000000010000" w:firstRow="0" w:lastRow="0" w:firstColumn="0" w:lastColumn="0" w:oddVBand="0" w:evenVBand="0" w:oddHBand="0" w:evenHBand="1" w:firstRowFirstColumn="0" w:firstRowLastColumn="0" w:lastRowFirstColumn="0" w:lastRowLastColumn="0"/>
            </w:pPr>
            <w:r w:rsidRPr="00DB1077">
              <w:t xml:space="preserve">IANA, </w:t>
            </w:r>
            <w:proofErr w:type="spellStart"/>
            <w:r w:rsidRPr="00DB1077">
              <w:t>DataCite</w:t>
            </w:r>
            <w:proofErr w:type="spellEnd"/>
            <w:r w:rsidRPr="00DB1077">
              <w:t xml:space="preserve">, </w:t>
            </w:r>
            <w:proofErr w:type="spellStart"/>
            <w:r w:rsidRPr="00DB1077">
              <w:t>RDFa</w:t>
            </w:r>
            <w:proofErr w:type="spellEnd"/>
            <w:r w:rsidRPr="00DB1077">
              <w:t>, 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A26BDD">
            <w:pPr>
              <w:pStyle w:val="NoSpacing"/>
              <w:rPr>
                <w:b w:val="0"/>
                <w:bCs w:val="0"/>
                <w:color w:val="A6A6A6" w:themeColor="background1" w:themeShade="A6"/>
              </w:rPr>
            </w:pPr>
            <w:r w:rsidRPr="00C11EF5">
              <w:rPr>
                <w:color w:val="A6A6A6" w:themeColor="background1" w:themeShade="A6"/>
              </w:rPr>
              <w:t>alternate</w:t>
            </w:r>
          </w:p>
          <w:p w:rsidR="00C11EF5" w:rsidRPr="00C11EF5" w:rsidRDefault="00C11EF5" w:rsidP="00C11EF5">
            <w:pPr>
              <w:rPr>
                <w:color w:val="A6A6A6" w:themeColor="background1" w:themeShade="A6"/>
              </w:rPr>
            </w:pP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lastRenderedPageBreak/>
              <w:t>duplicate</w:t>
            </w:r>
          </w:p>
        </w:tc>
        <w:tc>
          <w:tcPr>
            <w:tcW w:w="0" w:type="auto"/>
            <w:shd w:val="clear" w:color="auto" w:fill="EAF1DD" w:themeFill="accent3" w:themeFillTint="33"/>
          </w:tcPr>
          <w:p w:rsidR="00C11EF5" w:rsidRPr="0078432A" w:rsidRDefault="00C11EF5" w:rsidP="005D0695">
            <w:pPr>
              <w:pStyle w:val="TableSmallText"/>
              <w:cnfStyle w:val="000000100000" w:firstRow="0" w:lastRow="0" w:firstColumn="0" w:lastColumn="0" w:oddVBand="0" w:evenVBand="0" w:oddHBand="1" w:evenHBand="0" w:firstRowFirstColumn="0" w:firstRowLastColumn="0" w:lastRowFirstColumn="0" w:lastRowLastColumn="0"/>
            </w:pPr>
            <w:r w:rsidRPr="0078432A">
              <w:t>link to a resource whose available repr</w:t>
            </w:r>
            <w:r w:rsidRPr="0078432A">
              <w:t>e</w:t>
            </w:r>
            <w:r w:rsidRPr="0078432A">
              <w:t xml:space="preserve">sentations are byte-for-byte identical with </w:t>
            </w:r>
            <w:r w:rsidRPr="0078432A">
              <w:lastRenderedPageBreak/>
              <w:t xml:space="preserve">the corresponding representations of the context </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lastRenderedPageBreak/>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F70CD2">
            <w:pPr>
              <w:rPr>
                <w:color w:val="A6A6A6" w:themeColor="background1" w:themeShade="A6"/>
              </w:rPr>
            </w:pPr>
            <w:r w:rsidRPr="00C11EF5">
              <w:rPr>
                <w:color w:val="A6A6A6" w:themeColor="background1" w:themeShade="A6"/>
              </w:rPr>
              <w:lastRenderedPageBreak/>
              <w:t>alternate</w:t>
            </w:r>
          </w:p>
        </w:tc>
        <w:tc>
          <w:tcPr>
            <w:tcW w:w="1880" w:type="dxa"/>
            <w:gridSpan w:val="2"/>
            <w:shd w:val="clear" w:color="auto" w:fill="EAF1DD" w:themeFill="accent3" w:themeFillTint="33"/>
          </w:tcPr>
          <w:p w:rsidR="00C11EF5" w:rsidRPr="00FA15D0" w:rsidRDefault="00C11EF5" w:rsidP="00F70CD2">
            <w:pPr>
              <w:cnfStyle w:val="000000010000" w:firstRow="0" w:lastRow="0" w:firstColumn="0" w:lastColumn="0" w:oddVBand="0" w:evenVBand="0" w:oddHBand="0" w:evenHBand="1" w:firstRowFirstColumn="0" w:firstRowLastColumn="0" w:lastRowFirstColumn="0" w:lastRowLastColumn="0"/>
            </w:pPr>
            <w:proofErr w:type="spellStart"/>
            <w:r w:rsidRPr="00FA15D0">
              <w:t>isOriginalFormOf</w:t>
            </w:r>
            <w:proofErr w:type="spellEnd"/>
          </w:p>
        </w:tc>
        <w:tc>
          <w:tcPr>
            <w:tcW w:w="0" w:type="auto"/>
            <w:shd w:val="clear" w:color="auto" w:fill="EAF1DD" w:themeFill="accent3" w:themeFillTint="33"/>
          </w:tcPr>
          <w:p w:rsidR="00C11EF5" w:rsidRPr="00FA15D0" w:rsidRDefault="00C11EF5" w:rsidP="001F3BED">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FA15D0">
              <w:t>link</w:t>
            </w:r>
            <w:proofErr w:type="gramEnd"/>
            <w:r w:rsidRPr="00FA15D0">
              <w:t xml:space="preserve"> from the original version in version sequence to some successor version.</w:t>
            </w:r>
          </w:p>
        </w:tc>
        <w:tc>
          <w:tcPr>
            <w:tcW w:w="0" w:type="auto"/>
            <w:gridSpan w:val="2"/>
            <w:shd w:val="clear" w:color="auto" w:fill="EAF1DD" w:themeFill="accent3" w:themeFillTint="33"/>
          </w:tcPr>
          <w:p w:rsidR="00C11EF5" w:rsidRDefault="00C11EF5" w:rsidP="00F70CD2">
            <w:pPr>
              <w:cnfStyle w:val="000000010000" w:firstRow="0" w:lastRow="0" w:firstColumn="0" w:lastColumn="0" w:oddVBand="0" w:evenVBand="0" w:oddHBand="0" w:evenHBand="1" w:firstRowFirstColumn="0" w:firstRowLastColumn="0" w:lastRowFirstColumn="0" w:lastRowLastColumn="0"/>
            </w:pPr>
            <w:proofErr w:type="spellStart"/>
            <w:r w:rsidRPr="00FA15D0">
              <w:t>DataCite</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F70CD2">
            <w:pPr>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CB1431" w:rsidRDefault="00C11EF5" w:rsidP="00F70CD2">
            <w:pPr>
              <w:cnfStyle w:val="000000100000" w:firstRow="0" w:lastRow="0" w:firstColumn="0" w:lastColumn="0" w:oddVBand="0" w:evenVBand="0" w:oddHBand="1" w:evenHBand="0" w:firstRowFirstColumn="0" w:firstRowLastColumn="0" w:lastRowFirstColumn="0" w:lastRowLastColumn="0"/>
            </w:pPr>
            <w:proofErr w:type="spellStart"/>
            <w:r w:rsidRPr="00CB1431">
              <w:t>isVersionOf</w:t>
            </w:r>
            <w:proofErr w:type="spellEnd"/>
          </w:p>
        </w:tc>
        <w:tc>
          <w:tcPr>
            <w:tcW w:w="0" w:type="auto"/>
            <w:shd w:val="clear" w:color="auto" w:fill="EAF1DD" w:themeFill="accent3" w:themeFillTint="33"/>
          </w:tcPr>
          <w:p w:rsidR="00C11EF5" w:rsidRPr="00CB1431" w:rsidRDefault="00C11EF5" w:rsidP="001F3BED">
            <w:pPr>
              <w:pStyle w:val="TableSmallText"/>
              <w:cnfStyle w:val="000000100000" w:firstRow="0" w:lastRow="0" w:firstColumn="0" w:lastColumn="0" w:oddVBand="0" w:evenVBand="0" w:oddHBand="1" w:evenHBand="0" w:firstRowFirstColumn="0" w:firstRowLastColumn="0" w:lastRowFirstColumn="0" w:lastRowLastColumn="0"/>
            </w:pPr>
            <w:r w:rsidRPr="00CB1431">
              <w:t xml:space="preserve">inverse link for </w:t>
            </w:r>
            <w:proofErr w:type="spellStart"/>
            <w:r w:rsidRPr="00CB1431">
              <w:t>isOriginalFormOf</w:t>
            </w:r>
            <w:proofErr w:type="spellEnd"/>
            <w:r w:rsidRPr="00CB1431">
              <w:t>; link from a version to the original resource in a ve</w:t>
            </w:r>
            <w:r w:rsidRPr="00CB1431">
              <w:t>r</w:t>
            </w:r>
            <w:r w:rsidRPr="00CB1431">
              <w:t>sion sequence</w:t>
            </w:r>
          </w:p>
        </w:tc>
        <w:tc>
          <w:tcPr>
            <w:tcW w:w="0" w:type="auto"/>
            <w:gridSpan w:val="2"/>
            <w:shd w:val="clear" w:color="auto" w:fill="EAF1DD" w:themeFill="accent3" w:themeFillTint="33"/>
          </w:tcPr>
          <w:p w:rsidR="00C11EF5" w:rsidRDefault="00C11EF5" w:rsidP="00F70CD2">
            <w:pPr>
              <w:cnfStyle w:val="000000100000" w:firstRow="0" w:lastRow="0" w:firstColumn="0" w:lastColumn="0" w:oddVBand="0" w:evenVBand="0" w:oddHBand="1" w:evenHBand="0" w:firstRowFirstColumn="0" w:firstRowLastColumn="0" w:lastRowFirstColumn="0" w:lastRowLastColumn="0"/>
            </w:pPr>
            <w:r w:rsidRPr="00CB1431">
              <w:t>DCT</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A26BDD">
            <w:pPr>
              <w:pStyle w:val="NoSpacing"/>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predecessor-version</w:t>
            </w:r>
          </w:p>
        </w:tc>
        <w:tc>
          <w:tcPr>
            <w:tcW w:w="0" w:type="auto"/>
            <w:shd w:val="clear" w:color="auto" w:fill="EAF1DD" w:themeFill="accent3" w:themeFillTint="33"/>
          </w:tcPr>
          <w:p w:rsidR="00C11EF5" w:rsidRPr="0078432A" w:rsidRDefault="00C11EF5" w:rsidP="005D0695">
            <w:pPr>
              <w:pStyle w:val="TableSmallText"/>
              <w:cnfStyle w:val="000000010000" w:firstRow="0" w:lastRow="0" w:firstColumn="0" w:lastColumn="0" w:oddVBand="0" w:evenVBand="0" w:oddHBand="0" w:evenHBand="1" w:firstRowFirstColumn="0" w:firstRowLastColumn="0" w:lastRowFirstColumn="0" w:lastRowLastColumn="0"/>
            </w:pPr>
            <w:r w:rsidRPr="0078432A">
              <w:t>link to resource that precedes the context resource in a version history</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dataCite</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F70CD2">
            <w:pPr>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295403" w:rsidRDefault="00C11EF5" w:rsidP="00F70CD2">
            <w:pPr>
              <w:cnfStyle w:val="000000100000" w:firstRow="0" w:lastRow="0" w:firstColumn="0" w:lastColumn="0" w:oddVBand="0" w:evenVBand="0" w:oddHBand="1" w:evenHBand="0" w:firstRowFirstColumn="0" w:firstRowLastColumn="0" w:lastRowFirstColumn="0" w:lastRowLastColumn="0"/>
            </w:pPr>
            <w:r w:rsidRPr="00295403">
              <w:t>successor-version</w:t>
            </w:r>
          </w:p>
        </w:tc>
        <w:tc>
          <w:tcPr>
            <w:tcW w:w="0" w:type="auto"/>
            <w:shd w:val="clear" w:color="auto" w:fill="EAF1DD" w:themeFill="accent3" w:themeFillTint="33"/>
          </w:tcPr>
          <w:p w:rsidR="00C11EF5" w:rsidRPr="00295403" w:rsidRDefault="00C11EF5" w:rsidP="001F3BED">
            <w:pPr>
              <w:pStyle w:val="TableSmallText"/>
              <w:cnfStyle w:val="000000100000" w:firstRow="0" w:lastRow="0" w:firstColumn="0" w:lastColumn="0" w:oddVBand="0" w:evenVBand="0" w:oddHBand="1" w:evenHBand="0" w:firstRowFirstColumn="0" w:firstRowLastColumn="0" w:lastRowFirstColumn="0" w:lastRowLastColumn="0"/>
            </w:pPr>
            <w:r w:rsidRPr="00295403">
              <w:t>link to resource that supersedes the co</w:t>
            </w:r>
            <w:r w:rsidRPr="00295403">
              <w:t>n</w:t>
            </w:r>
            <w:r w:rsidRPr="00295403">
              <w:t>text resource in a version history</w:t>
            </w:r>
          </w:p>
        </w:tc>
        <w:tc>
          <w:tcPr>
            <w:tcW w:w="0" w:type="auto"/>
            <w:gridSpan w:val="2"/>
            <w:shd w:val="clear" w:color="auto" w:fill="EAF1DD" w:themeFill="accent3" w:themeFillTint="33"/>
          </w:tcPr>
          <w:p w:rsidR="00C11EF5" w:rsidRDefault="00C11EF5" w:rsidP="00F70CD2">
            <w:pPr>
              <w:cnfStyle w:val="000000100000" w:firstRow="0" w:lastRow="0" w:firstColumn="0" w:lastColumn="0" w:oddVBand="0" w:evenVBand="0" w:oddHBand="1" w:evenHBand="0" w:firstRowFirstColumn="0" w:firstRowLastColumn="0" w:lastRowFirstColumn="0" w:lastRowLastColumn="0"/>
            </w:pPr>
            <w:r w:rsidRPr="00295403">
              <w:t xml:space="preserve">IANA, </w:t>
            </w:r>
            <w:proofErr w:type="spellStart"/>
            <w:r w:rsidRPr="00295403">
              <w:t>DataCite</w:t>
            </w:r>
            <w:proofErr w:type="spellEnd"/>
            <w:r w:rsidRPr="00295403">
              <w:t>, DCT</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A26BDD">
            <w:pPr>
              <w:pStyle w:val="NoSpacing"/>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working-copy</w:t>
            </w:r>
          </w:p>
        </w:tc>
        <w:tc>
          <w:tcPr>
            <w:tcW w:w="0" w:type="auto"/>
            <w:shd w:val="clear" w:color="auto" w:fill="EAF1DD" w:themeFill="accent3" w:themeFillTint="33"/>
          </w:tcPr>
          <w:p w:rsidR="00C11EF5" w:rsidRPr="0078432A" w:rsidRDefault="00C11EF5" w:rsidP="005D0695">
            <w:pPr>
              <w:pStyle w:val="TableSmallText"/>
              <w:cnfStyle w:val="000000010000" w:firstRow="0" w:lastRow="0" w:firstColumn="0" w:lastColumn="0" w:oddVBand="0" w:evenVBand="0" w:oddHBand="0" w:evenHBand="1" w:firstRowFirstColumn="0" w:firstRowLastColumn="0" w:lastRowFirstColumn="0" w:lastRowLastColumn="0"/>
            </w:pPr>
            <w:r w:rsidRPr="0078432A">
              <w:t>link to a resource that is a revision draft for a successor resource</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A26BDD">
            <w:pPr>
              <w:pStyle w:val="NoSpacing"/>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working-copy-of</w:t>
            </w:r>
          </w:p>
        </w:tc>
        <w:tc>
          <w:tcPr>
            <w:tcW w:w="0" w:type="auto"/>
            <w:shd w:val="clear" w:color="auto" w:fill="EAF1DD" w:themeFill="accent3" w:themeFillTint="33"/>
          </w:tcPr>
          <w:p w:rsidR="00C11EF5" w:rsidRPr="0078432A" w:rsidRDefault="00C11EF5" w:rsidP="005D0695">
            <w:pPr>
              <w:pStyle w:val="TableSmallText"/>
              <w:cnfStyle w:val="000000100000" w:firstRow="0" w:lastRow="0" w:firstColumn="0" w:lastColumn="0" w:oddVBand="0" w:evenVBand="0" w:oddHBand="1" w:evenHBand="0" w:firstRowFirstColumn="0" w:firstRowLastColumn="0" w:lastRowFirstColumn="0" w:lastRowLastColumn="0"/>
            </w:pPr>
            <w:r w:rsidRPr="0078432A">
              <w:t>link from a revision draft resource to the resource it is intended to supersede</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proofErr w:type="spellStart"/>
            <w:r w:rsidRPr="00A1224E">
              <w:t>browseGraphic</w:t>
            </w:r>
            <w:proofErr w:type="spellEnd"/>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low-resolution visualization of r</w:t>
            </w:r>
            <w:r w:rsidRPr="0078432A">
              <w:rPr>
                <w:sz w:val="18"/>
                <w:szCs w:val="18"/>
              </w:rPr>
              <w:t>e</w:t>
            </w:r>
            <w:r w:rsidRPr="0078432A">
              <w:rPr>
                <w:sz w:val="18"/>
                <w:szCs w:val="18"/>
              </w:rPr>
              <w:t>source, used for determination of fitness for purpose</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esip</w:t>
            </w:r>
            <w:proofErr w:type="spellEnd"/>
            <w:r w:rsidRPr="00A1224E">
              <w:t xml:space="preserve">, </w:t>
            </w:r>
            <w:proofErr w:type="spellStart"/>
            <w:r w:rsidRPr="00A1224E">
              <w:t>iso</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browsing</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EAF1DD" w:themeFill="accent3"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is to web application that will allow user to explore the resource content</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iso</w:t>
            </w:r>
            <w:proofErr w:type="spellEnd"/>
          </w:p>
        </w:tc>
      </w:tr>
      <w:tr w:rsidR="00C11EF5" w:rsidRPr="00A1224E" w:rsidTr="00C11EF5">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4" w:space="0" w:color="auto"/>
            </w:tcBorders>
            <w:shd w:val="clear" w:color="auto" w:fill="EAF1DD" w:themeFill="accent3" w:themeFillTint="33"/>
          </w:tcPr>
          <w:p w:rsidR="00C11EF5" w:rsidRPr="00A1224E" w:rsidRDefault="00C11EF5" w:rsidP="00A26BDD">
            <w:pPr>
              <w:pStyle w:val="NoSpacing"/>
            </w:pPr>
            <w:r w:rsidRPr="00A1224E">
              <w:t>contents</w:t>
            </w:r>
          </w:p>
        </w:tc>
        <w:tc>
          <w:tcPr>
            <w:tcW w:w="1880" w:type="dxa"/>
            <w:gridSpan w:val="2"/>
            <w:tcBorders>
              <w:bottom w:val="single" w:sz="4" w:space="0" w:color="auto"/>
            </w:tcBorders>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bottom w:val="single" w:sz="4" w:space="0" w:color="auto"/>
            </w:tcBorders>
            <w:shd w:val="clear" w:color="auto" w:fill="EAF1DD" w:themeFill="accent3"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listing of the parts of the context resource. This listing is considered a kind of feed</w:t>
            </w:r>
          </w:p>
        </w:tc>
        <w:tc>
          <w:tcPr>
            <w:tcW w:w="0" w:type="auto"/>
            <w:gridSpan w:val="2"/>
            <w:tcBorders>
              <w:bottom w:val="single" w:sz="4" w:space="0" w:color="auto"/>
            </w:tcBorders>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C11EF5" w:rsidRPr="00A1224E" w:rsidTr="00C11EF5">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top w:val="single" w:sz="4" w:space="0" w:color="auto"/>
            </w:tcBorders>
            <w:shd w:val="clear" w:color="auto" w:fill="EAF1DD" w:themeFill="accent3" w:themeFillTint="33"/>
          </w:tcPr>
          <w:p w:rsidR="00C11EF5" w:rsidRPr="00A1224E" w:rsidRDefault="00C11EF5" w:rsidP="00A26BDD">
            <w:pPr>
              <w:pStyle w:val="NoSpacing"/>
            </w:pPr>
            <w:r w:rsidRPr="00A1224E">
              <w:t>current-version</w:t>
            </w:r>
            <w:r>
              <w:t xml:space="preserve"> (</w:t>
            </w:r>
            <w:proofErr w:type="spellStart"/>
            <w:r>
              <w:t>iana:current</w:t>
            </w:r>
            <w:proofErr w:type="spellEnd"/>
            <w:r>
              <w:t>)</w:t>
            </w:r>
          </w:p>
        </w:tc>
        <w:tc>
          <w:tcPr>
            <w:tcW w:w="1880" w:type="dxa"/>
            <w:gridSpan w:val="2"/>
            <w:tcBorders>
              <w:top w:val="single" w:sz="4" w:space="0" w:color="auto"/>
            </w:tcBorders>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single" w:sz="4" w:space="0" w:color="auto"/>
            </w:tcBorders>
            <w:shd w:val="clear" w:color="auto" w:fill="EAF1DD" w:themeFill="accent3"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current version of the context r</w:t>
            </w:r>
            <w:r w:rsidRPr="0078432A">
              <w:rPr>
                <w:sz w:val="18"/>
                <w:szCs w:val="18"/>
              </w:rPr>
              <w:t>e</w:t>
            </w:r>
            <w:r w:rsidRPr="0078432A">
              <w:rPr>
                <w:sz w:val="18"/>
                <w:szCs w:val="18"/>
              </w:rPr>
              <w:t xml:space="preserve">source; </w:t>
            </w:r>
            <w:proofErr w:type="spellStart"/>
            <w:r w:rsidRPr="0078432A">
              <w:rPr>
                <w:sz w:val="18"/>
                <w:szCs w:val="18"/>
              </w:rPr>
              <w:t>MIMEtype</w:t>
            </w:r>
            <w:proofErr w:type="spellEnd"/>
            <w:r w:rsidRPr="0078432A">
              <w:rPr>
                <w:sz w:val="18"/>
                <w:szCs w:val="18"/>
              </w:rPr>
              <w:t xml:space="preserve">, </w:t>
            </w:r>
            <w:proofErr w:type="spellStart"/>
            <w:r w:rsidRPr="0078432A">
              <w:rPr>
                <w:sz w:val="18"/>
                <w:szCs w:val="18"/>
              </w:rPr>
              <w:t>outputschema</w:t>
            </w:r>
            <w:proofErr w:type="spellEnd"/>
            <w:r w:rsidRPr="0078432A">
              <w:rPr>
                <w:sz w:val="18"/>
                <w:szCs w:val="18"/>
              </w:rPr>
              <w:t xml:space="preserve"> used to disambiguate different representations available. This is to allow advertising of specific representations. [</w:t>
            </w:r>
            <w:proofErr w:type="spellStart"/>
            <w:r w:rsidRPr="0078432A">
              <w:rPr>
                <w:sz w:val="18"/>
                <w:szCs w:val="18"/>
              </w:rPr>
              <w:t>syn</w:t>
            </w:r>
            <w:proofErr w:type="spellEnd"/>
            <w:r w:rsidRPr="0078432A">
              <w:rPr>
                <w:sz w:val="18"/>
                <w:szCs w:val="18"/>
              </w:rPr>
              <w:t>: latest-version]</w:t>
            </w:r>
          </w:p>
        </w:tc>
        <w:tc>
          <w:tcPr>
            <w:tcW w:w="0" w:type="auto"/>
            <w:gridSpan w:val="2"/>
            <w:tcBorders>
              <w:top w:val="single" w:sz="4" w:space="0" w:color="auto"/>
            </w:tcBorders>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documentation</w:t>
            </w:r>
            <w:r>
              <w:t xml:space="preserve"> (</w:t>
            </w:r>
            <w:proofErr w:type="spellStart"/>
            <w:r>
              <w:t>iana:describedBy</w:t>
            </w:r>
            <w:proofErr w:type="spellEnd"/>
            <w:r>
              <w:t>)</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online information about the resource</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esip</w:t>
            </w:r>
            <w:proofErr w:type="spellEnd"/>
            <w:r w:rsidRPr="00A1224E">
              <w:t xml:space="preserve">, ISO, IANA, </w:t>
            </w:r>
            <w:proofErr w:type="spellStart"/>
            <w:r w:rsidRPr="00A1224E">
              <w:t>DataCite</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icon</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EAF1DD" w:themeFill="accent3" w:themeFillTint="33"/>
          </w:tcPr>
          <w:p w:rsidR="00C11EF5" w:rsidRPr="0078432A" w:rsidRDefault="00C11EF5" w:rsidP="005D0695">
            <w:pPr>
              <w:pStyle w:val="TableSmallText"/>
              <w:cnfStyle w:val="000000100000" w:firstRow="0" w:lastRow="0" w:firstColumn="0" w:lastColumn="0" w:oddVBand="0" w:evenVBand="0" w:oddHBand="1" w:evenHBand="0" w:firstRowFirstColumn="0" w:firstRowLastColumn="0" w:lastRowFirstColumn="0" w:lastRowLastColumn="0"/>
            </w:pPr>
            <w:r w:rsidRPr="0078432A">
              <w:t>Link to icon resource representing the link context</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index</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78432A" w:rsidRDefault="00C11EF5" w:rsidP="005D0695">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78432A">
              <w:t>link</w:t>
            </w:r>
            <w:proofErr w:type="gramEnd"/>
            <w:r w:rsidRPr="0078432A">
              <w:t xml:space="preserve"> to index resource for searching co</w:t>
            </w:r>
            <w:r w:rsidRPr="0078432A">
              <w:t>n</w:t>
            </w:r>
            <w:r w:rsidRPr="0078432A">
              <w:t>text resource(?)</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metadata</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EAF1DD" w:themeFill="accent3" w:themeFillTint="33"/>
          </w:tcPr>
          <w:p w:rsidR="00C11EF5" w:rsidRPr="0078432A" w:rsidRDefault="00C11EF5" w:rsidP="00A10B49">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retrieves formal metadata record d</w:t>
            </w:r>
            <w:r w:rsidRPr="0078432A">
              <w:rPr>
                <w:sz w:val="18"/>
                <w:szCs w:val="18"/>
              </w:rPr>
              <w:t>e</w:t>
            </w:r>
            <w:r w:rsidRPr="0078432A">
              <w:rPr>
                <w:sz w:val="18"/>
                <w:szCs w:val="18"/>
              </w:rPr>
              <w:t>scribing resource</w:t>
            </w:r>
            <w:r>
              <w:rPr>
                <w:sz w:val="18"/>
                <w:szCs w:val="18"/>
              </w:rPr>
              <w:t xml:space="preserve">. </w:t>
            </w:r>
            <w:proofErr w:type="spellStart"/>
            <w:r>
              <w:rPr>
                <w:sz w:val="18"/>
                <w:szCs w:val="18"/>
              </w:rPr>
              <w:t>outputScheme</w:t>
            </w:r>
            <w:proofErr w:type="spellEnd"/>
            <w:r>
              <w:rPr>
                <w:sz w:val="18"/>
                <w:szCs w:val="18"/>
              </w:rPr>
              <w:t xml:space="preserve"> provides information to select metadata</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esip</w:t>
            </w:r>
            <w:proofErr w:type="spellEnd"/>
            <w:r w:rsidRPr="00A1224E">
              <w:t xml:space="preserve">, ISO,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monitor</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78432A" w:rsidRDefault="00C11EF5" w:rsidP="00A10B49">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resource (feed) that can be used to monitor changes in the context resource.</w:t>
            </w:r>
            <w:r>
              <w:rPr>
                <w:sz w:val="18"/>
                <w:szCs w:val="18"/>
              </w:rPr>
              <w:t xml:space="preserve"> </w:t>
            </w:r>
            <w:r w:rsidRPr="00A10B49">
              <w:rPr>
                <w:sz w:val="18"/>
                <w:szCs w:val="18"/>
              </w:rPr>
              <w:t>See http://tools.ietf.org/html/rfc5989. This relation type target URI apparently has to be a session Initiation Protocol (</w:t>
            </w:r>
            <w:proofErr w:type="gramStart"/>
            <w:r w:rsidRPr="00A10B49">
              <w:rPr>
                <w:sz w:val="18"/>
                <w:szCs w:val="18"/>
              </w:rPr>
              <w:t>sip:</w:t>
            </w:r>
            <w:proofErr w:type="gramEnd"/>
            <w:r w:rsidRPr="00A10B49">
              <w:rPr>
                <w:sz w:val="18"/>
                <w:szCs w:val="18"/>
              </w:rPr>
              <w:t>) URI.</w:t>
            </w:r>
            <w:r w:rsidRPr="0078432A">
              <w:rPr>
                <w:sz w:val="18"/>
                <w:szCs w:val="18"/>
              </w:rPr>
              <w:t xml:space="preserve"> </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C11EF5">
              <w:rPr>
                <w:color w:val="A6A6A6" w:themeColor="background1" w:themeShade="A6"/>
              </w:rPr>
              <w:t>monitor</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monitor-group</w:t>
            </w:r>
          </w:p>
        </w:tc>
        <w:tc>
          <w:tcPr>
            <w:tcW w:w="0" w:type="auto"/>
            <w:shd w:val="clear" w:color="auto" w:fill="EAF1DD" w:themeFill="accent3" w:themeFillTint="33"/>
          </w:tcPr>
          <w:p w:rsidR="00C11EF5" w:rsidRPr="0078432A" w:rsidRDefault="00C11EF5" w:rsidP="00A10B49">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resource</w:t>
            </w:r>
            <w:proofErr w:type="gramEnd"/>
            <w:r w:rsidRPr="0078432A">
              <w:rPr>
                <w:sz w:val="18"/>
                <w:szCs w:val="18"/>
              </w:rPr>
              <w:t xml:space="preserve"> that can be used to monitor changes in a group of HTTP resources</w:t>
            </w:r>
            <w:r>
              <w:rPr>
                <w:sz w:val="18"/>
                <w:szCs w:val="18"/>
              </w:rPr>
              <w:t xml:space="preserve"> that includes the context resource. </w:t>
            </w:r>
            <w:r w:rsidRPr="00A10B49">
              <w:rPr>
                <w:sz w:val="18"/>
                <w:szCs w:val="18"/>
              </w:rPr>
              <w:t>From rfc5989: The monitor-group URI corr</w:t>
            </w:r>
            <w:r w:rsidRPr="00A10B49">
              <w:rPr>
                <w:sz w:val="18"/>
                <w:szCs w:val="18"/>
              </w:rPr>
              <w:t>e</w:t>
            </w:r>
            <w:r w:rsidRPr="00A10B49">
              <w:rPr>
                <w:sz w:val="18"/>
                <w:szCs w:val="18"/>
              </w:rPr>
              <w:t>sponds only to an Resource List Server (RLS as defined in RFC 4662) and never an HTTP resource or fixed set of HTTP r</w:t>
            </w:r>
            <w:r w:rsidRPr="00A10B49">
              <w:rPr>
                <w:sz w:val="18"/>
                <w:szCs w:val="18"/>
              </w:rPr>
              <w:t>e</w:t>
            </w:r>
            <w:r w:rsidRPr="00A10B49">
              <w:rPr>
                <w:sz w:val="18"/>
                <w:szCs w:val="18"/>
              </w:rPr>
              <w:t>sources. This relation type target URI a</w:t>
            </w:r>
            <w:r w:rsidRPr="00A10B49">
              <w:rPr>
                <w:sz w:val="18"/>
                <w:szCs w:val="18"/>
              </w:rPr>
              <w:t>p</w:t>
            </w:r>
            <w:r w:rsidRPr="00A10B49">
              <w:rPr>
                <w:sz w:val="18"/>
                <w:szCs w:val="18"/>
              </w:rPr>
              <w:t>parently has to be a session Initiation Pr</w:t>
            </w:r>
            <w:r w:rsidRPr="00A10B49">
              <w:rPr>
                <w:sz w:val="18"/>
                <w:szCs w:val="18"/>
              </w:rPr>
              <w:t>o</w:t>
            </w:r>
            <w:r w:rsidRPr="00A10B49">
              <w:rPr>
                <w:sz w:val="18"/>
                <w:szCs w:val="18"/>
              </w:rPr>
              <w:t>tocol (</w:t>
            </w:r>
            <w:proofErr w:type="gramStart"/>
            <w:r w:rsidRPr="00A10B49">
              <w:rPr>
                <w:sz w:val="18"/>
                <w:szCs w:val="18"/>
              </w:rPr>
              <w:t>sip:</w:t>
            </w:r>
            <w:proofErr w:type="gramEnd"/>
            <w:r w:rsidRPr="00A10B49">
              <w:rPr>
                <w:sz w:val="18"/>
                <w:szCs w:val="18"/>
              </w:rPr>
              <w:t>) URI.</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RDefault="00A1224E" w:rsidP="00A26BDD">
            <w:pPr>
              <w:pStyle w:val="NoSpacing"/>
              <w:rPr>
                <w:b w:val="0"/>
                <w:sz w:val="28"/>
                <w:szCs w:val="28"/>
              </w:rPr>
            </w:pPr>
            <w:r w:rsidRPr="0078432A">
              <w:rPr>
                <w:b w:val="0"/>
                <w:sz w:val="28"/>
                <w:szCs w:val="28"/>
              </w:rPr>
              <w:lastRenderedPageBreak/>
              <w:t>Alternate identifiers associated with resource</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top w:val="thinThickSmallGap" w:sz="24" w:space="0" w:color="auto"/>
            </w:tcBorders>
            <w:shd w:val="clear" w:color="auto" w:fill="F2F2F2" w:themeFill="background1" w:themeFillShade="F2"/>
          </w:tcPr>
          <w:p w:rsidR="00A1224E" w:rsidRPr="00A1224E" w:rsidRDefault="00A1224E" w:rsidP="00A26BDD">
            <w:pPr>
              <w:pStyle w:val="NoSpacing"/>
            </w:pPr>
            <w:r w:rsidRPr="00A1224E">
              <w:t>bookmark</w:t>
            </w:r>
          </w:p>
        </w:tc>
        <w:tc>
          <w:tcPr>
            <w:tcW w:w="1880" w:type="dxa"/>
            <w:gridSpan w:val="2"/>
            <w:tcBorders>
              <w:top w:val="thinThickSmallGap" w:sz="24" w:space="0" w:color="auto"/>
            </w:tcBorders>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thinThickSmallGap" w:sz="24" w:space="0" w:color="auto"/>
            </w:tcBorders>
            <w:shd w:val="clear" w:color="auto" w:fill="F2F2F2" w:themeFill="background1" w:themeFillShade="F2"/>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target</w:t>
            </w:r>
            <w:proofErr w:type="gramEnd"/>
            <w:r w:rsidRPr="0078432A">
              <w:rPr>
                <w:sz w:val="18"/>
                <w:szCs w:val="18"/>
              </w:rPr>
              <w:t xml:space="preserve"> of relationship is permanent link to use for bookmarking purposes.</w:t>
            </w:r>
          </w:p>
        </w:tc>
        <w:tc>
          <w:tcPr>
            <w:tcW w:w="0" w:type="auto"/>
            <w:gridSpan w:val="2"/>
            <w:tcBorders>
              <w:top w:val="thinThickSmallGap" w:sz="24" w:space="0" w:color="auto"/>
            </w:tcBorders>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2F2F2" w:themeFill="background1" w:themeFillShade="F2"/>
          </w:tcPr>
          <w:p w:rsidR="00A1224E" w:rsidRPr="00A1224E" w:rsidRDefault="00A1224E" w:rsidP="00A26BDD">
            <w:pPr>
              <w:pStyle w:val="NoSpacing"/>
            </w:pPr>
            <w:r w:rsidRPr="00A1224E">
              <w:t>canonical</w:t>
            </w:r>
          </w:p>
        </w:tc>
        <w:tc>
          <w:tcPr>
            <w:tcW w:w="1880" w:type="dxa"/>
            <w:gridSpan w:val="2"/>
            <w:shd w:val="clear" w:color="auto" w:fill="F2F2F2" w:themeFill="background1" w:themeFillShade="F2"/>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2F2F2" w:themeFill="background1" w:themeFillShade="F2"/>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target</w:t>
            </w:r>
            <w:proofErr w:type="gramEnd"/>
            <w:r w:rsidRPr="0078432A">
              <w:rPr>
                <w:sz w:val="18"/>
                <w:szCs w:val="18"/>
              </w:rPr>
              <w:t xml:space="preserve"> of relationship is  preferred version of a set of URIs with highly similar content. It is intended to help search engines when the same or highly similar </w:t>
            </w:r>
            <w:proofErr w:type="spellStart"/>
            <w:r w:rsidRPr="0078432A">
              <w:rPr>
                <w:sz w:val="18"/>
                <w:szCs w:val="18"/>
              </w:rPr>
              <w:t>similar</w:t>
            </w:r>
            <w:proofErr w:type="spellEnd"/>
            <w:r w:rsidRPr="0078432A">
              <w:rPr>
                <w:sz w:val="18"/>
                <w:szCs w:val="18"/>
              </w:rPr>
              <w:t xml:space="preserve"> content is available at different URIs.</w:t>
            </w:r>
          </w:p>
        </w:tc>
        <w:tc>
          <w:tcPr>
            <w:tcW w:w="0" w:type="auto"/>
            <w:gridSpan w:val="2"/>
            <w:shd w:val="clear" w:color="auto" w:fill="F2F2F2" w:themeFill="background1" w:themeFillShade="F2"/>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2F2F2" w:themeFill="background1" w:themeFillShade="F2"/>
          </w:tcPr>
          <w:p w:rsidR="00A1224E" w:rsidRPr="00A1224E" w:rsidRDefault="00A1224E" w:rsidP="00A26BDD">
            <w:pPr>
              <w:pStyle w:val="NoSpacing"/>
            </w:pPr>
            <w:r w:rsidRPr="00A1224E">
              <w:t>self</w:t>
            </w:r>
          </w:p>
        </w:tc>
        <w:tc>
          <w:tcPr>
            <w:tcW w:w="1880" w:type="dxa"/>
            <w:gridSpan w:val="2"/>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2F2F2" w:themeFill="background1" w:themeFillShade="F2"/>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a</w:t>
            </w:r>
            <w:proofErr w:type="gramEnd"/>
            <w:r w:rsidRPr="0078432A">
              <w:rPr>
                <w:sz w:val="18"/>
                <w:szCs w:val="18"/>
              </w:rPr>
              <w:t xml:space="preserve"> link (URI) for the current context. E.g. use in search result listing to reproduce the search URI that produced the result.</w:t>
            </w:r>
          </w:p>
        </w:tc>
        <w:tc>
          <w:tcPr>
            <w:tcW w:w="0" w:type="auto"/>
            <w:gridSpan w:val="2"/>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RDefault="001539F8" w:rsidP="001539F8">
            <w:pPr>
              <w:pStyle w:val="NoSpacing"/>
              <w:rPr>
                <w:b w:val="0"/>
                <w:sz w:val="28"/>
                <w:szCs w:val="28"/>
              </w:rPr>
            </w:pPr>
            <w:r>
              <w:rPr>
                <w:b w:val="0"/>
                <w:sz w:val="28"/>
                <w:szCs w:val="28"/>
              </w:rPr>
              <w:t>Links</w:t>
            </w:r>
            <w:r w:rsidR="00A1224E" w:rsidRPr="0078432A">
              <w:rPr>
                <w:b w:val="0"/>
                <w:sz w:val="28"/>
                <w:szCs w:val="28"/>
              </w:rPr>
              <w:t xml:space="preserve"> between parts of a segmented resource</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A1224E" w:rsidRDefault="00C11EF5" w:rsidP="00A26BDD">
            <w:pPr>
              <w:pStyle w:val="NoSpacing"/>
            </w:pPr>
            <w:r w:rsidRPr="00A1224E">
              <w:t>first</w:t>
            </w:r>
          </w:p>
        </w:tc>
        <w:tc>
          <w:tcPr>
            <w:tcW w:w="1880" w:type="dxa"/>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to</w:t>
            </w:r>
            <w:proofErr w:type="gramEnd"/>
            <w:r w:rsidRPr="0078432A">
              <w:rPr>
                <w:sz w:val="18"/>
                <w:szCs w:val="18"/>
              </w:rPr>
              <w:t xml:space="preserve"> the first item in the ordered collection of resources that contains the current context.  (</w:t>
            </w:r>
            <w:proofErr w:type="gramStart"/>
            <w:r w:rsidRPr="0078432A">
              <w:rPr>
                <w:sz w:val="18"/>
                <w:szCs w:val="18"/>
              </w:rPr>
              <w:t>see</w:t>
            </w:r>
            <w:proofErr w:type="gramEnd"/>
            <w:r w:rsidRPr="0078432A">
              <w:rPr>
                <w:sz w:val="18"/>
                <w:szCs w:val="18"/>
              </w:rPr>
              <w:t xml:space="preserve"> also start and top).</w:t>
            </w:r>
          </w:p>
        </w:tc>
        <w:tc>
          <w:tcPr>
            <w:tcW w:w="0" w:type="auto"/>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E32F33" w:rsidRDefault="00C11EF5" w:rsidP="00F70CD2">
            <w:proofErr w:type="spellStart"/>
            <w:r w:rsidRPr="00E32F33">
              <w:t>hasPart</w:t>
            </w:r>
            <w:proofErr w:type="spellEnd"/>
          </w:p>
        </w:tc>
        <w:tc>
          <w:tcPr>
            <w:tcW w:w="1880" w:type="dxa"/>
            <w:gridSpan w:val="2"/>
            <w:shd w:val="clear" w:color="auto" w:fill="FDE9D9" w:themeFill="accent6" w:themeFillTint="33"/>
          </w:tcPr>
          <w:p w:rsidR="00C11EF5" w:rsidRPr="00E32F33"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DE9D9" w:themeFill="accent6" w:themeFillTint="33"/>
          </w:tcPr>
          <w:p w:rsidR="00C11EF5" w:rsidRPr="00E32F33"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E32F33">
              <w:t>Generic type for links to parts of a r</w:t>
            </w:r>
            <w:r w:rsidRPr="00E32F33">
              <w:t>e</w:t>
            </w:r>
            <w:r w:rsidRPr="00E32F33">
              <w:t>source</w:t>
            </w:r>
          </w:p>
        </w:tc>
        <w:tc>
          <w:tcPr>
            <w:tcW w:w="0" w:type="auto"/>
            <w:gridSpan w:val="2"/>
            <w:shd w:val="clear" w:color="auto" w:fill="FDE9D9" w:themeFill="accent6" w:themeFillTint="33"/>
          </w:tcPr>
          <w:p w:rsidR="00C11EF5" w:rsidRDefault="00C11EF5" w:rsidP="00F70CD2">
            <w:pPr>
              <w:cnfStyle w:val="000000010000" w:firstRow="0" w:lastRow="0" w:firstColumn="0" w:lastColumn="0" w:oddVBand="0" w:evenVBand="0" w:oddHBand="0" w:evenHBand="1" w:firstRowFirstColumn="0" w:firstRowLastColumn="0" w:lastRowFirstColumn="0" w:lastRowLastColumn="0"/>
            </w:pPr>
            <w:r w:rsidRPr="00E32F33">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cantSplit/>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C11EF5" w:rsidRDefault="00C11EF5" w:rsidP="00A26BDD">
            <w:pPr>
              <w:pStyle w:val="NoSpacing"/>
              <w:rPr>
                <w:color w:val="A6A6A6" w:themeColor="background1" w:themeShade="A6"/>
              </w:rPr>
            </w:pPr>
            <w:proofErr w:type="spellStart"/>
            <w:r w:rsidRPr="00C11EF5">
              <w:rPr>
                <w:color w:val="A6A6A6" w:themeColor="background1" w:themeShade="A6"/>
              </w:rPr>
              <w:t>hasPart</w:t>
            </w:r>
            <w:proofErr w:type="spellEnd"/>
          </w:p>
        </w:tc>
        <w:tc>
          <w:tcPr>
            <w:tcW w:w="1880" w:type="dxa"/>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chapter</w:t>
            </w:r>
          </w:p>
        </w:tc>
        <w:tc>
          <w:tcPr>
            <w:tcW w:w="0" w:type="auto"/>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identifier for a chapter (part) within a r</w:t>
            </w:r>
            <w:r w:rsidRPr="0078432A">
              <w:rPr>
                <w:sz w:val="18"/>
                <w:szCs w:val="18"/>
              </w:rPr>
              <w:t>e</w:t>
            </w:r>
            <w:r w:rsidRPr="0078432A">
              <w:rPr>
                <w:sz w:val="18"/>
                <w:szCs w:val="18"/>
              </w:rPr>
              <w:t>source</w:t>
            </w:r>
          </w:p>
        </w:tc>
        <w:tc>
          <w:tcPr>
            <w:tcW w:w="0" w:type="auto"/>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C11EF5" w:rsidRDefault="00C11EF5" w:rsidP="00A26BDD">
            <w:pPr>
              <w:pStyle w:val="NoSpacing"/>
              <w:rPr>
                <w:color w:val="A6A6A6" w:themeColor="background1" w:themeShade="A6"/>
              </w:rPr>
            </w:pPr>
            <w:proofErr w:type="spellStart"/>
            <w:r w:rsidRPr="00C11EF5">
              <w:rPr>
                <w:color w:val="A6A6A6" w:themeColor="background1" w:themeShade="A6"/>
              </w:rPr>
              <w:t>hasPart</w:t>
            </w:r>
            <w:proofErr w:type="spellEnd"/>
          </w:p>
        </w:tc>
        <w:tc>
          <w:tcPr>
            <w:tcW w:w="1880" w:type="dxa"/>
            <w:gridSpan w:val="2"/>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section</w:t>
            </w:r>
          </w:p>
        </w:tc>
        <w:tc>
          <w:tcPr>
            <w:tcW w:w="0" w:type="auto"/>
            <w:shd w:val="clear" w:color="auto" w:fill="FDE9D9" w:themeFill="accent6" w:themeFillTint="33"/>
          </w:tcPr>
          <w:p w:rsidR="00C11EF5" w:rsidRPr="0078432A"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78432A">
              <w:t>link to a section (part) of a collection of r</w:t>
            </w:r>
            <w:r w:rsidRPr="0078432A">
              <w:t>e</w:t>
            </w:r>
            <w:r w:rsidRPr="0078432A">
              <w:t>source</w:t>
            </w:r>
          </w:p>
        </w:tc>
        <w:tc>
          <w:tcPr>
            <w:tcW w:w="0" w:type="auto"/>
            <w:gridSpan w:val="2"/>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C11EF5" w:rsidRDefault="00C11EF5" w:rsidP="00A26BDD">
            <w:pPr>
              <w:pStyle w:val="NoSpacing"/>
              <w:rPr>
                <w:color w:val="A6A6A6" w:themeColor="background1" w:themeShade="A6"/>
              </w:rPr>
            </w:pPr>
            <w:proofErr w:type="spellStart"/>
            <w:r w:rsidRPr="00C11EF5">
              <w:rPr>
                <w:color w:val="A6A6A6" w:themeColor="background1" w:themeShade="A6"/>
              </w:rPr>
              <w:t>hasPart</w:t>
            </w:r>
            <w:proofErr w:type="spellEnd"/>
          </w:p>
        </w:tc>
        <w:tc>
          <w:tcPr>
            <w:tcW w:w="1880" w:type="dxa"/>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t>s</w:t>
            </w:r>
            <w:r w:rsidRPr="00A1224E">
              <w:t>ubsection</w:t>
            </w:r>
          </w:p>
        </w:tc>
        <w:tc>
          <w:tcPr>
            <w:tcW w:w="0" w:type="auto"/>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w:t>
            </w:r>
            <w:proofErr w:type="gramStart"/>
            <w:r w:rsidRPr="0078432A">
              <w:rPr>
                <w:sz w:val="18"/>
                <w:szCs w:val="18"/>
              </w:rPr>
              <w:t>how</w:t>
            </w:r>
            <w:proofErr w:type="gramEnd"/>
            <w:r w:rsidRPr="0078432A">
              <w:rPr>
                <w:sz w:val="18"/>
                <w:szCs w:val="18"/>
              </w:rPr>
              <w:t xml:space="preserve"> are chapters, sections, and subse</w:t>
            </w:r>
            <w:r w:rsidRPr="0078432A">
              <w:rPr>
                <w:sz w:val="18"/>
                <w:szCs w:val="18"/>
              </w:rPr>
              <w:t>c</w:t>
            </w:r>
            <w:r w:rsidRPr="0078432A">
              <w:rPr>
                <w:sz w:val="18"/>
                <w:szCs w:val="18"/>
              </w:rPr>
              <w:t>tions distinguished?]</w:t>
            </w:r>
          </w:p>
        </w:tc>
        <w:tc>
          <w:tcPr>
            <w:tcW w:w="0" w:type="auto"/>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A1224E" w:rsidRDefault="00C11EF5" w:rsidP="00A26BDD">
            <w:pPr>
              <w:pStyle w:val="NoSpacing"/>
            </w:pPr>
            <w:r w:rsidRPr="00A1224E">
              <w:t>last</w:t>
            </w:r>
          </w:p>
        </w:tc>
        <w:tc>
          <w:tcPr>
            <w:tcW w:w="1880" w:type="dxa"/>
            <w:gridSpan w:val="2"/>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DE9D9" w:themeFill="accent6"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last</w:t>
            </w:r>
            <w:proofErr w:type="gramEnd"/>
            <w:r w:rsidRPr="0078432A">
              <w:rPr>
                <w:sz w:val="18"/>
                <w:szCs w:val="18"/>
              </w:rPr>
              <w:t xml:space="preserve"> resource in the ordered collection of resources that contains the current co</w:t>
            </w:r>
            <w:r w:rsidRPr="0078432A">
              <w:rPr>
                <w:sz w:val="18"/>
                <w:szCs w:val="18"/>
              </w:rPr>
              <w:t>n</w:t>
            </w:r>
            <w:r w:rsidRPr="0078432A">
              <w:rPr>
                <w:sz w:val="18"/>
                <w:szCs w:val="18"/>
              </w:rPr>
              <w:t>text.</w:t>
            </w:r>
          </w:p>
        </w:tc>
        <w:tc>
          <w:tcPr>
            <w:tcW w:w="0" w:type="auto"/>
            <w:gridSpan w:val="2"/>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A1224E" w:rsidRDefault="00C11EF5" w:rsidP="00A26BDD">
            <w:pPr>
              <w:pStyle w:val="NoSpacing"/>
            </w:pPr>
            <w:r w:rsidRPr="00A1224E">
              <w:t>next</w:t>
            </w:r>
          </w:p>
        </w:tc>
        <w:tc>
          <w:tcPr>
            <w:tcW w:w="1880" w:type="dxa"/>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to</w:t>
            </w:r>
            <w:proofErr w:type="gramEnd"/>
            <w:r w:rsidRPr="0078432A">
              <w:rPr>
                <w:sz w:val="18"/>
                <w:szCs w:val="18"/>
              </w:rPr>
              <w:t xml:space="preserve"> the next item in the ordered collection of resources that contains the current context.  (</w:t>
            </w:r>
            <w:proofErr w:type="gramStart"/>
            <w:r w:rsidRPr="0078432A">
              <w:rPr>
                <w:sz w:val="18"/>
                <w:szCs w:val="18"/>
              </w:rPr>
              <w:t>see</w:t>
            </w:r>
            <w:proofErr w:type="gramEnd"/>
            <w:r w:rsidRPr="0078432A">
              <w:rPr>
                <w:sz w:val="18"/>
                <w:szCs w:val="18"/>
              </w:rPr>
              <w:t xml:space="preserve"> also start and top).</w:t>
            </w:r>
          </w:p>
        </w:tc>
        <w:tc>
          <w:tcPr>
            <w:tcW w:w="0" w:type="auto"/>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C11EF5" w:rsidRPr="00A1224E" w:rsidTr="00C11EF5">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4" w:space="0" w:color="auto"/>
            </w:tcBorders>
            <w:shd w:val="clear" w:color="auto" w:fill="FDE9D9" w:themeFill="accent6" w:themeFillTint="33"/>
          </w:tcPr>
          <w:p w:rsidR="00C11EF5" w:rsidRPr="00A1224E" w:rsidRDefault="00C11EF5" w:rsidP="00A26BDD">
            <w:pPr>
              <w:pStyle w:val="NoSpacing"/>
            </w:pPr>
            <w:proofErr w:type="spellStart"/>
            <w:r w:rsidRPr="00A1224E">
              <w:t>prev</w:t>
            </w:r>
            <w:proofErr w:type="spellEnd"/>
          </w:p>
        </w:tc>
        <w:tc>
          <w:tcPr>
            <w:tcW w:w="1880" w:type="dxa"/>
            <w:gridSpan w:val="2"/>
            <w:tcBorders>
              <w:bottom w:val="single" w:sz="4" w:space="0" w:color="auto"/>
            </w:tcBorders>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bottom w:val="single" w:sz="4" w:space="0" w:color="auto"/>
            </w:tcBorders>
            <w:shd w:val="clear" w:color="auto" w:fill="FDE9D9" w:themeFill="accent6"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to</w:t>
            </w:r>
            <w:proofErr w:type="gramEnd"/>
            <w:r w:rsidRPr="0078432A">
              <w:rPr>
                <w:sz w:val="18"/>
                <w:szCs w:val="18"/>
              </w:rPr>
              <w:t xml:space="preserve"> the previous item in the ordered colle</w:t>
            </w:r>
            <w:r w:rsidRPr="0078432A">
              <w:rPr>
                <w:sz w:val="18"/>
                <w:szCs w:val="18"/>
              </w:rPr>
              <w:t>c</w:t>
            </w:r>
            <w:r w:rsidRPr="0078432A">
              <w:rPr>
                <w:sz w:val="18"/>
                <w:szCs w:val="18"/>
              </w:rPr>
              <w:t>tion of resources that contains the current context.  (</w:t>
            </w:r>
            <w:proofErr w:type="gramStart"/>
            <w:r w:rsidRPr="0078432A">
              <w:rPr>
                <w:sz w:val="18"/>
                <w:szCs w:val="18"/>
              </w:rPr>
              <w:t>see</w:t>
            </w:r>
            <w:proofErr w:type="gramEnd"/>
            <w:r w:rsidRPr="0078432A">
              <w:rPr>
                <w:sz w:val="18"/>
                <w:szCs w:val="18"/>
              </w:rPr>
              <w:t xml:space="preserve"> also start and top).</w:t>
            </w:r>
          </w:p>
        </w:tc>
        <w:tc>
          <w:tcPr>
            <w:tcW w:w="0" w:type="auto"/>
            <w:gridSpan w:val="2"/>
            <w:tcBorders>
              <w:bottom w:val="single" w:sz="4" w:space="0" w:color="auto"/>
            </w:tcBorders>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C11EF5" w:rsidRPr="00A1224E" w:rsidTr="00C11EF5">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top w:val="single" w:sz="4" w:space="0" w:color="auto"/>
            </w:tcBorders>
            <w:shd w:val="clear" w:color="auto" w:fill="FDE9D9" w:themeFill="accent6" w:themeFillTint="33"/>
          </w:tcPr>
          <w:p w:rsidR="00C11EF5" w:rsidRPr="00A1224E" w:rsidRDefault="00C11EF5" w:rsidP="00A26BDD">
            <w:pPr>
              <w:pStyle w:val="NoSpacing"/>
            </w:pPr>
            <w:r w:rsidRPr="00A1224E">
              <w:t>start</w:t>
            </w:r>
          </w:p>
        </w:tc>
        <w:tc>
          <w:tcPr>
            <w:tcW w:w="1880" w:type="dxa"/>
            <w:gridSpan w:val="2"/>
            <w:tcBorders>
              <w:top w:val="single" w:sz="4" w:space="0" w:color="auto"/>
            </w:tcBorders>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single" w:sz="4" w:space="0" w:color="auto"/>
            </w:tcBorders>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first</w:t>
            </w:r>
            <w:proofErr w:type="gramEnd"/>
            <w:r w:rsidRPr="0078432A">
              <w:rPr>
                <w:sz w:val="18"/>
                <w:szCs w:val="18"/>
              </w:rPr>
              <w:t xml:space="preserve"> resource in the ordered collection of resources that contains the current co</w:t>
            </w:r>
            <w:r w:rsidRPr="0078432A">
              <w:rPr>
                <w:sz w:val="18"/>
                <w:szCs w:val="18"/>
              </w:rPr>
              <w:t>n</w:t>
            </w:r>
            <w:r w:rsidRPr="0078432A">
              <w:rPr>
                <w:sz w:val="18"/>
                <w:szCs w:val="18"/>
              </w:rPr>
              <w:t>text.</w:t>
            </w:r>
          </w:p>
        </w:tc>
        <w:tc>
          <w:tcPr>
            <w:tcW w:w="0" w:type="auto"/>
            <w:gridSpan w:val="2"/>
            <w:tcBorders>
              <w:top w:val="single" w:sz="4" w:space="0" w:color="auto"/>
            </w:tcBorders>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Default="00C11EF5">
            <w:pPr>
              <w:rPr>
                <w:rFonts w:ascii="Calibri" w:hAnsi="Calibri" w:cs="Calibri"/>
                <w:color w:val="000000"/>
              </w:rPr>
            </w:pPr>
            <w:r>
              <w:rPr>
                <w:rFonts w:ascii="Calibri" w:hAnsi="Calibri" w:cs="Calibri"/>
                <w:color w:val="000000"/>
              </w:rPr>
              <w:t>up</w:t>
            </w:r>
          </w:p>
        </w:tc>
        <w:tc>
          <w:tcPr>
            <w:tcW w:w="1880" w:type="dxa"/>
            <w:gridSpan w:val="2"/>
            <w:shd w:val="clear" w:color="auto" w:fill="FDE9D9" w:themeFill="accent6" w:themeFillTint="33"/>
          </w:tcPr>
          <w:p w:rsidR="00C11EF5" w:rsidRDefault="00C11EF5">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0" w:type="auto"/>
            <w:shd w:val="clear" w:color="auto" w:fill="FDE9D9" w:themeFill="accent6" w:themeFillTint="33"/>
          </w:tcPr>
          <w:p w:rsidR="00C11EF5"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t>link</w:t>
            </w:r>
            <w:proofErr w:type="gramEnd"/>
            <w:r>
              <w:t xml:space="preserve"> to a parent resource in a linked hie</w:t>
            </w:r>
            <w:r>
              <w:t>r</w:t>
            </w:r>
            <w:r>
              <w:t>archy of resources.</w:t>
            </w:r>
          </w:p>
        </w:tc>
        <w:tc>
          <w:tcPr>
            <w:tcW w:w="0" w:type="auto"/>
            <w:gridSpan w:val="2"/>
            <w:shd w:val="clear" w:color="auto" w:fill="FDE9D9" w:themeFill="accent6" w:themeFillTint="33"/>
          </w:tcPr>
          <w:p w:rsidR="00C11EF5" w:rsidRDefault="00C11EF5">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Pr>
                <w:rFonts w:ascii="Calibri" w:hAnsi="Calibri" w:cs="Calibri"/>
                <w:color w:val="000000"/>
              </w:rPr>
              <w:t xml:space="preserve">IANA, </w:t>
            </w:r>
            <w:proofErr w:type="spellStart"/>
            <w:r>
              <w:rPr>
                <w:rFonts w:ascii="Calibri" w:hAnsi="Calibri" w:cs="Calibri"/>
                <w:color w:val="000000"/>
              </w:rPr>
              <w:t>RDFa</w:t>
            </w:r>
            <w:proofErr w:type="spellEnd"/>
            <w:r>
              <w:rPr>
                <w:rFonts w:ascii="Calibri" w:hAnsi="Calibri" w:cs="Calibri"/>
                <w:color w:val="000000"/>
              </w:rPr>
              <w:t>, DCT</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RDefault="00A1224E" w:rsidP="00DA5534">
            <w:pPr>
              <w:pStyle w:val="NoSpacing"/>
              <w:keepNext/>
              <w:rPr>
                <w:b w:val="0"/>
                <w:sz w:val="28"/>
                <w:szCs w:val="28"/>
              </w:rPr>
            </w:pPr>
            <w:r w:rsidRPr="0078432A">
              <w:rPr>
                <w:b w:val="0"/>
                <w:sz w:val="28"/>
                <w:szCs w:val="28"/>
              </w:rPr>
              <w:t>Links to resource specifying properties of the context resource</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r w:rsidRPr="00A1224E">
              <w:t>author</w:t>
            </w:r>
          </w:p>
        </w:tc>
        <w:tc>
          <w:tcPr>
            <w:tcW w:w="1880" w:type="dxa"/>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is to Author. The author is the orig</w:t>
            </w:r>
            <w:r w:rsidRPr="0078432A">
              <w:rPr>
                <w:sz w:val="18"/>
                <w:szCs w:val="18"/>
              </w:rPr>
              <w:t>i</w:t>
            </w:r>
            <w:r w:rsidRPr="0078432A">
              <w:rPr>
                <w:sz w:val="18"/>
                <w:szCs w:val="18"/>
              </w:rPr>
              <w:t>nating agent for a resource; this is a 'non-information' resource, thus there is some representation involved</w:t>
            </w:r>
          </w:p>
        </w:tc>
        <w:tc>
          <w:tcPr>
            <w:tcW w:w="0" w:type="auto"/>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C11EF5">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4" w:space="0" w:color="auto"/>
            </w:tcBorders>
            <w:shd w:val="clear" w:color="auto" w:fill="DBE5F1" w:themeFill="accent1" w:themeFillTint="33"/>
          </w:tcPr>
          <w:p w:rsidR="00C11EF5" w:rsidRPr="00CD7ABD" w:rsidRDefault="00C11EF5" w:rsidP="00F70CD2">
            <w:proofErr w:type="spellStart"/>
            <w:r w:rsidRPr="00CD7ABD">
              <w:t>conformsTo</w:t>
            </w:r>
            <w:proofErr w:type="spellEnd"/>
          </w:p>
        </w:tc>
        <w:tc>
          <w:tcPr>
            <w:tcW w:w="1880" w:type="dxa"/>
            <w:gridSpan w:val="2"/>
            <w:tcBorders>
              <w:bottom w:val="single" w:sz="4" w:space="0" w:color="auto"/>
            </w:tcBorders>
            <w:shd w:val="clear" w:color="auto" w:fill="DBE5F1" w:themeFill="accent1" w:themeFillTint="33"/>
          </w:tcPr>
          <w:p w:rsidR="00C11EF5" w:rsidRPr="00CD7ABD"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tcBorders>
              <w:bottom w:val="single" w:sz="4" w:space="0" w:color="auto"/>
            </w:tcBorders>
            <w:shd w:val="clear" w:color="auto" w:fill="DBE5F1" w:themeFill="accent1" w:themeFillTint="33"/>
          </w:tcPr>
          <w:p w:rsidR="00C11EF5" w:rsidRPr="00CD7ABD"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proofErr w:type="spellStart"/>
            <w:proofErr w:type="gramStart"/>
            <w:r w:rsidRPr="00CD7ABD">
              <w:t>dublin</w:t>
            </w:r>
            <w:proofErr w:type="spellEnd"/>
            <w:proofErr w:type="gramEnd"/>
            <w:r w:rsidRPr="00CD7ABD">
              <w:t xml:space="preserve"> core relation type; explicit link to specification that resource conforms to. Normally this should be same as URI in </w:t>
            </w:r>
            <w:proofErr w:type="spellStart"/>
            <w:r w:rsidRPr="00CD7ABD">
              <w:t>outputScheme</w:t>
            </w:r>
            <w:proofErr w:type="spellEnd"/>
            <w:r w:rsidRPr="00CD7ABD">
              <w:t xml:space="preserve"> link parameter, but as a distinct relation element allows separate explicit link to conformance spec for ta</w:t>
            </w:r>
            <w:r w:rsidRPr="00CD7ABD">
              <w:t>r</w:t>
            </w:r>
            <w:r w:rsidRPr="00CD7ABD">
              <w:t xml:space="preserve">get resource. Title of link should be same as </w:t>
            </w:r>
            <w:proofErr w:type="spellStart"/>
            <w:r w:rsidRPr="00CD7ABD">
              <w:t>outputScheme</w:t>
            </w:r>
            <w:proofErr w:type="spellEnd"/>
            <w:r w:rsidRPr="00CD7ABD">
              <w:t xml:space="preserve"> or </w:t>
            </w:r>
            <w:proofErr w:type="spellStart"/>
            <w:r w:rsidRPr="00CD7ABD">
              <w:t>ServiceType</w:t>
            </w:r>
            <w:proofErr w:type="spellEnd"/>
            <w:r w:rsidRPr="00CD7ABD">
              <w:t xml:space="preserve"> URI in a link rel.</w:t>
            </w:r>
          </w:p>
        </w:tc>
        <w:tc>
          <w:tcPr>
            <w:tcW w:w="0" w:type="auto"/>
            <w:gridSpan w:val="2"/>
            <w:tcBorders>
              <w:bottom w:val="single" w:sz="4" w:space="0" w:color="auto"/>
            </w:tcBorders>
            <w:shd w:val="clear" w:color="auto" w:fill="DBE5F1" w:themeFill="accent1" w:themeFillTint="33"/>
          </w:tcPr>
          <w:p w:rsidR="00C11EF5" w:rsidRPr="00CD7ABD" w:rsidRDefault="00C11EF5" w:rsidP="00F70CD2">
            <w:pPr>
              <w:cnfStyle w:val="000000100000" w:firstRow="0" w:lastRow="0" w:firstColumn="0" w:lastColumn="0" w:oddVBand="0" w:evenVBand="0" w:oddHBand="1" w:evenHBand="0" w:firstRowFirstColumn="0" w:firstRowLastColumn="0" w:lastRowFirstColumn="0" w:lastRowLastColumn="0"/>
            </w:pPr>
            <w:r w:rsidRPr="00CD7ABD">
              <w:t>DCT</w:t>
            </w:r>
          </w:p>
        </w:tc>
      </w:tr>
      <w:tr w:rsidR="00C11EF5" w:rsidRPr="00A1224E" w:rsidTr="00C11EF5">
        <w:trPr>
          <w:gridAfter w:val="1"/>
          <w:cnfStyle w:val="000000010000" w:firstRow="0" w:lastRow="0" w:firstColumn="0" w:lastColumn="0" w:oddVBand="0" w:evenVBand="0" w:oddHBand="0" w:evenHBand="1" w:firstRowFirstColumn="0" w:firstRowLastColumn="0" w:lastRowFirstColumn="0" w:lastRowLastColumn="0"/>
          <w:wAfter w:w="81" w:type="dxa"/>
          <w:cantSplit/>
        </w:trPr>
        <w:tc>
          <w:tcPr>
            <w:cnfStyle w:val="001000000000" w:firstRow="0" w:lastRow="0" w:firstColumn="1" w:lastColumn="0" w:oddVBand="0" w:evenVBand="0" w:oddHBand="0" w:evenHBand="0" w:firstRowFirstColumn="0" w:firstRowLastColumn="0" w:lastRowFirstColumn="0" w:lastRowLastColumn="0"/>
            <w:tcW w:w="2358" w:type="dxa"/>
            <w:gridSpan w:val="2"/>
            <w:tcBorders>
              <w:top w:val="single" w:sz="4" w:space="0" w:color="auto"/>
            </w:tcBorders>
            <w:shd w:val="clear" w:color="auto" w:fill="DBE5F1" w:themeFill="accent1" w:themeFillTint="33"/>
          </w:tcPr>
          <w:p w:rsidR="00C11EF5" w:rsidRPr="00A1224E" w:rsidRDefault="00C11EF5" w:rsidP="00A26BDD">
            <w:pPr>
              <w:pStyle w:val="NoSpacing"/>
            </w:pPr>
            <w:r w:rsidRPr="00A1224E">
              <w:t>copyright</w:t>
            </w:r>
          </w:p>
        </w:tc>
        <w:tc>
          <w:tcPr>
            <w:tcW w:w="1880" w:type="dxa"/>
            <w:gridSpan w:val="2"/>
            <w:tcBorders>
              <w:top w:val="single" w:sz="4" w:space="0" w:color="auto"/>
            </w:tcBorders>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single" w:sz="4" w:space="0" w:color="auto"/>
            </w:tcBorders>
            <w:shd w:val="clear" w:color="auto" w:fill="DBE5F1" w:themeFill="accent1"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copyright statement that applies to the context resource</w:t>
            </w:r>
          </w:p>
        </w:tc>
        <w:tc>
          <w:tcPr>
            <w:tcW w:w="0" w:type="auto"/>
            <w:gridSpan w:val="2"/>
            <w:tcBorders>
              <w:top w:val="single" w:sz="4" w:space="0" w:color="auto"/>
            </w:tcBorders>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D7ABD" w:rsidRDefault="00C11EF5" w:rsidP="00F70CD2">
            <w:proofErr w:type="spellStart"/>
            <w:r w:rsidRPr="00CD7ABD">
              <w:lastRenderedPageBreak/>
              <w:t>hasFormat</w:t>
            </w:r>
            <w:proofErr w:type="spellEnd"/>
          </w:p>
        </w:tc>
        <w:tc>
          <w:tcPr>
            <w:tcW w:w="1880" w:type="dxa"/>
            <w:gridSpan w:val="2"/>
            <w:shd w:val="clear" w:color="auto" w:fill="DBE5F1" w:themeFill="accent1" w:themeFillTint="33"/>
          </w:tcPr>
          <w:p w:rsidR="00C11EF5" w:rsidRPr="00CD7ABD"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DBE5F1" w:themeFill="accent1" w:themeFillTint="33"/>
          </w:tcPr>
          <w:p w:rsidR="00C11EF5" w:rsidRPr="00CD7ABD"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CD7ABD">
              <w:t>if</w:t>
            </w:r>
            <w:proofErr w:type="gramEnd"/>
            <w:r w:rsidRPr="00CD7ABD">
              <w:t xml:space="preserve"> a type attribute is not a registered MIME type, or needs additional explanation, a separate </w:t>
            </w:r>
            <w:proofErr w:type="spellStart"/>
            <w:r w:rsidRPr="00CD7ABD">
              <w:t>hasFormat</w:t>
            </w:r>
            <w:proofErr w:type="spellEnd"/>
            <w:r w:rsidRPr="00CD7ABD">
              <w:t xml:space="preserve"> element with t</w:t>
            </w:r>
            <w:r w:rsidRPr="00CD7ABD">
              <w:t>i</w:t>
            </w:r>
            <w:r w:rsidRPr="00CD7ABD">
              <w:t xml:space="preserve">tle={the type string} can be included.  </w:t>
            </w:r>
          </w:p>
        </w:tc>
        <w:tc>
          <w:tcPr>
            <w:tcW w:w="0" w:type="auto"/>
            <w:gridSpan w:val="2"/>
            <w:shd w:val="clear" w:color="auto" w:fill="DBE5F1" w:themeFill="accent1" w:themeFillTint="33"/>
          </w:tcPr>
          <w:p w:rsidR="00C11EF5" w:rsidRPr="00CD7ABD" w:rsidRDefault="00C11EF5" w:rsidP="00F70CD2">
            <w:pPr>
              <w:cnfStyle w:val="000000100000" w:firstRow="0" w:lastRow="0" w:firstColumn="0" w:lastColumn="0" w:oddVBand="0" w:evenVBand="0" w:oddHBand="1" w:evenHBand="0" w:firstRowFirstColumn="0" w:firstRowLastColumn="0" w:lastRowFirstColumn="0" w:lastRowLastColumn="0"/>
            </w:pPr>
            <w:r w:rsidRPr="00CD7ABD">
              <w:t>DCT</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r w:rsidRPr="00A1224E">
              <w:t>license</w:t>
            </w:r>
          </w:p>
        </w:tc>
        <w:tc>
          <w:tcPr>
            <w:tcW w:w="1880" w:type="dxa"/>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a resource that specifies licensing stipulations for use of context resource</w:t>
            </w:r>
          </w:p>
        </w:tc>
        <w:tc>
          <w:tcPr>
            <w:tcW w:w="0" w:type="auto"/>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proofErr w:type="spellStart"/>
            <w:r w:rsidRPr="00A1224E">
              <w:t>privacyPolicy</w:t>
            </w:r>
            <w:proofErr w:type="spellEnd"/>
          </w:p>
        </w:tc>
        <w:tc>
          <w:tcPr>
            <w:tcW w:w="1880" w:type="dxa"/>
            <w:gridSpan w:val="2"/>
            <w:shd w:val="clear" w:color="auto" w:fill="DBE5F1" w:themeFill="accent1"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DBE5F1" w:themeFill="accent1"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a Platform for Privacy Preferences (P3P) privacy scheme  Policy Reference File. </w:t>
            </w:r>
          </w:p>
        </w:tc>
        <w:tc>
          <w:tcPr>
            <w:tcW w:w="0" w:type="auto"/>
            <w:gridSpan w:val="2"/>
            <w:shd w:val="clear" w:color="auto" w:fill="DBE5F1" w:themeFill="accent1"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D7ABD" w:rsidRDefault="00C11EF5" w:rsidP="00F70CD2">
            <w:r w:rsidRPr="00CD7ABD">
              <w:t>requires</w:t>
            </w:r>
          </w:p>
        </w:tc>
        <w:tc>
          <w:tcPr>
            <w:tcW w:w="1880" w:type="dxa"/>
            <w:gridSpan w:val="2"/>
            <w:shd w:val="clear" w:color="auto" w:fill="DBE5F1" w:themeFill="accent1" w:themeFillTint="33"/>
          </w:tcPr>
          <w:p w:rsidR="00C11EF5" w:rsidRPr="00CD7ABD"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C11EF5" w:rsidRPr="00CD7ABD"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CD7ABD">
              <w:t>link</w:t>
            </w:r>
            <w:proofErr w:type="gramEnd"/>
            <w:r w:rsidRPr="00CD7ABD">
              <w:t xml:space="preserve"> to a resource to which the context r</w:t>
            </w:r>
            <w:r w:rsidRPr="00CD7ABD">
              <w:t>e</w:t>
            </w:r>
            <w:r w:rsidRPr="00CD7ABD">
              <w:t>source has a dependency. This element must be contained in a metadata descri</w:t>
            </w:r>
            <w:r w:rsidRPr="00CD7ABD">
              <w:t>p</w:t>
            </w:r>
            <w:r w:rsidRPr="00CD7ABD">
              <w:t>tion for the resource that present the r</w:t>
            </w:r>
            <w:r w:rsidRPr="00CD7ABD">
              <w:t>e</w:t>
            </w:r>
            <w:r w:rsidRPr="00CD7ABD">
              <w:t>quirement.</w:t>
            </w:r>
          </w:p>
        </w:tc>
        <w:tc>
          <w:tcPr>
            <w:tcW w:w="0" w:type="auto"/>
            <w:gridSpan w:val="2"/>
            <w:shd w:val="clear" w:color="auto" w:fill="DBE5F1" w:themeFill="accent1" w:themeFillTint="33"/>
          </w:tcPr>
          <w:p w:rsidR="00C11EF5" w:rsidRDefault="00C11EF5" w:rsidP="00F70CD2">
            <w:pPr>
              <w:cnfStyle w:val="000000010000" w:firstRow="0" w:lastRow="0" w:firstColumn="0" w:lastColumn="0" w:oddVBand="0" w:evenVBand="0" w:oddHBand="0" w:evenHBand="1" w:firstRowFirstColumn="0" w:firstRowLastColumn="0" w:lastRowFirstColumn="0" w:lastRowLastColumn="0"/>
            </w:pPr>
            <w:r w:rsidRPr="00CD7ABD">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r w:rsidRPr="00A1224E">
              <w:t>tag</w:t>
            </w:r>
          </w:p>
        </w:tc>
        <w:tc>
          <w:tcPr>
            <w:tcW w:w="1880" w:type="dxa"/>
            <w:gridSpan w:val="2"/>
            <w:shd w:val="clear" w:color="auto" w:fill="DBE5F1" w:themeFill="accent1"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DBE5F1" w:themeFill="accent1" w:themeFillTint="33"/>
          </w:tcPr>
          <w:p w:rsidR="00C11EF5" w:rsidRPr="0078432A"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r w:rsidRPr="0078432A">
              <w:t xml:space="preserve">a literal value (string) to be associated with the context </w:t>
            </w:r>
            <w:proofErr w:type="spellStart"/>
            <w:r w:rsidRPr="0078432A">
              <w:t>resoruce</w:t>
            </w:r>
            <w:proofErr w:type="spellEnd"/>
            <w:r w:rsidRPr="0078432A">
              <w:t xml:space="preserve"> as a finding aid</w:t>
            </w:r>
          </w:p>
        </w:tc>
        <w:tc>
          <w:tcPr>
            <w:tcW w:w="0" w:type="auto"/>
            <w:gridSpan w:val="2"/>
            <w:shd w:val="clear" w:color="auto" w:fill="DBE5F1" w:themeFill="accent1"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r w:rsidRPr="00A1224E">
              <w:t>via</w:t>
            </w:r>
          </w:p>
        </w:tc>
        <w:tc>
          <w:tcPr>
            <w:tcW w:w="1880" w:type="dxa"/>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C11EF5" w:rsidRPr="0078432A"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78432A">
              <w:t>link</w:t>
            </w:r>
            <w:proofErr w:type="gramEnd"/>
            <w:r w:rsidRPr="0078432A">
              <w:t xml:space="preserve"> to a resource that is a source of i</w:t>
            </w:r>
            <w:r w:rsidRPr="0078432A">
              <w:t>n</w:t>
            </w:r>
            <w:r w:rsidRPr="0078432A">
              <w:t>formation in the context resource; inte</w:t>
            </w:r>
            <w:r w:rsidRPr="0078432A">
              <w:t>r</w:t>
            </w:r>
            <w:r w:rsidRPr="0078432A">
              <w:t>preted here to be generic term subsuming compilation, citation, referencing. Prov</w:t>
            </w:r>
            <w:r w:rsidRPr="0078432A">
              <w:t>e</w:t>
            </w:r>
            <w:r w:rsidRPr="0078432A">
              <w:t>nance.</w:t>
            </w:r>
          </w:p>
        </w:tc>
        <w:tc>
          <w:tcPr>
            <w:tcW w:w="0" w:type="auto"/>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11EF5" w:rsidRDefault="00C11EF5" w:rsidP="00F70CD2">
            <w:pPr>
              <w:rPr>
                <w:color w:val="A6A6A6" w:themeColor="background1" w:themeShade="A6"/>
              </w:rPr>
            </w:pPr>
            <w:r w:rsidRPr="00C11EF5">
              <w:rPr>
                <w:color w:val="A6A6A6" w:themeColor="background1" w:themeShade="A6"/>
              </w:rPr>
              <w:t>via</w:t>
            </w:r>
          </w:p>
        </w:tc>
        <w:tc>
          <w:tcPr>
            <w:tcW w:w="1880" w:type="dxa"/>
            <w:gridSpan w:val="2"/>
            <w:shd w:val="clear" w:color="auto" w:fill="DBE5F1" w:themeFill="accent1" w:themeFillTint="33"/>
          </w:tcPr>
          <w:p w:rsidR="00C11EF5" w:rsidRPr="00434773" w:rsidRDefault="00C11EF5" w:rsidP="00F70CD2">
            <w:pPr>
              <w:cnfStyle w:val="000000100000" w:firstRow="0" w:lastRow="0" w:firstColumn="0" w:lastColumn="0" w:oddVBand="0" w:evenVBand="0" w:oddHBand="1" w:evenHBand="0" w:firstRowFirstColumn="0" w:firstRowLastColumn="0" w:lastRowFirstColumn="0" w:lastRowLastColumn="0"/>
            </w:pPr>
            <w:r w:rsidRPr="00434773">
              <w:t>cites</w:t>
            </w:r>
          </w:p>
        </w:tc>
        <w:tc>
          <w:tcPr>
            <w:tcW w:w="0" w:type="auto"/>
            <w:shd w:val="clear" w:color="auto" w:fill="DBE5F1" w:themeFill="accent1" w:themeFillTint="33"/>
          </w:tcPr>
          <w:p w:rsidR="00C11EF5" w:rsidRPr="00434773"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434773">
              <w:t>link</w:t>
            </w:r>
            <w:proofErr w:type="gramEnd"/>
            <w:r w:rsidRPr="00434773">
              <w:t xml:space="preserve"> to a resource that is cited for some reason (evidence, authority, attribution) in the context resource. Distinction of Cite and Reference needs clarification</w:t>
            </w:r>
          </w:p>
        </w:tc>
        <w:tc>
          <w:tcPr>
            <w:tcW w:w="0" w:type="auto"/>
            <w:gridSpan w:val="2"/>
            <w:shd w:val="clear" w:color="auto" w:fill="DBE5F1" w:themeFill="accent1" w:themeFillTint="33"/>
          </w:tcPr>
          <w:p w:rsidR="00C11EF5" w:rsidRPr="00434773" w:rsidRDefault="00C11EF5" w:rsidP="00F70CD2">
            <w:pPr>
              <w:cnfStyle w:val="000000100000" w:firstRow="0" w:lastRow="0" w:firstColumn="0" w:lastColumn="0" w:oddVBand="0" w:evenVBand="0" w:oddHBand="1" w:evenHBand="0" w:firstRowFirstColumn="0" w:firstRowLastColumn="0" w:lastRowFirstColumn="0" w:lastRowLastColumn="0"/>
            </w:pPr>
            <w:proofErr w:type="spellStart"/>
            <w:r w:rsidRPr="00434773">
              <w:t>DataCite</w:t>
            </w:r>
            <w:proofErr w:type="spellEnd"/>
            <w:r w:rsidRPr="00434773">
              <w:t xml:space="preserve">, </w:t>
            </w:r>
            <w:proofErr w:type="spellStart"/>
            <w:r w:rsidRPr="00434773">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11EF5" w:rsidRDefault="00C11EF5" w:rsidP="00F70CD2">
            <w:pPr>
              <w:rPr>
                <w:color w:val="A6A6A6" w:themeColor="background1" w:themeShade="A6"/>
              </w:rPr>
            </w:pPr>
            <w:r w:rsidRPr="00C11EF5">
              <w:rPr>
                <w:color w:val="A6A6A6" w:themeColor="background1" w:themeShade="A6"/>
              </w:rPr>
              <w:t>via</w:t>
            </w:r>
          </w:p>
        </w:tc>
        <w:tc>
          <w:tcPr>
            <w:tcW w:w="1880" w:type="dxa"/>
            <w:gridSpan w:val="2"/>
            <w:shd w:val="clear" w:color="auto" w:fill="DBE5F1" w:themeFill="accent1" w:themeFillTint="33"/>
          </w:tcPr>
          <w:p w:rsidR="00C11EF5" w:rsidRPr="00434773" w:rsidRDefault="00C11EF5" w:rsidP="00F70CD2">
            <w:pPr>
              <w:cnfStyle w:val="000000010000" w:firstRow="0" w:lastRow="0" w:firstColumn="0" w:lastColumn="0" w:oddVBand="0" w:evenVBand="0" w:oddHBand="0" w:evenHBand="1" w:firstRowFirstColumn="0" w:firstRowLastColumn="0" w:lastRowFirstColumn="0" w:lastRowLastColumn="0"/>
            </w:pPr>
            <w:r w:rsidRPr="00434773">
              <w:t>compiles</w:t>
            </w:r>
          </w:p>
        </w:tc>
        <w:tc>
          <w:tcPr>
            <w:tcW w:w="0" w:type="auto"/>
            <w:shd w:val="clear" w:color="auto" w:fill="DBE5F1" w:themeFill="accent1" w:themeFillTint="33"/>
          </w:tcPr>
          <w:p w:rsidR="00C11EF5" w:rsidRPr="00434773"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434773">
              <w:t>Link to resource whose content has been incorporated into the context resource</w:t>
            </w:r>
          </w:p>
        </w:tc>
        <w:tc>
          <w:tcPr>
            <w:tcW w:w="0" w:type="auto"/>
            <w:gridSpan w:val="2"/>
            <w:shd w:val="clear" w:color="auto" w:fill="DBE5F1" w:themeFill="accent1" w:themeFillTint="33"/>
          </w:tcPr>
          <w:p w:rsidR="00C11EF5" w:rsidRPr="00434773" w:rsidRDefault="00C11EF5" w:rsidP="00F70CD2">
            <w:pPr>
              <w:cnfStyle w:val="000000010000" w:firstRow="0" w:lastRow="0" w:firstColumn="0" w:lastColumn="0" w:oddVBand="0" w:evenVBand="0" w:oddHBand="0" w:evenHBand="1" w:firstRowFirstColumn="0" w:firstRowLastColumn="0" w:lastRowFirstColumn="0" w:lastRowLastColumn="0"/>
            </w:pPr>
            <w:proofErr w:type="spellStart"/>
            <w:r w:rsidRPr="00434773">
              <w:t>DataCite</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11EF5" w:rsidRDefault="00C11EF5" w:rsidP="00F70CD2">
            <w:pPr>
              <w:rPr>
                <w:color w:val="A6A6A6" w:themeColor="background1" w:themeShade="A6"/>
              </w:rPr>
            </w:pPr>
            <w:r w:rsidRPr="00C11EF5">
              <w:rPr>
                <w:color w:val="A6A6A6" w:themeColor="background1" w:themeShade="A6"/>
              </w:rPr>
              <w:t>via</w:t>
            </w:r>
          </w:p>
        </w:tc>
        <w:tc>
          <w:tcPr>
            <w:tcW w:w="1880" w:type="dxa"/>
            <w:gridSpan w:val="2"/>
            <w:shd w:val="clear" w:color="auto" w:fill="DBE5F1" w:themeFill="accent1" w:themeFillTint="33"/>
          </w:tcPr>
          <w:p w:rsidR="00C11EF5" w:rsidRPr="00434773" w:rsidRDefault="00C11EF5" w:rsidP="00F70CD2">
            <w:pPr>
              <w:cnfStyle w:val="000000100000" w:firstRow="0" w:lastRow="0" w:firstColumn="0" w:lastColumn="0" w:oddVBand="0" w:evenVBand="0" w:oddHBand="1" w:evenHBand="0" w:firstRowFirstColumn="0" w:firstRowLastColumn="0" w:lastRowFirstColumn="0" w:lastRowLastColumn="0"/>
            </w:pPr>
            <w:r w:rsidRPr="00434773">
              <w:t>references</w:t>
            </w:r>
          </w:p>
        </w:tc>
        <w:tc>
          <w:tcPr>
            <w:tcW w:w="0" w:type="auto"/>
            <w:shd w:val="clear" w:color="auto" w:fill="DBE5F1" w:themeFill="accent1" w:themeFillTint="33"/>
          </w:tcPr>
          <w:p w:rsidR="00C11EF5" w:rsidRPr="00434773"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434773">
              <w:t>link</w:t>
            </w:r>
            <w:proofErr w:type="gramEnd"/>
            <w:r w:rsidRPr="00434773">
              <w:t xml:space="preserve"> to a resource that provided info</w:t>
            </w:r>
            <w:r w:rsidRPr="00434773">
              <w:t>r</w:t>
            </w:r>
            <w:r w:rsidRPr="00434773">
              <w:t>mation used in the development of the context resource. Distinction of Cite and Reference needs clarification</w:t>
            </w:r>
          </w:p>
        </w:tc>
        <w:tc>
          <w:tcPr>
            <w:tcW w:w="0" w:type="auto"/>
            <w:gridSpan w:val="2"/>
            <w:shd w:val="clear" w:color="auto" w:fill="DBE5F1" w:themeFill="accent1" w:themeFillTint="33"/>
          </w:tcPr>
          <w:p w:rsidR="00C11EF5" w:rsidRDefault="00C11EF5" w:rsidP="00F70CD2">
            <w:pPr>
              <w:cnfStyle w:val="000000100000" w:firstRow="0" w:lastRow="0" w:firstColumn="0" w:lastColumn="0" w:oddVBand="0" w:evenVBand="0" w:oddHBand="1" w:evenHBand="0" w:firstRowFirstColumn="0" w:firstRowLastColumn="0" w:lastRowFirstColumn="0" w:lastRowLastColumn="0"/>
            </w:pPr>
            <w:proofErr w:type="spellStart"/>
            <w:r w:rsidRPr="00434773">
              <w:t>DataCite</w:t>
            </w:r>
            <w:proofErr w:type="spellEnd"/>
            <w:r w:rsidRPr="00434773">
              <w:t>, DCT</w:t>
            </w:r>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RDefault="00A1224E" w:rsidP="00A1224E">
            <w:pPr>
              <w:rPr>
                <w:b w:val="0"/>
                <w:sz w:val="28"/>
                <w:szCs w:val="28"/>
              </w:rPr>
            </w:pPr>
            <w:r w:rsidRPr="0078432A">
              <w:rPr>
                <w:b w:val="0"/>
                <w:sz w:val="28"/>
                <w:szCs w:val="28"/>
              </w:rPr>
              <w:t>Link is to related resource</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appendix</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is to appendix resource</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C11EF5">
              <w:rPr>
                <w:color w:val="A6A6A6" w:themeColor="background1" w:themeShade="A6"/>
              </w:rPr>
              <w:t>appendix</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isSupplementTo</w:t>
            </w:r>
            <w:proofErr w:type="spellEnd"/>
            <w:r w:rsidRPr="00A1224E">
              <w:t xml:space="preserve">/ </w:t>
            </w:r>
            <w:proofErr w:type="spellStart"/>
            <w:r w:rsidRPr="00A1224E">
              <w:t>isSupplementedBy</w:t>
            </w:r>
            <w:proofErr w:type="spellEnd"/>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subtyping is based on interpretation that an appendix is equivalent to a supplement</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DataCite</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archives</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collection of resources of historical interest relative to the context resource</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C11EF5" w:rsidRDefault="00C11EF5" w:rsidP="00C11EF5">
            <w:pPr>
              <w:rPr>
                <w:b w:val="0"/>
                <w:bCs w:val="0"/>
                <w:color w:val="A6A6A6" w:themeColor="background1" w:themeShade="A6"/>
              </w:rPr>
            </w:pPr>
            <w:r w:rsidRPr="00C11EF5">
              <w:rPr>
                <w:color w:val="A6A6A6" w:themeColor="background1" w:themeShade="A6"/>
              </w:rPr>
              <w:t>archives</w:t>
            </w:r>
          </w:p>
          <w:p w:rsidR="00C11EF5" w:rsidRPr="00C11EF5" w:rsidRDefault="00C11EF5" w:rsidP="00C11EF5">
            <w:pPr>
              <w:rPr>
                <w:color w:val="A6A6A6" w:themeColor="background1" w:themeShade="A6"/>
              </w:rPr>
            </w:pP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next-archive</w:t>
            </w: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 xml:space="preserve">Navigation through archive resource-- </w:t>
            </w:r>
            <w:proofErr w:type="gramStart"/>
            <w:r w:rsidRPr="0078432A">
              <w:rPr>
                <w:sz w:val="18"/>
                <w:szCs w:val="18"/>
              </w:rPr>
              <w:t>have</w:t>
            </w:r>
            <w:proofErr w:type="gramEnd"/>
            <w:r w:rsidRPr="0078432A">
              <w:rPr>
                <w:sz w:val="18"/>
                <w:szCs w:val="18"/>
              </w:rPr>
              <w:t xml:space="preserve"> to maintain relationship with what the archive context is…</w:t>
            </w:r>
            <w:r>
              <w:rPr>
                <w:sz w:val="18"/>
                <w:szCs w:val="18"/>
              </w:rPr>
              <w:t xml:space="preserve"> Intention is u</w:t>
            </w:r>
            <w:r>
              <w:rPr>
                <w:sz w:val="18"/>
                <w:szCs w:val="18"/>
              </w:rPr>
              <w:t>n</w:t>
            </w:r>
            <w:r>
              <w:rPr>
                <w:sz w:val="18"/>
                <w:szCs w:val="18"/>
              </w:rPr>
              <w:t>clear</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C11EF5" w:rsidRDefault="00C11EF5" w:rsidP="00A26BDD">
            <w:pPr>
              <w:pStyle w:val="NoSpacing"/>
              <w:rPr>
                <w:color w:val="A6A6A6" w:themeColor="background1" w:themeShade="A6"/>
              </w:rPr>
            </w:pPr>
            <w:r w:rsidRPr="00C11EF5">
              <w:rPr>
                <w:color w:val="A6A6A6" w:themeColor="background1" w:themeShade="A6"/>
              </w:rPr>
              <w:t>archives</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prev</w:t>
            </w:r>
            <w:proofErr w:type="spellEnd"/>
            <w:r w:rsidRPr="00A1224E">
              <w:t>-archive</w:t>
            </w: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 xml:space="preserve">Navigation through archive resource-- </w:t>
            </w:r>
            <w:proofErr w:type="gramStart"/>
            <w:r w:rsidRPr="0078432A">
              <w:rPr>
                <w:sz w:val="18"/>
                <w:szCs w:val="18"/>
              </w:rPr>
              <w:t>have</w:t>
            </w:r>
            <w:proofErr w:type="gramEnd"/>
            <w:r w:rsidRPr="0078432A">
              <w:rPr>
                <w:sz w:val="18"/>
                <w:szCs w:val="18"/>
              </w:rPr>
              <w:t xml:space="preserve"> to maintain relationship with what the archive context is…</w:t>
            </w:r>
            <w:r>
              <w:rPr>
                <w:sz w:val="18"/>
                <w:szCs w:val="18"/>
              </w:rPr>
              <w:t xml:space="preserve"> Intention is u</w:t>
            </w:r>
            <w:r>
              <w:rPr>
                <w:sz w:val="18"/>
                <w:szCs w:val="18"/>
              </w:rPr>
              <w:t>n</w:t>
            </w:r>
            <w:r>
              <w:rPr>
                <w:sz w:val="18"/>
                <w:szCs w:val="18"/>
              </w:rPr>
              <w:t>clear</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C11EF5" w:rsidRDefault="00C11EF5" w:rsidP="00A26BDD">
            <w:pPr>
              <w:pStyle w:val="NoSpacing"/>
              <w:rPr>
                <w:color w:val="A6A6A6" w:themeColor="background1" w:themeShade="A6"/>
              </w:rPr>
            </w:pPr>
            <w:r w:rsidRPr="00C11EF5">
              <w:rPr>
                <w:color w:val="A6A6A6" w:themeColor="background1" w:themeShade="A6"/>
              </w:rPr>
              <w:t>archives</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version-history</w:t>
            </w: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a listing (feed) that enumerates ordered collection of all versions of the context r</w:t>
            </w:r>
            <w:r w:rsidRPr="0078432A">
              <w:rPr>
                <w:sz w:val="18"/>
                <w:szCs w:val="18"/>
              </w:rPr>
              <w:t>e</w:t>
            </w:r>
            <w:r w:rsidRPr="0078432A">
              <w:rPr>
                <w:sz w:val="18"/>
                <w:szCs w:val="18"/>
              </w:rPr>
              <w:t>source</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10B49">
            <w:pPr>
              <w:pStyle w:val="NoSpacing"/>
            </w:pPr>
            <w:r w:rsidRPr="00A1224E">
              <w:t>collection</w:t>
            </w:r>
          </w:p>
        </w:tc>
        <w:tc>
          <w:tcPr>
            <w:tcW w:w="1880" w:type="dxa"/>
            <w:gridSpan w:val="2"/>
            <w:shd w:val="clear" w:color="auto" w:fill="FFFFCC"/>
          </w:tcPr>
          <w:p w:rsidR="00C11EF5" w:rsidRPr="00A1224E" w:rsidRDefault="00C11EF5" w:rsidP="00A10B49">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10B49">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gets Data Casting Collection. Function unclear; guess is a document that is a list of related resources. How is this different from </w:t>
            </w:r>
            <w:proofErr w:type="spellStart"/>
            <w:r w:rsidRPr="0078432A">
              <w:rPr>
                <w:sz w:val="18"/>
                <w:szCs w:val="18"/>
              </w:rPr>
              <w:t>esip</w:t>
            </w:r>
            <w:proofErr w:type="spellEnd"/>
            <w:r w:rsidRPr="0078432A">
              <w:rPr>
                <w:sz w:val="18"/>
                <w:szCs w:val="18"/>
              </w:rPr>
              <w:t xml:space="preserve"> feed?</w:t>
            </w:r>
          </w:p>
        </w:tc>
        <w:tc>
          <w:tcPr>
            <w:tcW w:w="0" w:type="auto"/>
            <w:gridSpan w:val="2"/>
            <w:shd w:val="clear" w:color="auto" w:fill="FFFFCC"/>
          </w:tcPr>
          <w:p w:rsidR="00C11EF5" w:rsidRPr="00A1224E" w:rsidRDefault="00C11EF5" w:rsidP="00A10B49">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esip</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C11EF5">
              <w:rPr>
                <w:color w:val="A6A6A6" w:themeColor="background1" w:themeShade="A6"/>
              </w:rPr>
              <w:t>collection</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t>feed</w:t>
            </w: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 xml:space="preserve">link is to a related RSS or ATOM feed; </w:t>
            </w:r>
            <w:proofErr w:type="spellStart"/>
            <w:r>
              <w:rPr>
                <w:sz w:val="18"/>
                <w:szCs w:val="18"/>
              </w:rPr>
              <w:t>esip</w:t>
            </w:r>
            <w:proofErr w:type="spellEnd"/>
            <w:r>
              <w:rPr>
                <w:sz w:val="18"/>
                <w:szCs w:val="18"/>
              </w:rPr>
              <w:t xml:space="preserve"> </w:t>
            </w:r>
            <w:r>
              <w:rPr>
                <w:sz w:val="18"/>
                <w:szCs w:val="18"/>
              </w:rPr>
              <w:lastRenderedPageBreak/>
              <w:t xml:space="preserve">restricts to feed of feeds… only necessary if use </w:t>
            </w:r>
            <w:hyperlink r:id="rId34" w:history="1">
              <w:proofErr w:type="spellStart"/>
              <w:r w:rsidRPr="00A10B49">
                <w:rPr>
                  <w:rStyle w:val="Hyperlink"/>
                  <w:sz w:val="18"/>
                  <w:szCs w:val="18"/>
                </w:rPr>
                <w:t>serviceCast</w:t>
              </w:r>
              <w:proofErr w:type="spellEnd"/>
              <w:r w:rsidRPr="00A10B49">
                <w:rPr>
                  <w:rStyle w:val="Hyperlink"/>
                  <w:sz w:val="18"/>
                  <w:szCs w:val="18"/>
                </w:rPr>
                <w:t xml:space="preserve"> </w:t>
              </w:r>
            </w:hyperlink>
            <w:r>
              <w:rPr>
                <w:sz w:val="18"/>
                <w:szCs w:val="18"/>
              </w:rPr>
              <w:t xml:space="preserve">and </w:t>
            </w:r>
            <w:hyperlink r:id="rId35" w:history="1">
              <w:proofErr w:type="spellStart"/>
              <w:r w:rsidRPr="00A10B49">
                <w:rPr>
                  <w:rStyle w:val="Hyperlink"/>
                  <w:sz w:val="18"/>
                  <w:szCs w:val="18"/>
                </w:rPr>
                <w:t>dataCast</w:t>
              </w:r>
              <w:proofErr w:type="spellEnd"/>
              <w:r w:rsidRPr="00A10B49">
                <w:rPr>
                  <w:rStyle w:val="Hyperlink"/>
                  <w:sz w:val="18"/>
                  <w:szCs w:val="18"/>
                </w:rPr>
                <w:t xml:space="preserve"> </w:t>
              </w:r>
            </w:hyperlink>
            <w:r>
              <w:rPr>
                <w:sz w:val="18"/>
                <w:szCs w:val="18"/>
              </w:rPr>
              <w:t>as other collection subtypes</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lastRenderedPageBreak/>
              <w:t>esip</w:t>
            </w:r>
            <w:proofErr w:type="spellEnd"/>
          </w:p>
        </w:tc>
      </w:tr>
      <w:tr w:rsidR="00C11EF5" w:rsidRPr="00A1224E" w:rsidTr="00C11EF5">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4" w:space="0" w:color="auto"/>
            </w:tcBorders>
            <w:shd w:val="clear" w:color="auto" w:fill="FFFFCC"/>
          </w:tcPr>
          <w:p w:rsidR="00C11EF5" w:rsidRPr="00A1224E" w:rsidRDefault="00C11EF5" w:rsidP="00A26BDD">
            <w:pPr>
              <w:pStyle w:val="NoSpacing"/>
            </w:pPr>
            <w:r>
              <w:lastRenderedPageBreak/>
              <w:t>d</w:t>
            </w:r>
            <w:r w:rsidRPr="00A1224E">
              <w:t>ocuments</w:t>
            </w:r>
          </w:p>
        </w:tc>
        <w:tc>
          <w:tcPr>
            <w:tcW w:w="1880" w:type="dxa"/>
            <w:gridSpan w:val="2"/>
            <w:tcBorders>
              <w:bottom w:val="single" w:sz="4" w:space="0" w:color="auto"/>
            </w:tcBorders>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bottom w:val="single" w:sz="4" w:space="0" w:color="auto"/>
            </w:tcBorders>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a resource that is the subject of i</w:t>
            </w:r>
            <w:r w:rsidRPr="0078432A">
              <w:rPr>
                <w:sz w:val="18"/>
                <w:szCs w:val="18"/>
              </w:rPr>
              <w:t>n</w:t>
            </w:r>
            <w:r w:rsidRPr="0078432A">
              <w:rPr>
                <w:sz w:val="18"/>
                <w:szCs w:val="18"/>
              </w:rPr>
              <w:t>formation in the context resource</w:t>
            </w:r>
          </w:p>
        </w:tc>
        <w:tc>
          <w:tcPr>
            <w:tcW w:w="0" w:type="auto"/>
            <w:gridSpan w:val="2"/>
            <w:tcBorders>
              <w:bottom w:val="single" w:sz="4" w:space="0" w:color="auto"/>
            </w:tcBorders>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DataCite</w:t>
            </w:r>
            <w:proofErr w:type="spellEnd"/>
          </w:p>
        </w:tc>
      </w:tr>
      <w:tr w:rsidR="00C11EF5" w:rsidRPr="00A1224E" w:rsidTr="00C11EF5">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top w:val="single" w:sz="4" w:space="0" w:color="auto"/>
            </w:tcBorders>
            <w:shd w:val="clear" w:color="auto" w:fill="FFFFCC"/>
          </w:tcPr>
          <w:p w:rsidR="00C11EF5" w:rsidRPr="00A1224E" w:rsidRDefault="00C11EF5" w:rsidP="00A26BDD">
            <w:pPr>
              <w:pStyle w:val="NoSpacing"/>
            </w:pPr>
            <w:r w:rsidRPr="00A1224E">
              <w:t>event</w:t>
            </w:r>
          </w:p>
        </w:tc>
        <w:tc>
          <w:tcPr>
            <w:tcW w:w="1880" w:type="dxa"/>
            <w:gridSpan w:val="2"/>
            <w:tcBorders>
              <w:top w:val="single" w:sz="4" w:space="0" w:color="auto"/>
            </w:tcBorders>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single" w:sz="4" w:space="0" w:color="auto"/>
            </w:tcBorders>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 xml:space="preserve">link is to micro-article related to context resource [intention is somewhat unclear in </w:t>
            </w:r>
            <w:proofErr w:type="spellStart"/>
            <w:r w:rsidRPr="0078432A">
              <w:rPr>
                <w:sz w:val="18"/>
                <w:szCs w:val="18"/>
              </w:rPr>
              <w:t>esip</w:t>
            </w:r>
            <w:proofErr w:type="spellEnd"/>
            <w:r w:rsidRPr="0078432A">
              <w:rPr>
                <w:sz w:val="18"/>
                <w:szCs w:val="18"/>
              </w:rPr>
              <w:t xml:space="preserve"> discussions]</w:t>
            </w:r>
          </w:p>
        </w:tc>
        <w:tc>
          <w:tcPr>
            <w:tcW w:w="0" w:type="auto"/>
            <w:gridSpan w:val="2"/>
            <w:tcBorders>
              <w:top w:val="single" w:sz="4" w:space="0" w:color="auto"/>
            </w:tcBorders>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esip</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glossary</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a glossary that defines terms used in the context resource</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help</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a help resource that provides gui</w:t>
            </w:r>
            <w:r w:rsidRPr="0078432A">
              <w:rPr>
                <w:sz w:val="18"/>
                <w:szCs w:val="18"/>
              </w:rPr>
              <w:t>d</w:t>
            </w:r>
            <w:r w:rsidRPr="0078432A">
              <w:rPr>
                <w:sz w:val="18"/>
                <w:szCs w:val="18"/>
              </w:rPr>
              <w:t>ance on the use and interpretation of the context resource</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proofErr w:type="spellStart"/>
            <w:r w:rsidRPr="00070A3F">
              <w:t>isCitedBy</w:t>
            </w:r>
            <w:proofErr w:type="spellEnd"/>
          </w:p>
        </w:tc>
        <w:tc>
          <w:tcPr>
            <w:tcW w:w="1880" w:type="dxa"/>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t>link</w:t>
            </w:r>
            <w:proofErr w:type="gramEnd"/>
            <w:r>
              <w:t xml:space="preserve"> to a resource that </w:t>
            </w:r>
            <w:r w:rsidRPr="00070A3F">
              <w:t>cites the context r</w:t>
            </w:r>
            <w:r w:rsidRPr="00070A3F">
              <w:t>e</w:t>
            </w:r>
            <w:r w:rsidRPr="00070A3F">
              <w:t>source for some reason (evidence, autho</w:t>
            </w:r>
            <w:r w:rsidRPr="00070A3F">
              <w:t>r</w:t>
            </w:r>
            <w:r w:rsidRPr="00070A3F">
              <w:t>ity, attribution). Distinction of Cite and Reference needs clarification</w:t>
            </w:r>
          </w:p>
        </w:tc>
        <w:tc>
          <w:tcPr>
            <w:tcW w:w="0" w:type="auto"/>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roofErr w:type="spellStart"/>
            <w:r w:rsidRPr="00070A3F">
              <w:t>DataCite</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proofErr w:type="spellStart"/>
            <w:r w:rsidRPr="00A1224E">
              <w:t>isCompiledBy</w:t>
            </w:r>
            <w:proofErr w:type="spellEnd"/>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resource that incorporates context resource into a compiled resource</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DataCite</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proofErr w:type="spellStart"/>
            <w:r w:rsidRPr="00070A3F">
              <w:t>isCompiledBy</w:t>
            </w:r>
            <w:proofErr w:type="spellEnd"/>
          </w:p>
        </w:tc>
        <w:tc>
          <w:tcPr>
            <w:tcW w:w="1880" w:type="dxa"/>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r w:rsidRPr="00070A3F">
              <w:t>link to resource that incorporates context resource into a compiled resource</w:t>
            </w:r>
          </w:p>
        </w:tc>
        <w:tc>
          <w:tcPr>
            <w:tcW w:w="0" w:type="auto"/>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roofErr w:type="spellStart"/>
            <w:r w:rsidRPr="00070A3F">
              <w:t>DataCite</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proofErr w:type="spellStart"/>
            <w:r w:rsidRPr="00070A3F">
              <w:t>isFormatOf</w:t>
            </w:r>
            <w:proofErr w:type="spellEnd"/>
          </w:p>
        </w:tc>
        <w:tc>
          <w:tcPr>
            <w:tcW w:w="1880" w:type="dxa"/>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070A3F">
              <w:t>if resource is a format specification, this relation indicates link to resources that are examples of the format</w:t>
            </w:r>
          </w:p>
        </w:tc>
        <w:tc>
          <w:tcPr>
            <w:tcW w:w="0" w:type="auto"/>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r w:rsidRPr="00070A3F">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proofErr w:type="spellStart"/>
            <w:r w:rsidRPr="00070A3F">
              <w:t>isReferencedBy</w:t>
            </w:r>
            <w:proofErr w:type="spellEnd"/>
          </w:p>
        </w:tc>
        <w:tc>
          <w:tcPr>
            <w:tcW w:w="1880" w:type="dxa"/>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070A3F">
              <w:t>generic</w:t>
            </w:r>
            <w:proofErr w:type="gramEnd"/>
            <w:r w:rsidRPr="00070A3F">
              <w:t xml:space="preserve"> type for inverse link to resource that uses information from and references (by link?) the context resource. Distinction of Cite and Reference needs clarific</w:t>
            </w:r>
            <w:r w:rsidRPr="00070A3F">
              <w:t>a</w:t>
            </w:r>
            <w:r w:rsidRPr="00070A3F">
              <w:t>tion+C43</w:t>
            </w:r>
          </w:p>
        </w:tc>
        <w:tc>
          <w:tcPr>
            <w:tcW w:w="0" w:type="auto"/>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roofErr w:type="spellStart"/>
            <w:r w:rsidRPr="00070A3F">
              <w:t>DataCite</w:t>
            </w:r>
            <w:proofErr w:type="spellEnd"/>
            <w:r w:rsidRPr="00070A3F">
              <w:t>, DCT</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proofErr w:type="spellStart"/>
            <w:r w:rsidRPr="00070A3F">
              <w:t>isRequiredBy</w:t>
            </w:r>
            <w:proofErr w:type="spellEnd"/>
          </w:p>
        </w:tc>
        <w:tc>
          <w:tcPr>
            <w:tcW w:w="1880" w:type="dxa"/>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070A3F">
              <w:t>inverse</w:t>
            </w:r>
            <w:proofErr w:type="gramEnd"/>
            <w:r w:rsidRPr="00070A3F">
              <w:t xml:space="preserve"> link for Requires--explicit link to resources that have a dependency on the context resource.</w:t>
            </w:r>
          </w:p>
        </w:tc>
        <w:tc>
          <w:tcPr>
            <w:tcW w:w="0" w:type="auto"/>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r w:rsidRPr="00070A3F">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7F26DC" w:rsidRDefault="00C11EF5" w:rsidP="00455A29">
            <w:r>
              <w:t>payment</w:t>
            </w:r>
          </w:p>
        </w:tc>
        <w:tc>
          <w:tcPr>
            <w:tcW w:w="1880" w:type="dxa"/>
            <w:gridSpan w:val="2"/>
            <w:shd w:val="clear" w:color="auto" w:fill="FFFFCC"/>
          </w:tcPr>
          <w:p w:rsidR="00C11EF5" w:rsidRPr="007F26DC" w:rsidRDefault="00C11EF5" w:rsidP="00455A29">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F26DC" w:rsidRDefault="00C11EF5" w:rsidP="005F1B94">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7F26DC">
              <w:t>this</w:t>
            </w:r>
            <w:proofErr w:type="gramEnd"/>
            <w:r w:rsidRPr="007F26DC">
              <w:t xml:space="preserve"> is considered a link function, not a r</w:t>
            </w:r>
            <w:r w:rsidRPr="007F26DC">
              <w:t>e</w:t>
            </w:r>
            <w:r w:rsidRPr="007F26DC">
              <w:t xml:space="preserve">lationship type; listed here because is IANA </w:t>
            </w:r>
            <w:proofErr w:type="spellStart"/>
            <w:r w:rsidRPr="007F26DC">
              <w:t>rel</w:t>
            </w:r>
            <w:proofErr w:type="spellEnd"/>
            <w:r w:rsidRPr="007F26DC">
              <w:t xml:space="preserve"> type.</w:t>
            </w:r>
          </w:p>
        </w:tc>
        <w:tc>
          <w:tcPr>
            <w:tcW w:w="0" w:type="auto"/>
            <w:gridSpan w:val="2"/>
            <w:shd w:val="clear" w:color="auto" w:fill="FFFFCC"/>
          </w:tcPr>
          <w:p w:rsidR="00C11EF5" w:rsidRDefault="00C11EF5" w:rsidP="00455A29">
            <w:pPr>
              <w:cnfStyle w:val="000000100000" w:firstRow="0" w:lastRow="0" w:firstColumn="0" w:lastColumn="0" w:oddVBand="0" w:evenVBand="0" w:oddHBand="1" w:evenHBand="0" w:firstRowFirstColumn="0" w:firstRowLastColumn="0" w:lastRowFirstColumn="0" w:lastRowLastColumn="0"/>
            </w:pPr>
            <w:r w:rsidRPr="007F26DC">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related</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is to a resource that has some useful association to the context resource; g</w:t>
            </w:r>
            <w:r w:rsidRPr="0078432A">
              <w:rPr>
                <w:sz w:val="18"/>
                <w:szCs w:val="18"/>
              </w:rPr>
              <w:t>e</w:t>
            </w:r>
            <w:r w:rsidRPr="0078432A">
              <w:rPr>
                <w:sz w:val="18"/>
                <w:szCs w:val="18"/>
              </w:rPr>
              <w:t>neric link with essentially no semantics</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C11EF5">
              <w:rPr>
                <w:color w:val="A6A6A6" w:themeColor="background1" w:themeShade="A6"/>
              </w:rPr>
              <w:t>related</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enclosure</w:t>
            </w: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a</w:t>
            </w:r>
            <w:proofErr w:type="gramEnd"/>
            <w:r w:rsidRPr="0078432A">
              <w:rPr>
                <w:sz w:val="18"/>
                <w:szCs w:val="18"/>
              </w:rPr>
              <w:t xml:space="preserve"> related resource that is potentially large and might require special processing. [Not very useful because semantics are u</w:t>
            </w:r>
            <w:r w:rsidRPr="0078432A">
              <w:rPr>
                <w:sz w:val="18"/>
                <w:szCs w:val="18"/>
              </w:rPr>
              <w:t>n</w:t>
            </w:r>
            <w:r w:rsidRPr="0078432A">
              <w:rPr>
                <w:sz w:val="18"/>
                <w:szCs w:val="18"/>
              </w:rPr>
              <w:t>clear]</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r w:rsidRPr="00070A3F">
              <w:t>replaces</w:t>
            </w:r>
          </w:p>
        </w:tc>
        <w:tc>
          <w:tcPr>
            <w:tcW w:w="1880" w:type="dxa"/>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070A3F">
              <w:t>link</w:t>
            </w:r>
            <w:proofErr w:type="gramEnd"/>
            <w:r w:rsidRPr="00070A3F">
              <w:t xml:space="preserve"> to a resource that the context r</w:t>
            </w:r>
            <w:r w:rsidRPr="00070A3F">
              <w:t>e</w:t>
            </w:r>
            <w:r w:rsidRPr="00070A3F">
              <w:t>source is meant to supersede. See also '</w:t>
            </w:r>
            <w:proofErr w:type="spellStart"/>
            <w:r w:rsidRPr="00070A3F">
              <w:t>predessor</w:t>
            </w:r>
            <w:proofErr w:type="spellEnd"/>
            <w:r w:rsidRPr="00070A3F">
              <w:t>-version'. Distinction is that r</w:t>
            </w:r>
            <w:r w:rsidRPr="00070A3F">
              <w:t>e</w:t>
            </w:r>
            <w:r w:rsidRPr="00070A3F">
              <w:t>place is used if resources are not a version sequence, for instance if a new specific</w:t>
            </w:r>
            <w:r w:rsidRPr="00070A3F">
              <w:t>a</w:t>
            </w:r>
            <w:r w:rsidRPr="00070A3F">
              <w:t>tion is superseding some existing spec.</w:t>
            </w:r>
          </w:p>
        </w:tc>
        <w:tc>
          <w:tcPr>
            <w:tcW w:w="0" w:type="auto"/>
            <w:gridSpan w:val="2"/>
            <w:shd w:val="clear" w:color="auto" w:fill="FFFFCC"/>
          </w:tcPr>
          <w:p w:rsidR="00C11EF5" w:rsidRDefault="00C11EF5" w:rsidP="00F70CD2">
            <w:pPr>
              <w:cnfStyle w:val="000000010000" w:firstRow="0" w:lastRow="0" w:firstColumn="0" w:lastColumn="0" w:oddVBand="0" w:evenVBand="0" w:oddHBand="0" w:evenHBand="1" w:firstRowFirstColumn="0" w:firstRowLastColumn="0" w:lastRowFirstColumn="0" w:lastRowLastColumn="0"/>
            </w:pPr>
            <w:r w:rsidRPr="00070A3F">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replies</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is to a resource that responds in some way to assertions or information in the context resource</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stylesheet</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78432A"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78432A">
              <w:t>link to resource that provides instructions for presentation of the context resource</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78432A"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4" w:type="dxa"/>
            <w:gridSpan w:val="8"/>
            <w:tcBorders>
              <w:bottom w:val="thinThickSmallGap" w:sz="24" w:space="0" w:color="auto"/>
            </w:tcBorders>
            <w:shd w:val="clear" w:color="auto" w:fill="auto"/>
          </w:tcPr>
          <w:p w:rsidR="0078432A" w:rsidRPr="0078432A" w:rsidRDefault="0078432A" w:rsidP="0078432A">
            <w:pPr>
              <w:pStyle w:val="NoSpacing"/>
              <w:rPr>
                <w:b w:val="0"/>
                <w:sz w:val="28"/>
                <w:szCs w:val="28"/>
              </w:rPr>
            </w:pPr>
            <w:r>
              <w:rPr>
                <w:b w:val="0"/>
                <w:sz w:val="28"/>
                <w:szCs w:val="28"/>
              </w:rPr>
              <w:t>Function</w:t>
            </w:r>
            <w:r w:rsidRPr="0078432A">
              <w:rPr>
                <w:b w:val="0"/>
                <w:sz w:val="28"/>
                <w:szCs w:val="28"/>
              </w:rPr>
              <w:t xml:space="preserve"> </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Borders>
              <w:top w:val="thinThickSmallGap" w:sz="24" w:space="0" w:color="auto"/>
            </w:tcBorders>
          </w:tcPr>
          <w:p w:rsidR="00C11EF5" w:rsidRPr="00A1224E" w:rsidRDefault="00C11EF5" w:rsidP="00A26BDD">
            <w:pPr>
              <w:pStyle w:val="NoSpacing"/>
            </w:pPr>
            <w:r w:rsidRPr="00A1224E">
              <w:lastRenderedPageBreak/>
              <w:t>download</w:t>
            </w:r>
          </w:p>
        </w:tc>
        <w:tc>
          <w:tcPr>
            <w:tcW w:w="1724" w:type="dxa"/>
            <w:gridSpan w:val="2"/>
            <w:tcBorders>
              <w:top w:val="thinThickSmallGap" w:sz="24" w:space="0" w:color="auto"/>
            </w:tcBorders>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Borders>
              <w:top w:val="thinThickSmallGap" w:sz="24" w:space="0" w:color="auto"/>
            </w:tcBorders>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will retrieve data from web</w:t>
            </w:r>
          </w:p>
        </w:tc>
        <w:tc>
          <w:tcPr>
            <w:tcW w:w="0" w:type="auto"/>
            <w:gridSpan w:val="2"/>
            <w:tcBorders>
              <w:top w:val="thinThickSmallGap" w:sz="24" w:space="0" w:color="auto"/>
            </w:tcBorders>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ESIP, ISO</w:t>
            </w:r>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C11EF5">
              <w:rPr>
                <w:color w:val="A6A6A6" w:themeColor="background1" w:themeShade="A6"/>
              </w:rPr>
              <w:t>download</w:t>
            </w:r>
          </w:p>
        </w:tc>
        <w:tc>
          <w:tcPr>
            <w:tcW w:w="1724" w:type="dxa"/>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fileAccess</w:t>
            </w:r>
            <w:proofErr w:type="spellEnd"/>
          </w:p>
        </w:tc>
        <w:tc>
          <w:tcPr>
            <w:tcW w:w="5061" w:type="dxa"/>
            <w:gridSpan w:val="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is network file path specific to some local area network</w:t>
            </w:r>
          </w:p>
        </w:tc>
        <w:tc>
          <w:tcPr>
            <w:tcW w:w="0" w:type="auto"/>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iso</w:t>
            </w:r>
            <w:proofErr w:type="spellEnd"/>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edit</w:t>
            </w:r>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a resource that can be used to edit the link's context</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edit-media</w:t>
            </w:r>
          </w:p>
        </w:tc>
        <w:tc>
          <w:tcPr>
            <w:tcW w:w="1724" w:type="dxa"/>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5061" w:type="dxa"/>
            <w:gridSpan w:val="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a resource that can be used to edit media associated with the link's context</w:t>
            </w:r>
          </w:p>
        </w:tc>
        <w:tc>
          <w:tcPr>
            <w:tcW w:w="0" w:type="auto"/>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proofErr w:type="spellStart"/>
            <w:r w:rsidRPr="00A1224E">
              <w:t>emailService</w:t>
            </w:r>
            <w:proofErr w:type="spellEnd"/>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 xml:space="preserve">should be </w:t>
            </w:r>
            <w:proofErr w:type="spellStart"/>
            <w:r w:rsidRPr="0078432A">
              <w:rPr>
                <w:sz w:val="18"/>
                <w:szCs w:val="18"/>
              </w:rPr>
              <w:t>smtp</w:t>
            </w:r>
            <w:proofErr w:type="spellEnd"/>
            <w:r w:rsidRPr="0078432A">
              <w:rPr>
                <w:sz w:val="18"/>
                <w:szCs w:val="18"/>
              </w:rPr>
              <w:t xml:space="preserve"> or </w:t>
            </w:r>
            <w:proofErr w:type="spellStart"/>
            <w:r w:rsidRPr="0078432A">
              <w:rPr>
                <w:sz w:val="18"/>
                <w:szCs w:val="18"/>
              </w:rPr>
              <w:t>mailTo</w:t>
            </w:r>
            <w:proofErr w:type="spellEnd"/>
            <w:r w:rsidRPr="0078432A">
              <w:rPr>
                <w:sz w:val="18"/>
                <w:szCs w:val="18"/>
              </w:rPr>
              <w:t xml:space="preserve"> protocol type for user to interact with context contact agent</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iso</w:t>
            </w:r>
            <w:proofErr w:type="spellEnd"/>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hub</w:t>
            </w:r>
          </w:p>
        </w:tc>
        <w:tc>
          <w:tcPr>
            <w:tcW w:w="1724" w:type="dxa"/>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5061" w:type="dxa"/>
            <w:gridSpan w:val="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online web application that enables registration for notif</w:t>
            </w:r>
            <w:r w:rsidRPr="0078432A">
              <w:rPr>
                <w:sz w:val="18"/>
                <w:szCs w:val="18"/>
              </w:rPr>
              <w:t>i</w:t>
            </w:r>
            <w:r w:rsidRPr="0078432A">
              <w:rPr>
                <w:sz w:val="18"/>
                <w:szCs w:val="18"/>
              </w:rPr>
              <w:t>cation of updates to the context</w:t>
            </w:r>
            <w:r>
              <w:rPr>
                <w:sz w:val="18"/>
                <w:szCs w:val="18"/>
              </w:rPr>
              <w:t xml:space="preserve"> (see monitor relation types…)</w:t>
            </w:r>
          </w:p>
        </w:tc>
        <w:tc>
          <w:tcPr>
            <w:tcW w:w="0" w:type="auto"/>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proofErr w:type="spellStart"/>
            <w:r w:rsidRPr="00A1224E">
              <w:t>offlineAccess</w:t>
            </w:r>
            <w:proofErr w:type="spellEnd"/>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online instructions for requesting the resource from the provider</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iso</w:t>
            </w:r>
            <w:proofErr w:type="spellEnd"/>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proofErr w:type="spellStart"/>
            <w:r w:rsidRPr="00C11EF5">
              <w:rPr>
                <w:color w:val="A6A6A6" w:themeColor="background1" w:themeShade="A6"/>
              </w:rPr>
              <w:t>offlineAccess</w:t>
            </w:r>
            <w:proofErr w:type="spellEnd"/>
          </w:p>
        </w:tc>
        <w:tc>
          <w:tcPr>
            <w:tcW w:w="1724" w:type="dxa"/>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order</w:t>
            </w:r>
            <w:r>
              <w:t xml:space="preserve"> (</w:t>
            </w:r>
            <w:proofErr w:type="spellStart"/>
            <w:r>
              <w:t>iana:payment</w:t>
            </w:r>
            <w:proofErr w:type="spellEnd"/>
            <w:r>
              <w:t>)</w:t>
            </w:r>
          </w:p>
        </w:tc>
        <w:tc>
          <w:tcPr>
            <w:tcW w:w="5061" w:type="dxa"/>
            <w:gridSpan w:val="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online order web application for obtaining the resource. Payment may be part of this process.</w:t>
            </w:r>
          </w:p>
        </w:tc>
        <w:tc>
          <w:tcPr>
            <w:tcW w:w="0" w:type="auto"/>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iso</w:t>
            </w:r>
            <w:proofErr w:type="spellEnd"/>
            <w:r w:rsidRPr="00A1224E">
              <w:t>, IANA</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service</w:t>
            </w:r>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is to service end point that provides access to resource through some interface</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esip</w:t>
            </w:r>
            <w:proofErr w:type="spellEnd"/>
            <w:r w:rsidRPr="00A1224E">
              <w:t>, IANA</w:t>
            </w:r>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10B49">
            <w:pPr>
              <w:pStyle w:val="NoSpacing"/>
            </w:pPr>
            <w:r w:rsidRPr="00C11EF5">
              <w:rPr>
                <w:color w:val="A6A6A6" w:themeColor="background1" w:themeShade="A6"/>
              </w:rPr>
              <w:t>service</w:t>
            </w:r>
          </w:p>
        </w:tc>
        <w:tc>
          <w:tcPr>
            <w:tcW w:w="1724" w:type="dxa"/>
            <w:gridSpan w:val="2"/>
          </w:tcPr>
          <w:p w:rsidR="00C11EF5" w:rsidRPr="00A1224E" w:rsidRDefault="00C11EF5" w:rsidP="00A10B49">
            <w:pPr>
              <w:pStyle w:val="NoSpacing"/>
              <w:cnfStyle w:val="000000100000" w:firstRow="0" w:lastRow="0" w:firstColumn="0" w:lastColumn="0" w:oddVBand="0" w:evenVBand="0" w:oddHBand="1" w:evenHBand="0" w:firstRowFirstColumn="0" w:firstRowLastColumn="0" w:lastRowFirstColumn="0" w:lastRowLastColumn="0"/>
            </w:pPr>
            <w:r w:rsidRPr="00A1224E">
              <w:t>search</w:t>
            </w:r>
          </w:p>
        </w:tc>
        <w:tc>
          <w:tcPr>
            <w:tcW w:w="5061" w:type="dxa"/>
            <w:gridSpan w:val="3"/>
          </w:tcPr>
          <w:p w:rsidR="00C11EF5" w:rsidRPr="0078432A" w:rsidRDefault="00C11EF5" w:rsidP="00A10B49">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online web application to search within the described r</w:t>
            </w:r>
            <w:r w:rsidRPr="0078432A">
              <w:rPr>
                <w:sz w:val="18"/>
                <w:szCs w:val="18"/>
              </w:rPr>
              <w:t>e</w:t>
            </w:r>
            <w:r w:rsidRPr="0078432A">
              <w:rPr>
                <w:sz w:val="18"/>
                <w:szCs w:val="18"/>
              </w:rPr>
              <w:t>source; not clear if ISO intention is the same (or what it is!)</w:t>
            </w:r>
          </w:p>
        </w:tc>
        <w:tc>
          <w:tcPr>
            <w:tcW w:w="0" w:type="auto"/>
            <w:gridSpan w:val="2"/>
          </w:tcPr>
          <w:p w:rsidR="00C11EF5" w:rsidRPr="00A1224E" w:rsidRDefault="00C11EF5" w:rsidP="00A10B49">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iso</w:t>
            </w:r>
            <w:proofErr w:type="spellEnd"/>
            <w:r w:rsidRPr="00A1224E">
              <w:t>, IANA</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upload</w:t>
            </w:r>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endpoint will accept file upload (? POST, or get web-form that user interacts with to upload a file?)</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iso</w:t>
            </w:r>
            <w:proofErr w:type="spellEnd"/>
          </w:p>
        </w:tc>
      </w:tr>
    </w:tbl>
    <w:p w:rsidR="00BA04B6" w:rsidRDefault="00BA04B6" w:rsidP="00664807">
      <w:pPr>
        <w:pStyle w:val="Heading1"/>
      </w:pPr>
      <w:bookmarkStart w:id="13" w:name="_Toc393976046"/>
      <w:r>
        <w:t>Discussion</w:t>
      </w:r>
      <w:bookmarkEnd w:id="13"/>
    </w:p>
    <w:p w:rsidR="00BA04B6" w:rsidRDefault="0091600C">
      <w:r>
        <w:t>A</w:t>
      </w:r>
      <w:r w:rsidR="00BA04B6">
        <w:t xml:space="preserve">pplications implemented using the Internet typically communicate using </w:t>
      </w:r>
      <w:hyperlink r:id="rId36" w:history="1">
        <w:r w:rsidR="00BA04B6" w:rsidRPr="005B0CAE">
          <w:rPr>
            <w:rStyle w:val="Hyperlink"/>
          </w:rPr>
          <w:t>application layer</w:t>
        </w:r>
      </w:hyperlink>
      <w:r w:rsidR="00BA04B6">
        <w:t xml:space="preserve"> (ITU-T, 1994-07</w:t>
      </w:r>
      <w:r>
        <w:t>) protocols</w:t>
      </w:r>
      <w:r w:rsidR="00BA04B6">
        <w:t xml:space="preserve"> such as HTTP, FTP, or SMTP. Many applications, such as web browsers, e-mail clients, and file-transfer programs, require only the operations provided by these protocols.  More complex distri</w:t>
      </w:r>
      <w:r w:rsidR="00BA04B6">
        <w:t>b</w:t>
      </w:r>
      <w:r w:rsidR="00BA04B6">
        <w:t>uted applications that are now common use various techniques to nest complex data bundles and ope</w:t>
      </w:r>
      <w:r w:rsidR="00BA04B6">
        <w:t>r</w:t>
      </w:r>
      <w:r w:rsidR="00BA04B6">
        <w:t>ation invocations within messages transported via the basic application layer protocols. Three general styles have emerged in messaging schemes for such web applications: component-based (tunneling), object-based, and hypermedia-based (Amundsen</w:t>
      </w:r>
      <w:r w:rsidR="00BA04B6" w:rsidRPr="001D70B5">
        <w:t>, 2012-12-14</w:t>
      </w:r>
      <w:r w:rsidR="00BA04B6">
        <w:t xml:space="preserve">). </w:t>
      </w:r>
    </w:p>
    <w:p w:rsidR="00BA04B6" w:rsidRDefault="00BA04B6" w:rsidP="001D70B5">
      <w:r>
        <w:t>In the component-based style, HTTP messages directed to a single web location contain requests against some component's API. The HTTP protocol is incidental, simply acting as transport to tunnel requests to the actual application.  This style is illustrated by SOAP-based implementations that use XML-encoded content in HTTP POST requests to tunnel procedure calls to application components on the host m</w:t>
      </w:r>
      <w:r>
        <w:t>a</w:t>
      </w:r>
      <w:r>
        <w:t>chines. In the object-based style, a domain object hierarchy is defined, and application function is based on HTTP methods that create, read, update, and delete the domain objects (e.g. users, products etc.). In the hypermedia-based style, a media type is defined for messages that specify resources (users, pro</w:t>
      </w:r>
      <w:r>
        <w:t>d</w:t>
      </w:r>
      <w:r>
        <w:t>ucts etc.) and possible actions (read, write, create, delete, filter, report, etc.) on those resources. The media format must be understood a priori by client applications. The object of this proposal is a hype</w:t>
      </w:r>
      <w:r>
        <w:t>r</w:t>
      </w:r>
      <w:r>
        <w:t xml:space="preserve">media profile to specify component-based, object based, or hypermedia-based interactions, enabling a hypermedia-based application to interact with server capabilities utilizing any of the styles. </w:t>
      </w:r>
    </w:p>
    <w:p w:rsidR="00BA04B6" w:rsidRDefault="00BA04B6" w:rsidP="002F0283">
      <w:pPr>
        <w:pStyle w:val="Heading2"/>
      </w:pPr>
      <w:bookmarkStart w:id="14" w:name="_Toc393976047"/>
      <w:r>
        <w:t>Media type</w:t>
      </w:r>
      <w:bookmarkEnd w:id="14"/>
    </w:p>
    <w:p w:rsidR="00BA04B6" w:rsidRDefault="00BA04B6" w:rsidP="002F0283">
      <w:r>
        <w:t>A hypermedia definition (media type) describes a processing model in terms of some collection of co</w:t>
      </w:r>
      <w:r>
        <w:t>n</w:t>
      </w:r>
      <w:r>
        <w:t>trols used to change application state, and the syntax and vocabulary of instructions used to guide a cl</w:t>
      </w:r>
      <w:r>
        <w:t>i</w:t>
      </w:r>
      <w:r>
        <w:lastRenderedPageBreak/>
        <w:t>ent in navigating application states towards a goal. A hypermedia format must enable complex applic</w:t>
      </w:r>
      <w:r>
        <w:t>a</w:t>
      </w:r>
      <w:r>
        <w:t>tion behavior using the base protocol (e.g. HTTP),</w:t>
      </w:r>
      <w:r w:rsidRPr="00727BA1">
        <w:t xml:space="preserve"> </w:t>
      </w:r>
      <w:r>
        <w:t>specifying actions as desired side-effects. The format should not be proscriptive about how the base protocol methods are used to achieve specific goals. One server may implement a process via single POST, while another may use a PUT-POST-POST sequence for the same process. The format should be self-explanatory within the scope of semantics defined for the media type; such semantics normally take the form of vocabularies of properties used to characterize controls (e.g. links) in hypermedia documents. Presentation and description of processing options and control operation should follow consistent and uniform patterns, such that automated clients can utilize the instructions without resorting to sophisticated parsing and text analysis.</w:t>
      </w:r>
    </w:p>
    <w:p w:rsidR="00BA04B6" w:rsidRDefault="00BA04B6">
      <w:r>
        <w:t>Client applications on World Wide Web use a media type specified by the content-type header in the r</w:t>
      </w:r>
      <w:r>
        <w:t>e</w:t>
      </w:r>
      <w:r>
        <w:t>sponse to an ‘HTTP GET’ to determine how to process the document. The client has to know characteri</w:t>
      </w:r>
      <w:r>
        <w:t>s</w:t>
      </w:r>
      <w:r>
        <w:t xml:space="preserve">tics of the media type to utilize the response content. An application will commonly be presented with a hypermedia document and need to choose from a variety of links. In order to function correctly, the software must identify the links that will access resources that are useful to the application, or meet its processing requirements. A software agent may only know how to parse CSV or </w:t>
      </w:r>
      <w:proofErr w:type="spellStart"/>
      <w:r>
        <w:t>NetCDF</w:t>
      </w:r>
      <w:proofErr w:type="spellEnd"/>
      <w:r>
        <w:t xml:space="preserve"> files, or might require an OGC WMS, WFS or WCS; perhaps it requires graphics encoded as SVG; it may require content encoded in particular xml schema, e.g. GeoSciML, </w:t>
      </w:r>
      <w:proofErr w:type="spellStart"/>
      <w:r>
        <w:t>WaterML</w:t>
      </w:r>
      <w:proofErr w:type="spellEnd"/>
      <w:r>
        <w:t xml:space="preserve">, or a particular RDF vocabulary. A client might need to know the available options for representations of a requested resource. </w:t>
      </w:r>
    </w:p>
    <w:p w:rsidR="00BA04B6" w:rsidRDefault="00BA04B6">
      <w:r>
        <w:t xml:space="preserve">Content negotiation in http allows management of these options in simple cases, but the use of </w:t>
      </w:r>
      <w:hyperlink r:id="rId37" w:history="1">
        <w:r w:rsidRPr="00924EB2">
          <w:rPr>
            <w:rStyle w:val="Hyperlink"/>
          </w:rPr>
          <w:t xml:space="preserve">MIME </w:t>
        </w:r>
      </w:hyperlink>
      <w:r>
        <w:t xml:space="preserve">types to specify details of xml schema, data structure, or vocabulary does not scale. These conventions become very </w:t>
      </w:r>
      <w:proofErr w:type="gramStart"/>
      <w:r>
        <w:t>application- and domain-specific</w:t>
      </w:r>
      <w:proofErr w:type="gramEnd"/>
      <w:r>
        <w:t xml:space="preserve"> and MIME is intended to be a ‘standard’ that spans mult</w:t>
      </w:r>
      <w:r>
        <w:t>i</w:t>
      </w:r>
      <w:r>
        <w:t xml:space="preserve">ple applications and domains. To address the specifics of particular applications or domains, media-type profiles are used to add additional semantics to the media type. </w:t>
      </w:r>
    </w:p>
    <w:p w:rsidR="00BA04B6" w:rsidRDefault="00BA04B6" w:rsidP="004C6019">
      <w:r>
        <w:t>The most common hypermedia control is a link, and these are the focus of this proposal. Links are m</w:t>
      </w:r>
      <w:r>
        <w:t>a</w:t>
      </w:r>
      <w:r>
        <w:t>chine actionable if a software application can parse the link and use the information it contains to make appropriate decisions about application progress and how to utilize the target resource. The profile specified in this document defines properties that must be specified for links to resources using the three web application styles outlined above. The specification is abstract, in that it does not proscribe a particular encoding scheme. The intention is that the properties can be implemented in hypermedia formats using various encodings like XML, JSON, RDF, etc.</w:t>
      </w:r>
    </w:p>
    <w:p w:rsidR="00BA04B6" w:rsidRDefault="00BA04B6" w:rsidP="00951FFD">
      <w:pPr>
        <w:pStyle w:val="Heading2"/>
      </w:pPr>
      <w:bookmarkStart w:id="15" w:name="_Toc393976048"/>
      <w:r>
        <w:t>Protocol and URI Scheme</w:t>
      </w:r>
      <w:bookmarkEnd w:id="15"/>
    </w:p>
    <w:p w:rsidR="00BA04B6" w:rsidRDefault="00BA04B6" w:rsidP="00951FFD">
      <w:r>
        <w:t>Link targets are specified using a URI [RFC3986] string. Various schemes have been defined for the sy</w:t>
      </w:r>
      <w:r>
        <w:t>n</w:t>
      </w:r>
      <w:r>
        <w:t xml:space="preserve">tax and interpretation of URI's, e.g. http, ftp, </w:t>
      </w:r>
      <w:proofErr w:type="spellStart"/>
      <w:r>
        <w:t>dns</w:t>
      </w:r>
      <w:proofErr w:type="spellEnd"/>
      <w:r>
        <w:t xml:space="preserve">, </w:t>
      </w:r>
      <w:proofErr w:type="spellStart"/>
      <w:r>
        <w:t>smb</w:t>
      </w:r>
      <w:proofErr w:type="spellEnd"/>
      <w:r>
        <w:t xml:space="preserve">, </w:t>
      </w:r>
      <w:proofErr w:type="spellStart"/>
      <w:proofErr w:type="gramStart"/>
      <w:r>
        <w:t>nfs</w:t>
      </w:r>
      <w:proofErr w:type="spellEnd"/>
      <w:proofErr w:type="gramEnd"/>
      <w:r w:rsidRPr="008E3253">
        <w:t>, pop</w:t>
      </w:r>
      <w:r>
        <w:t xml:space="preserve">. </w:t>
      </w:r>
      <w:r w:rsidRPr="008E3253">
        <w:t xml:space="preserve">See </w:t>
      </w:r>
      <w:r>
        <w:t>the Interned Assigned Numbers A</w:t>
      </w:r>
      <w:r>
        <w:t>u</w:t>
      </w:r>
      <w:r>
        <w:t>thority (IANA)</w:t>
      </w:r>
      <w:r w:rsidRPr="008E3253">
        <w:t xml:space="preserve"> registry at </w:t>
      </w:r>
      <w:hyperlink r:id="rId38" w:history="1">
        <w:r w:rsidRPr="00135FD8">
          <w:rPr>
            <w:rStyle w:val="Hyperlink"/>
          </w:rPr>
          <w:t>http://www.iana.org/assignments/uri-schemes.html</w:t>
        </w:r>
      </w:hyperlink>
      <w:r>
        <w:t xml:space="preserve"> for a complete list of fo</w:t>
      </w:r>
      <w:r>
        <w:t>r</w:t>
      </w:r>
      <w:r>
        <w:t xml:space="preserve">mally registered URI schemes; there are a variety of other identifier schemes in use that are not formally registered with IANA (e.g. </w:t>
      </w:r>
      <w:r w:rsidRPr="008E3253">
        <w:t>ARK, DOI, EAN13, EISSN,  ISBN,</w:t>
      </w:r>
      <w:r>
        <w:t xml:space="preserve"> ISSN, ISTC, LISSN, LSID,  UPC), but are well </w:t>
      </w:r>
      <w:r w:rsidR="00B41432">
        <w:t>known</w:t>
      </w:r>
      <w:r>
        <w:t xml:space="preserve"> and defined within certain communities</w:t>
      </w:r>
      <w:r w:rsidRPr="008E3253">
        <w:t xml:space="preserve">. </w:t>
      </w:r>
      <w:r>
        <w:t xml:space="preserve">Many of the registered schemes are associated with protocols that specify a messaging scheme to access a representation of the identified resource, and operations that may be invoked on that resource. URI syntax defined by IETF RFC-3986 specifies that </w:t>
      </w:r>
      <w:r>
        <w:lastRenderedPageBreak/>
        <w:t>"each URI begins with a scheme name" [RFC3986, section 1.1.1]. Thus, if a link target is specified by a URI whose URI scheme has a known binding with an internet messaging protocol, this protocol does not have to be explicitly specified by an additional property associated with the link.</w:t>
      </w:r>
    </w:p>
    <w:p w:rsidR="00BA04B6" w:rsidRPr="00951FFD" w:rsidRDefault="00BA04B6" w:rsidP="00951FFD">
      <w:r>
        <w:t xml:space="preserve">The World Wide Web is a network of linked resources based on the </w:t>
      </w:r>
      <w:proofErr w:type="spellStart"/>
      <w:r>
        <w:t>HyperText</w:t>
      </w:r>
      <w:proofErr w:type="spellEnd"/>
      <w:r>
        <w:t xml:space="preserve"> Transfer Protocol (HTTP [RFC2616]) and the Internet. HTTP offers a simple set of requests for interactions between networked resources. As the complexity of client-server and distributed applications using the World Wide Web has evolved, various schemes have been developed to utilize HTTP to implement networked programming interfaces with other operations and messaging schemes. Simple Object Access Protocol (SOAP [</w:t>
      </w:r>
      <w:hyperlink r:id="rId39" w:history="1">
        <w:r w:rsidRPr="00C1638F">
          <w:rPr>
            <w:rStyle w:val="Hyperlink"/>
          </w:rPr>
          <w:t>SOAP</w:t>
        </w:r>
      </w:hyperlink>
      <w:r>
        <w:t>]) and Microsoft RPC-over-HTTP [MSRPC] are two examples of such schemes. In these models, interaction (procedure calls) between software agents is through a communication protocol that is 'tunneled' through an HTTP messaging channel. Although a link to a resource based on this Remote Procedure Call (RPC) over HTTP approach may have a URI that uses the 'http:' URI scheme, the important protocol that must be specified for the link is the protocol that is tunneled through HTTP. Similar schemes may be i</w:t>
      </w:r>
      <w:r>
        <w:t>m</w:t>
      </w:r>
      <w:r>
        <w:t xml:space="preserve">plemented on other URI schemes that have defined messaging protocols. </w:t>
      </w:r>
      <w:r w:rsidRPr="008E3253">
        <w:t>Protocols specific to particular applications that are layered on th</w:t>
      </w:r>
      <w:r>
        <w:t>e</w:t>
      </w:r>
      <w:r w:rsidRPr="008E3253">
        <w:t xml:space="preserve"> base protocol</w:t>
      </w:r>
      <w:r>
        <w:t xml:space="preserve"> specified by the URI scheme</w:t>
      </w:r>
      <w:r w:rsidRPr="008E3253">
        <w:t xml:space="preserve"> are indicated using </w:t>
      </w:r>
      <w:proofErr w:type="spellStart"/>
      <w:r w:rsidR="00B41432" w:rsidRPr="008E3253">
        <w:t>ove</w:t>
      </w:r>
      <w:r w:rsidR="00B41432" w:rsidRPr="008E3253">
        <w:t>r</w:t>
      </w:r>
      <w:r w:rsidR="00B41432" w:rsidRPr="008E3253">
        <w:t>layAPI</w:t>
      </w:r>
      <w:proofErr w:type="spellEnd"/>
      <w:r w:rsidR="00B41432" w:rsidRPr="008E3253">
        <w:t xml:space="preserve"> and</w:t>
      </w:r>
      <w:r w:rsidRPr="008E3253">
        <w:t xml:space="preserve"> profile properties.</w:t>
      </w:r>
    </w:p>
    <w:p w:rsidR="00951FFD" w:rsidRDefault="00951FFD" w:rsidP="00951FFD">
      <w:pPr>
        <w:pStyle w:val="Heading2"/>
      </w:pPr>
      <w:bookmarkStart w:id="16" w:name="_Toc393976049"/>
      <w:r>
        <w:t>URI Templates</w:t>
      </w:r>
      <w:bookmarkEnd w:id="16"/>
    </w:p>
    <w:p w:rsidR="00951FFD" w:rsidRPr="00951FFD" w:rsidRDefault="00951FFD" w:rsidP="00951FFD">
      <w:r>
        <w:t xml:space="preserve">Another common approach to developing networked applications is to define a collection of resources </w:t>
      </w:r>
      <w:r w:rsidR="00C37EC0">
        <w:t>and parameters on the resource that allow a pattern- and rule-based scheme to access particular r</w:t>
      </w:r>
      <w:r w:rsidR="00C37EC0">
        <w:t>e</w:t>
      </w:r>
      <w:r w:rsidR="00C37EC0">
        <w:t>source instances. Interaction with the resource instances is based on standard HTTP operations to cr</w:t>
      </w:r>
      <w:r w:rsidR="00C37EC0">
        <w:t>e</w:t>
      </w:r>
      <w:r w:rsidR="00C37EC0">
        <w:t xml:space="preserve">ate, read, update, and delete instances. </w:t>
      </w:r>
      <w:r w:rsidR="00DC2E34">
        <w:t>A</w:t>
      </w:r>
      <w:r w:rsidR="00C37EC0">
        <w:t xml:space="preserve"> URI template</w:t>
      </w:r>
      <w:r w:rsidR="00856506">
        <w:t xml:space="preserve"> [</w:t>
      </w:r>
      <w:hyperlink r:id="rId40" w:history="1">
        <w:r w:rsidR="00856506" w:rsidRPr="00856506">
          <w:rPr>
            <w:rStyle w:val="Hyperlink"/>
          </w:rPr>
          <w:t>RFC6570</w:t>
        </w:r>
      </w:hyperlink>
      <w:r w:rsidR="00856506">
        <w:t>] defines URI syntax with parameters that may be assigned values to access particular resources. The OpenSearch speci</w:t>
      </w:r>
      <w:r w:rsidR="00DC2E34">
        <w:t xml:space="preserve">fication [OpenSearch1.1] is a widely used example of this approach. Link descriptions in hypermedia documents must also be able to provide sufficient information to enable a software agent to utilize these </w:t>
      </w:r>
      <w:proofErr w:type="gramStart"/>
      <w:r w:rsidR="00DC2E34">
        <w:t>kind</w:t>
      </w:r>
      <w:proofErr w:type="gramEnd"/>
      <w:r w:rsidR="00DC2E34">
        <w:t xml:space="preserve"> of network applications.</w:t>
      </w:r>
    </w:p>
    <w:p w:rsidR="00664807" w:rsidRDefault="00664807" w:rsidP="00664807">
      <w:pPr>
        <w:pStyle w:val="Heading1"/>
      </w:pPr>
      <w:bookmarkStart w:id="17" w:name="_Toc393976050"/>
      <w:r>
        <w:t xml:space="preserve">Proposed solution for </w:t>
      </w:r>
      <w:bookmarkEnd w:id="12"/>
      <w:r w:rsidR="00E50AD8">
        <w:t>machine actionable links</w:t>
      </w:r>
      <w:bookmarkEnd w:id="17"/>
    </w:p>
    <w:p w:rsidR="00664807" w:rsidRDefault="00E50AD8" w:rsidP="003312A6">
      <w:r>
        <w:t xml:space="preserve">In order for software client to utilize a link, it first must understand the URI scheme for the link identifier and how to dereference that kind of URI. </w:t>
      </w:r>
      <w:r w:rsidR="003312A6">
        <w:fldChar w:fldCharType="begin"/>
      </w:r>
      <w:r w:rsidR="003312A6">
        <w:instrText xml:space="preserve"> REF _Ref305152361 \h </w:instrText>
      </w:r>
      <w:r w:rsidR="003312A6">
        <w:fldChar w:fldCharType="separate"/>
      </w:r>
      <w:r w:rsidR="009558F8">
        <w:t xml:space="preserve">Table </w:t>
      </w:r>
      <w:r w:rsidR="009558F8">
        <w:rPr>
          <w:noProof/>
        </w:rPr>
        <w:t>6</w:t>
      </w:r>
      <w:r w:rsidR="003312A6">
        <w:fldChar w:fldCharType="end"/>
      </w:r>
      <w:r w:rsidR="003312A6">
        <w:t xml:space="preserve"> lists elements that are considered most important for characterizing machine actionable links. </w:t>
      </w:r>
      <w:r w:rsidR="000A115A">
        <w:t>This information could conceivabl</w:t>
      </w:r>
      <w:r w:rsidR="002A16CC">
        <w:t>y</w:t>
      </w:r>
      <w:r w:rsidR="000A115A">
        <w:t xml:space="preserve"> all be encoded in </w:t>
      </w:r>
      <w:r w:rsidR="002A16CC">
        <w:t>the</w:t>
      </w:r>
      <w:r w:rsidR="000A115A">
        <w:t xml:space="preserve"> MIME type, perhaps even utilizing some structured syntax to allow analysis of the MIME type string to extract some of these </w:t>
      </w:r>
      <w:r w:rsidR="002A16CC">
        <w:t xml:space="preserve">properties.  It would lead to a massive proliferation of MIME types of increasing length and complexity. The solution favored here is to </w:t>
      </w:r>
      <w:r w:rsidR="005B0E55">
        <w:t xml:space="preserve">define </w:t>
      </w:r>
      <w:r w:rsidR="00650698">
        <w:t xml:space="preserve">properties </w:t>
      </w:r>
      <w:r w:rsidR="005B0E55">
        <w:t>with specific semantics that characte</w:t>
      </w:r>
      <w:r w:rsidR="005B0E55">
        <w:t>r</w:t>
      </w:r>
      <w:r w:rsidR="005B0E55">
        <w:t>ize link operation</w:t>
      </w:r>
      <w:r w:rsidR="00650698">
        <w:t>.</w:t>
      </w:r>
      <w:r w:rsidR="005B0E55">
        <w:t xml:space="preserve"> </w:t>
      </w:r>
    </w:p>
    <w:p w:rsidR="00664807" w:rsidRDefault="00664807" w:rsidP="00E50AD8">
      <w:pPr>
        <w:pStyle w:val="Caption"/>
      </w:pPr>
      <w:bookmarkStart w:id="18" w:name="_Ref305152361"/>
      <w:proofErr w:type="gramStart"/>
      <w:r>
        <w:lastRenderedPageBreak/>
        <w:t xml:space="preserve">Table </w:t>
      </w:r>
      <w:r w:rsidR="0074619F">
        <w:fldChar w:fldCharType="begin"/>
      </w:r>
      <w:r w:rsidR="0074619F">
        <w:instrText xml:space="preserve"> SEQ Table \* ARABIC </w:instrText>
      </w:r>
      <w:r w:rsidR="0074619F">
        <w:fldChar w:fldCharType="separate"/>
      </w:r>
      <w:r w:rsidR="009558F8">
        <w:rPr>
          <w:noProof/>
        </w:rPr>
        <w:t>6</w:t>
      </w:r>
      <w:r w:rsidR="0074619F">
        <w:rPr>
          <w:noProof/>
        </w:rPr>
        <w:fldChar w:fldCharType="end"/>
      </w:r>
      <w:bookmarkEnd w:id="18"/>
      <w:r>
        <w:t>.</w:t>
      </w:r>
      <w:proofErr w:type="gramEnd"/>
      <w:r>
        <w:t xml:space="preserve"> </w:t>
      </w:r>
      <w:proofErr w:type="gramStart"/>
      <w:r>
        <w:t>Propos</w:t>
      </w:r>
      <w:r w:rsidR="005D0695">
        <w:t>ed</w:t>
      </w:r>
      <w:r>
        <w:t xml:space="preserve"> properties for useful machine-actionable links.</w:t>
      </w:r>
      <w:proofErr w:type="gramEnd"/>
    </w:p>
    <w:tbl>
      <w:tblPr>
        <w:tblStyle w:val="MediumList2"/>
        <w:tblW w:w="0" w:type="auto"/>
        <w:tblLayout w:type="fixed"/>
        <w:tblLook w:val="04A0" w:firstRow="1" w:lastRow="0" w:firstColumn="1" w:lastColumn="0" w:noHBand="0" w:noVBand="1"/>
      </w:tblPr>
      <w:tblGrid>
        <w:gridCol w:w="1728"/>
        <w:gridCol w:w="7848"/>
      </w:tblGrid>
      <w:tr w:rsidR="00664807" w:rsidRPr="00740338" w:rsidTr="00DC2E34">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728" w:type="dxa"/>
            <w:tcBorders>
              <w:top w:val="single" w:sz="8" w:space="0" w:color="000000" w:themeColor="text1"/>
              <w:left w:val="single" w:sz="8" w:space="0" w:color="000000" w:themeColor="text1"/>
              <w:bottom w:val="thinThickSmallGap" w:sz="24" w:space="0" w:color="auto"/>
              <w:right w:val="single" w:sz="8" w:space="0" w:color="000000" w:themeColor="text1"/>
            </w:tcBorders>
          </w:tcPr>
          <w:p w:rsidR="00664807" w:rsidRPr="00740338" w:rsidRDefault="00664807" w:rsidP="002F0283">
            <w:pPr>
              <w:keepNext/>
              <w:rPr>
                <w:rFonts w:asciiTheme="minorHAnsi" w:eastAsiaTheme="minorHAnsi" w:hAnsiTheme="minorHAnsi" w:cstheme="minorBidi"/>
                <w:b/>
                <w:color w:val="auto"/>
                <w:sz w:val="28"/>
                <w:szCs w:val="28"/>
              </w:rPr>
            </w:pPr>
            <w:r w:rsidRPr="00740338">
              <w:rPr>
                <w:b/>
                <w:sz w:val="28"/>
                <w:szCs w:val="28"/>
              </w:rPr>
              <w:t>property</w:t>
            </w:r>
          </w:p>
        </w:tc>
        <w:tc>
          <w:tcPr>
            <w:tcW w:w="7848" w:type="dxa"/>
            <w:tcBorders>
              <w:top w:val="single" w:sz="8" w:space="0" w:color="000000" w:themeColor="text1"/>
              <w:left w:val="single" w:sz="8" w:space="0" w:color="000000" w:themeColor="text1"/>
              <w:bottom w:val="thinThickSmallGap" w:sz="24" w:space="0" w:color="auto"/>
              <w:right w:val="single" w:sz="8" w:space="0" w:color="000000" w:themeColor="text1"/>
            </w:tcBorders>
          </w:tcPr>
          <w:p w:rsidR="00664807" w:rsidRPr="00740338" w:rsidRDefault="00664807" w:rsidP="002F0283">
            <w:pPr>
              <w:keepNext/>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b/>
                <w:color w:val="auto"/>
                <w:sz w:val="28"/>
                <w:szCs w:val="28"/>
              </w:rPr>
            </w:pPr>
            <w:r w:rsidRPr="00740338">
              <w:rPr>
                <w:b/>
                <w:sz w:val="28"/>
                <w:szCs w:val="28"/>
              </w:rPr>
              <w:t>scope notes</w:t>
            </w:r>
          </w:p>
        </w:tc>
      </w:tr>
      <w:tr w:rsidR="00664807"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thinThickSmallGap" w:sz="24" w:space="0" w:color="auto"/>
              <w:left w:val="single" w:sz="4" w:space="0" w:color="auto"/>
              <w:bottom w:val="single" w:sz="4" w:space="0" w:color="auto"/>
              <w:right w:val="single" w:sz="4" w:space="0" w:color="auto"/>
            </w:tcBorders>
            <w:hideMark/>
          </w:tcPr>
          <w:p w:rsidR="00664807" w:rsidRDefault="00FF513B" w:rsidP="002F0283">
            <w:pPr>
              <w:keepNext/>
              <w:rPr>
                <w:rFonts w:asciiTheme="minorHAnsi" w:eastAsiaTheme="minorHAnsi" w:hAnsiTheme="minorHAnsi" w:cstheme="minorBidi"/>
                <w:color w:val="auto"/>
              </w:rPr>
            </w:pPr>
            <w:r>
              <w:t xml:space="preserve">linkage </w:t>
            </w:r>
            <w:r w:rsidR="003312A6">
              <w:t>(</w:t>
            </w:r>
            <w:proofErr w:type="spellStart"/>
            <w:r w:rsidR="003312A6">
              <w:t>syn</w:t>
            </w:r>
            <w:proofErr w:type="spellEnd"/>
            <w:r w:rsidR="003312A6">
              <w:t xml:space="preserve">: </w:t>
            </w:r>
            <w:proofErr w:type="spellStart"/>
            <w:r w:rsidR="003312A6">
              <w:t>href</w:t>
            </w:r>
            <w:proofErr w:type="spellEnd"/>
            <w:r w:rsidR="003312A6">
              <w:t>,</w:t>
            </w:r>
            <w:r>
              <w:t xml:space="preserve"> </w:t>
            </w:r>
            <w:proofErr w:type="spellStart"/>
            <w:r>
              <w:t>targetURI</w:t>
            </w:r>
            <w:proofErr w:type="spellEnd"/>
            <w:r w:rsidR="003312A6">
              <w:t>)</w:t>
            </w:r>
          </w:p>
        </w:tc>
        <w:tc>
          <w:tcPr>
            <w:tcW w:w="7848" w:type="dxa"/>
            <w:tcBorders>
              <w:top w:val="thinThickSmallGap" w:sz="24" w:space="0" w:color="auto"/>
              <w:left w:val="single" w:sz="4" w:space="0" w:color="auto"/>
              <w:bottom w:val="single" w:sz="4" w:space="0" w:color="auto"/>
              <w:right w:val="single" w:sz="4" w:space="0" w:color="auto"/>
            </w:tcBorders>
            <w:hideMark/>
          </w:tcPr>
          <w:p w:rsidR="00664807" w:rsidRPr="002F0283" w:rsidRDefault="00664807" w:rsidP="00EE70E2">
            <w:pPr>
              <w:keepNext/>
              <w:cnfStyle w:val="000000100000" w:firstRow="0" w:lastRow="0" w:firstColumn="0" w:lastColumn="0" w:oddVBand="0" w:evenVBand="0" w:oddHBand="1" w:evenHBand="0" w:firstRowFirstColumn="0" w:firstRowLastColumn="0" w:lastRowFirstColumn="0" w:lastRowLastColumn="0"/>
              <w:rPr>
                <w:rFonts w:ascii="Cambria" w:eastAsiaTheme="minorHAnsi" w:hAnsi="Cambria" w:cstheme="minorBidi"/>
                <w:color w:val="auto"/>
              </w:rPr>
            </w:pPr>
            <w:r w:rsidRPr="002F0283">
              <w:rPr>
                <w:rFonts w:ascii="Cambria" w:hAnsi="Cambria"/>
              </w:rPr>
              <w:t xml:space="preserve">URI that identifies the resource that is the </w:t>
            </w:r>
            <w:r w:rsidR="00E15E61" w:rsidRPr="002F0283">
              <w:rPr>
                <w:rFonts w:ascii="Cambria" w:hAnsi="Cambria"/>
              </w:rPr>
              <w:t xml:space="preserve">target </w:t>
            </w:r>
            <w:r w:rsidRPr="002F0283">
              <w:rPr>
                <w:rFonts w:ascii="Cambria" w:hAnsi="Cambria"/>
              </w:rPr>
              <w:t xml:space="preserve">of the link. </w:t>
            </w:r>
            <w:r w:rsidR="002F0283">
              <w:rPr>
                <w:rFonts w:ascii="Cambria" w:hAnsi="Cambria"/>
              </w:rPr>
              <w:t xml:space="preserve">Mandatory. </w:t>
            </w:r>
            <w:r w:rsidR="00EE70E2">
              <w:rPr>
                <w:rFonts w:ascii="Cambria" w:hAnsi="Cambria"/>
              </w:rPr>
              <w:t xml:space="preserve">MUST use a URI scheme that can be dereferenced on the WWW. </w:t>
            </w:r>
            <w:r w:rsidRPr="002F0283">
              <w:rPr>
                <w:rFonts w:ascii="Cambria" w:hAnsi="Cambria"/>
              </w:rPr>
              <w:t xml:space="preserve">This is </w:t>
            </w:r>
            <w:r w:rsidR="00EE70E2">
              <w:rPr>
                <w:rFonts w:ascii="Cambria" w:hAnsi="Cambria"/>
              </w:rPr>
              <w:t>typically</w:t>
            </w:r>
            <w:r w:rsidRPr="002F0283">
              <w:rPr>
                <w:rFonts w:ascii="Cambria" w:hAnsi="Cambria"/>
              </w:rPr>
              <w:t xml:space="preserve"> an http </w:t>
            </w:r>
            <w:r w:rsidR="005D0695" w:rsidRPr="002F0283">
              <w:rPr>
                <w:rFonts w:ascii="Cambria" w:hAnsi="Cambria"/>
              </w:rPr>
              <w:t>URI</w:t>
            </w:r>
            <w:r w:rsidRPr="002F0283">
              <w:rPr>
                <w:rFonts w:ascii="Cambria" w:hAnsi="Cambria"/>
              </w:rPr>
              <w:t xml:space="preserve">. </w:t>
            </w:r>
          </w:p>
        </w:tc>
      </w:tr>
      <w:tr w:rsidR="002F0283"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2F0283" w:rsidRDefault="002F0283" w:rsidP="002F0283">
            <w:r>
              <w:t>title</w:t>
            </w:r>
          </w:p>
        </w:tc>
        <w:tc>
          <w:tcPr>
            <w:tcW w:w="7848" w:type="dxa"/>
            <w:tcBorders>
              <w:top w:val="single" w:sz="4" w:space="0" w:color="auto"/>
              <w:left w:val="single" w:sz="4" w:space="0" w:color="auto"/>
              <w:bottom w:val="single" w:sz="4" w:space="0" w:color="auto"/>
              <w:right w:val="single" w:sz="4" w:space="0" w:color="auto"/>
            </w:tcBorders>
            <w:hideMark/>
          </w:tcPr>
          <w:p w:rsidR="002F0283" w:rsidRDefault="002F0283" w:rsidP="002F028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r>
              <w:t xml:space="preserve">Free text to label the link in user interfaces. Optional. </w:t>
            </w:r>
            <w:r w:rsidRPr="00902384">
              <w:t>The content of the "title" a</w:t>
            </w:r>
            <w:r w:rsidRPr="00902384">
              <w:t>t</w:t>
            </w:r>
            <w:r w:rsidRPr="00902384">
              <w:t>tribute is Language-Sensitive. Entities such as "&amp;amp;" and "&amp;</w:t>
            </w:r>
            <w:proofErr w:type="spellStart"/>
            <w:r w:rsidRPr="00902384">
              <w:t>lt</w:t>
            </w:r>
            <w:proofErr w:type="spellEnd"/>
            <w:r w:rsidRPr="00902384">
              <w:t>;" represent their corresponding characters ("&amp;" and "&lt;", respectively), not markup.  Link elements MAY have a title attribute.</w:t>
            </w:r>
            <w:r>
              <w:t xml:space="preserve"> </w:t>
            </w:r>
            <w:r w:rsidRPr="00902384">
              <w:t>The "title" parameter MUST NOT appear more than once in a given link-value; occurrences after the first MUST be ignored by parsers.</w:t>
            </w:r>
          </w:p>
        </w:tc>
      </w:tr>
      <w:tr w:rsidR="002F0283"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2F0283" w:rsidRDefault="002F0283" w:rsidP="002F0283">
            <w:r>
              <w:t>type</w:t>
            </w:r>
          </w:p>
        </w:tc>
        <w:tc>
          <w:tcPr>
            <w:tcW w:w="7848" w:type="dxa"/>
            <w:tcBorders>
              <w:top w:val="single" w:sz="4" w:space="0" w:color="auto"/>
              <w:left w:val="single" w:sz="4" w:space="0" w:color="auto"/>
              <w:bottom w:val="single" w:sz="4" w:space="0" w:color="auto"/>
              <w:right w:val="single" w:sz="4" w:space="0" w:color="auto"/>
            </w:tcBorders>
            <w:hideMark/>
          </w:tcPr>
          <w:p w:rsidR="002F0283" w:rsidRDefault="002F0283">
            <w:pPr>
              <w:cnfStyle w:val="000000100000" w:firstRow="0" w:lastRow="0" w:firstColumn="0" w:lastColumn="0" w:oddVBand="0" w:evenVBand="0" w:oddHBand="1" w:evenHBand="0" w:firstRowFirstColumn="0" w:firstRowLastColumn="0" w:lastRowFirstColumn="0" w:lastRowLastColumn="0"/>
            </w:pPr>
            <w:r>
              <w:t>Media type of response, specified by registered MIME media format. Mandatory, default value text/html. The i</w:t>
            </w:r>
            <w:r w:rsidRPr="003C0926">
              <w:t xml:space="preserve">ntention is that </w:t>
            </w:r>
            <w:r>
              <w:t>the</w:t>
            </w:r>
            <w:r w:rsidRPr="003C0926">
              <w:t xml:space="preserve"> type is known to be offered by the host t</w:t>
            </w:r>
            <w:r>
              <w:t xml:space="preserve">hat the </w:t>
            </w:r>
            <w:proofErr w:type="spellStart"/>
            <w:r>
              <w:t>targetURI</w:t>
            </w:r>
            <w:proofErr w:type="spellEnd"/>
            <w:r>
              <w:t xml:space="preserve"> accesses, but this should not be assumed. The</w:t>
            </w:r>
            <w:r w:rsidRPr="00902384">
              <w:t xml:space="preserve"> Co</w:t>
            </w:r>
            <w:r w:rsidRPr="00902384">
              <w:t>n</w:t>
            </w:r>
            <w:r w:rsidRPr="00902384">
              <w:t xml:space="preserve">tent-Type header of </w:t>
            </w:r>
            <w:r>
              <w:t>the</w:t>
            </w:r>
            <w:r w:rsidRPr="00902384">
              <w:t xml:space="preserve"> response obtained by </w:t>
            </w:r>
            <w:r>
              <w:t xml:space="preserve">dereferencing </w:t>
            </w:r>
            <w:proofErr w:type="spellStart"/>
            <w:r>
              <w:t>targetURI</w:t>
            </w:r>
            <w:proofErr w:type="spellEnd"/>
            <w:r>
              <w:t xml:space="preserve"> should be checked to verify the actual response media type</w:t>
            </w:r>
            <w:r w:rsidRPr="00902384">
              <w:t xml:space="preserve">. There MUST NOT </w:t>
            </w:r>
            <w:proofErr w:type="gramStart"/>
            <w:r w:rsidRPr="00902384">
              <w:t>be</w:t>
            </w:r>
            <w:proofErr w:type="gramEnd"/>
            <w:r w:rsidRPr="00902384">
              <w:t xml:space="preserve"> more than one type parameter in a link-value; occurrences after the first MUST be ignored by parsers.</w:t>
            </w:r>
            <w:r>
              <w:t xml:space="preserve"> If multiple media type representations are available, they should be indicated by separate link elements. This property is about the target of the link.</w:t>
            </w:r>
            <w:r w:rsidR="00361625">
              <w:t xml:space="preserve"> If the target resource is in a container file (e.g. zip, tar…) the MIME type identifies the container, and the file type of the contained resource should be specified in an '</w:t>
            </w:r>
            <w:proofErr w:type="spellStart"/>
            <w:r w:rsidR="00361625">
              <w:t>InnerResourceType</w:t>
            </w:r>
            <w:proofErr w:type="spellEnd"/>
            <w:r w:rsidR="00361625">
              <w:t>' property.</w:t>
            </w:r>
          </w:p>
        </w:tc>
      </w:tr>
      <w:tr w:rsidR="00E50AD8" w:rsidTr="00DC2E34">
        <w:trPr>
          <w:cantSplit/>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E50AD8" w:rsidRDefault="00E50AD8" w:rsidP="00A10B49">
            <w:proofErr w:type="spellStart"/>
            <w:r>
              <w:t>rel</w:t>
            </w:r>
            <w:proofErr w:type="spellEnd"/>
          </w:p>
        </w:tc>
        <w:tc>
          <w:tcPr>
            <w:tcW w:w="7848" w:type="dxa"/>
            <w:tcBorders>
              <w:top w:val="single" w:sz="4" w:space="0" w:color="auto"/>
              <w:left w:val="single" w:sz="4" w:space="0" w:color="auto"/>
              <w:bottom w:val="single" w:sz="4" w:space="0" w:color="auto"/>
              <w:right w:val="single" w:sz="4" w:space="0" w:color="auto"/>
            </w:tcBorders>
            <w:hideMark/>
          </w:tcPr>
          <w:p w:rsidR="00E50AD8" w:rsidRDefault="00E50AD8" w:rsidP="002F0283">
            <w:pPr>
              <w:cnfStyle w:val="000000000000" w:firstRow="0" w:lastRow="0" w:firstColumn="0" w:lastColumn="0" w:oddVBand="0" w:evenVBand="0" w:oddHBand="0" w:evenHBand="0" w:firstRowFirstColumn="0" w:firstRowLastColumn="0" w:lastRowFirstColumn="0" w:lastRowLastColumn="0"/>
            </w:pPr>
            <w:r>
              <w:t>Semantics of link</w:t>
            </w:r>
            <w:r w:rsidR="00EF1017">
              <w:t xml:space="preserve"> </w:t>
            </w:r>
            <w:r>
              <w:t xml:space="preserve">(see discussion in Coyle, 2010 p. 19). </w:t>
            </w:r>
            <w:r w:rsidR="002F0283">
              <w:t xml:space="preserve">Mandatory. </w:t>
            </w:r>
            <w:r w:rsidR="00EF1017">
              <w:t xml:space="preserve">Term </w:t>
            </w:r>
            <w:r>
              <w:t xml:space="preserve">from IANA </w:t>
            </w:r>
            <w:proofErr w:type="spellStart"/>
            <w:r w:rsidRPr="00E144DE">
              <w:rPr>
                <w:b/>
              </w:rPr>
              <w:t>rel</w:t>
            </w:r>
            <w:proofErr w:type="spellEnd"/>
            <w:r>
              <w:t xml:space="preserve"> vocabulary should be included for consistency with IETF</w:t>
            </w:r>
            <w:r w:rsidR="006A0BD4">
              <w:t xml:space="preserve"> </w:t>
            </w:r>
            <w:r w:rsidR="00EF1017">
              <w:t>RFC</w:t>
            </w:r>
            <w:r w:rsidR="006A0BD4">
              <w:t>-</w:t>
            </w:r>
            <w:r>
              <w:t xml:space="preserve">5988. </w:t>
            </w:r>
            <w:r w:rsidR="00735ACF">
              <w:t xml:space="preserve">Recommendation is to use the </w:t>
            </w:r>
            <w:r w:rsidR="00902384">
              <w:t>Terms not namespace</w:t>
            </w:r>
            <w:r w:rsidR="00735ACF">
              <w:t xml:space="preserve"> </w:t>
            </w:r>
            <w:r w:rsidR="00902384">
              <w:t>quali</w:t>
            </w:r>
            <w:r w:rsidR="006A0BD4">
              <w:t>fied, following gui</w:t>
            </w:r>
            <w:r w:rsidR="006A0BD4">
              <w:t>d</w:t>
            </w:r>
            <w:r w:rsidR="006A0BD4">
              <w:t>ance in Atom Specification RFC-4287, section 4.2.7.2.</w:t>
            </w:r>
            <w:r w:rsidR="00EF1017">
              <w:t xml:space="preserve"> Other domain-specific terms, not from IANA registry MAY be included; these SHOULD be namespace qualified. Multiple </w:t>
            </w:r>
            <w:proofErr w:type="spellStart"/>
            <w:r w:rsidR="00EF1017">
              <w:t>rel</w:t>
            </w:r>
            <w:proofErr w:type="spellEnd"/>
            <w:r w:rsidR="00EF1017">
              <w:t xml:space="preserve"> values are separated by comma; a </w:t>
            </w:r>
            <w:proofErr w:type="spellStart"/>
            <w:r w:rsidR="00EF1017">
              <w:t>rel</w:t>
            </w:r>
            <w:proofErr w:type="spellEnd"/>
            <w:r w:rsidR="00EF1017" w:rsidRPr="00FF513B">
              <w:t xml:space="preserve"> value</w:t>
            </w:r>
            <w:r w:rsidR="00EF1017">
              <w:t xml:space="preserve"> string</w:t>
            </w:r>
            <w:r w:rsidR="00EF1017" w:rsidRPr="00FF513B">
              <w:t xml:space="preserve"> MUST be quoted if it contains </w:t>
            </w:r>
            <w:r w:rsidR="00EF1017">
              <w:t>a comma (",").</w:t>
            </w:r>
            <w:r w:rsidR="00557ED1">
              <w:t xml:space="preserve">  </w:t>
            </w:r>
            <w:r w:rsidR="002F0283">
              <w:t>This property provides guidance on the rel</w:t>
            </w:r>
            <w:r w:rsidR="002F0283">
              <w:t>a</w:t>
            </w:r>
            <w:r w:rsidR="002F0283">
              <w:t>tionship between the resource that contains the link and the target resource; generally it will be used by applications to determine the purpose of traver</w:t>
            </w:r>
            <w:r w:rsidR="002F0283">
              <w:t>s</w:t>
            </w:r>
            <w:r w:rsidR="002F0283">
              <w:t>ing/actuating the link.</w:t>
            </w:r>
          </w:p>
        </w:tc>
      </w:tr>
      <w:tr w:rsidR="004A2C15" w:rsidTr="00D316D5">
        <w:trPr>
          <w:cnfStyle w:val="000000100000" w:firstRow="0" w:lastRow="0" w:firstColumn="0" w:lastColumn="0" w:oddVBand="0" w:evenVBand="0" w:oddHBand="1" w:evenHBand="0" w:firstRowFirstColumn="0" w:firstRowLastColumn="0" w:lastRowFirstColumn="0" w:lastRowLastColumn="0"/>
          <w:trHeight w:val="1691"/>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4A2C15" w:rsidRDefault="004A2C15" w:rsidP="0082067B">
            <w:proofErr w:type="spellStart"/>
            <w:r>
              <w:t>overlayAPI</w:t>
            </w:r>
            <w:proofErr w:type="spellEnd"/>
          </w:p>
        </w:tc>
        <w:tc>
          <w:tcPr>
            <w:tcW w:w="7848" w:type="dxa"/>
            <w:tcBorders>
              <w:top w:val="single" w:sz="4" w:space="0" w:color="auto"/>
              <w:left w:val="single" w:sz="4" w:space="0" w:color="auto"/>
              <w:bottom w:val="single" w:sz="4" w:space="0" w:color="auto"/>
              <w:right w:val="single" w:sz="4" w:space="0" w:color="auto"/>
            </w:tcBorders>
            <w:hideMark/>
          </w:tcPr>
          <w:p w:rsidR="004A2C15" w:rsidRDefault="004A2C15" w:rsidP="00B8722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rsidRPr="004F0D97">
              <w:t>URI that identifies</w:t>
            </w:r>
            <w:r>
              <w:t xml:space="preserve"> the API</w:t>
            </w:r>
            <w:r w:rsidRPr="004F0D97">
              <w:t xml:space="preserve"> </w:t>
            </w:r>
            <w:r>
              <w:t xml:space="preserve">for messages tunneled to </w:t>
            </w:r>
            <w:r w:rsidR="005B0E55">
              <w:t>a component on the target server</w:t>
            </w:r>
            <w:r>
              <w:t xml:space="preserve">.  </w:t>
            </w:r>
            <w:r w:rsidR="00451AE1">
              <w:t>Optional, provide</w:t>
            </w:r>
            <w:r>
              <w:t xml:space="preserve"> if such scheme or protocol is necessary to utilize the link.</w:t>
            </w:r>
            <w:r w:rsidR="005B0E55">
              <w:t xml:space="preserve"> The</w:t>
            </w:r>
            <w:r w:rsidRPr="004F0D97">
              <w:t xml:space="preserve"> </w:t>
            </w:r>
            <w:r>
              <w:t xml:space="preserve">URI should be </w:t>
            </w:r>
            <w:r w:rsidRPr="004F0D97">
              <w:t>defined by the service specification</w:t>
            </w:r>
            <w:r w:rsidR="005B0E55">
              <w:t xml:space="preserve"> for</w:t>
            </w:r>
            <w:r w:rsidR="005B0E55" w:rsidRPr="004F0D97">
              <w:t xml:space="preserve"> </w:t>
            </w:r>
            <w:r w:rsidR="005B0E55">
              <w:t>the protocol or service type; v</w:t>
            </w:r>
            <w:r>
              <w:t xml:space="preserve">ersion information should be included if applicable.  E.g. OGC WMS, WS-services. This property is </w:t>
            </w:r>
            <w:r w:rsidR="005B0E55">
              <w:t xml:space="preserve">typically used </w:t>
            </w:r>
            <w:r>
              <w:t>for services that encode remote pr</w:t>
            </w:r>
            <w:r>
              <w:t>o</w:t>
            </w:r>
            <w:r>
              <w:t xml:space="preserve">cedure calls using </w:t>
            </w:r>
            <w:r w:rsidR="005B0E55">
              <w:t>identifiers dereferenced usin</w:t>
            </w:r>
            <w:r>
              <w:t xml:space="preserve">g standard HTTP methods (GET, POST). </w:t>
            </w:r>
          </w:p>
        </w:tc>
      </w:tr>
      <w:tr w:rsidR="004A2C15" w:rsidTr="0082067B">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4A2C15" w:rsidRDefault="004A2C15" w:rsidP="0082067B">
            <w:r>
              <w:t>template</w:t>
            </w:r>
          </w:p>
        </w:tc>
        <w:tc>
          <w:tcPr>
            <w:tcW w:w="7848" w:type="dxa"/>
            <w:tcBorders>
              <w:top w:val="single" w:sz="4" w:space="0" w:color="auto"/>
              <w:left w:val="single" w:sz="4" w:space="0" w:color="auto"/>
              <w:bottom w:val="single" w:sz="4" w:space="0" w:color="auto"/>
              <w:right w:val="single" w:sz="4" w:space="0" w:color="auto"/>
            </w:tcBorders>
            <w:hideMark/>
          </w:tcPr>
          <w:p w:rsidR="004A2C15" w:rsidRDefault="004A2C15" w:rsidP="00B8722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r w:rsidRPr="004F0D97">
              <w:t>URI that identifies</w:t>
            </w:r>
            <w:r>
              <w:t xml:space="preserve"> a template scheme</w:t>
            </w:r>
            <w:r w:rsidR="0082067B">
              <w:t xml:space="preserve"> </w:t>
            </w:r>
            <w:r w:rsidR="005B0E55">
              <w:t>for describing a range of Uniform Resource Identifiers through variable expansion</w:t>
            </w:r>
            <w:r w:rsidR="0082067B">
              <w:t>.</w:t>
            </w:r>
            <w:r>
              <w:t xml:space="preserve"> </w:t>
            </w:r>
            <w:r w:rsidR="00451AE1">
              <w:t xml:space="preserve">Optional, </w:t>
            </w:r>
            <w:r w:rsidR="005B0E55">
              <w:t>if a value is provided for this a</w:t>
            </w:r>
            <w:r w:rsidR="005B0E55">
              <w:t>t</w:t>
            </w:r>
            <w:r w:rsidR="005B0E55">
              <w:t xml:space="preserve">tribute, the </w:t>
            </w:r>
            <w:proofErr w:type="spellStart"/>
            <w:r w:rsidR="005B0E55">
              <w:t>targetURI</w:t>
            </w:r>
            <w:proofErr w:type="spellEnd"/>
            <w:r w:rsidR="005B0E55">
              <w:t xml:space="preserve"> MUST be interpreted as a template conforming to the ide</w:t>
            </w:r>
            <w:r w:rsidR="005B0E55">
              <w:t>n</w:t>
            </w:r>
            <w:r w:rsidR="005B0E55">
              <w:t>tified template scheme.</w:t>
            </w:r>
            <w:r w:rsidRPr="004F0D97">
              <w:t xml:space="preserve"> </w:t>
            </w:r>
            <w:r w:rsidR="00B52125">
              <w:t xml:space="preserve">Template scheme defines the valid variable names that may appear in the template, and any restrictions or conventions for the values that may be substituted in valid URIs under the scheme. </w:t>
            </w:r>
            <w:r w:rsidR="00BB40E0">
              <w:t>Note that a profile may also be specified that further restricts or specifies conventions for variable su</w:t>
            </w:r>
            <w:r w:rsidR="00BB40E0">
              <w:t>b</w:t>
            </w:r>
            <w:r w:rsidR="00BB40E0">
              <w:t xml:space="preserve">stitution. </w:t>
            </w:r>
            <w:r w:rsidR="005B0E55">
              <w:t>T</w:t>
            </w:r>
            <w:r w:rsidR="005B0E55" w:rsidRPr="004F0D97">
              <w:t>he service specification</w:t>
            </w:r>
            <w:r w:rsidR="005B0E55">
              <w:t xml:space="preserve"> should </w:t>
            </w:r>
            <w:r w:rsidR="005B0E55" w:rsidRPr="004F0D97">
              <w:t>de</w:t>
            </w:r>
            <w:r w:rsidR="005B0E55">
              <w:t xml:space="preserve">fine the </w:t>
            </w:r>
            <w:r>
              <w:t xml:space="preserve">URI </w:t>
            </w:r>
            <w:r w:rsidR="0082067B">
              <w:t>that</w:t>
            </w:r>
            <w:r>
              <w:t xml:space="preserve"> </w:t>
            </w:r>
            <w:r w:rsidRPr="004F0D97">
              <w:t>identif</w:t>
            </w:r>
            <w:r w:rsidR="0082067B">
              <w:t>ies the</w:t>
            </w:r>
            <w:r w:rsidRPr="004F0D97">
              <w:t xml:space="preserve"> </w:t>
            </w:r>
            <w:r>
              <w:t>te</w:t>
            </w:r>
            <w:r>
              <w:t>m</w:t>
            </w:r>
            <w:r>
              <w:t>plate scheme and version</w:t>
            </w:r>
            <w:r w:rsidRPr="004F0D97">
              <w:t>.</w:t>
            </w:r>
            <w:r>
              <w:t xml:space="preserve"> </w:t>
            </w:r>
            <w:r w:rsidR="0082067B">
              <w:t xml:space="preserve">Typically used </w:t>
            </w:r>
            <w:r>
              <w:t xml:space="preserve">for services that </w:t>
            </w:r>
            <w:r w:rsidR="0082067B">
              <w:t>implement CRUD against a resource scheme using HTTP verbs.</w:t>
            </w:r>
            <w:r>
              <w:t xml:space="preserve"> </w:t>
            </w:r>
          </w:p>
        </w:tc>
      </w:tr>
      <w:tr w:rsidR="00BE65FC"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BE65FC" w:rsidRDefault="00BE65FC" w:rsidP="005D0695">
            <w:r>
              <w:lastRenderedPageBreak/>
              <w:t>profile</w:t>
            </w:r>
          </w:p>
        </w:tc>
        <w:tc>
          <w:tcPr>
            <w:tcW w:w="7848" w:type="dxa"/>
            <w:tcBorders>
              <w:top w:val="single" w:sz="4" w:space="0" w:color="auto"/>
              <w:left w:val="single" w:sz="4" w:space="0" w:color="auto"/>
              <w:bottom w:val="single" w:sz="4" w:space="0" w:color="auto"/>
              <w:right w:val="single" w:sz="4" w:space="0" w:color="auto"/>
            </w:tcBorders>
            <w:hideMark/>
          </w:tcPr>
          <w:p w:rsidR="00BE65FC" w:rsidRDefault="00451AE1" w:rsidP="00B8722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t>Identifier for p</w:t>
            </w:r>
            <w:r w:rsidR="00BE65FC">
              <w:t xml:space="preserve">rofile of </w:t>
            </w:r>
            <w:r>
              <w:t xml:space="preserve">specifications identified by </w:t>
            </w:r>
            <w:r w:rsidR="00BE65FC">
              <w:t>type</w:t>
            </w:r>
            <w:r>
              <w:t xml:space="preserve">, </w:t>
            </w:r>
            <w:proofErr w:type="spellStart"/>
            <w:r>
              <w:t>overlayAPI</w:t>
            </w:r>
            <w:proofErr w:type="spellEnd"/>
            <w:r>
              <w:t>, and template attributes. Optional, provide if additional conventions</w:t>
            </w:r>
            <w:r w:rsidR="00BE65FC">
              <w:t xml:space="preserve"> </w:t>
            </w:r>
            <w:r>
              <w:t xml:space="preserve">are necessary </w:t>
            </w:r>
            <w:r w:rsidR="00BE65FC">
              <w:t xml:space="preserve">for content contained in messages </w:t>
            </w:r>
            <w:r>
              <w:t>through this link. N</w:t>
            </w:r>
            <w:r w:rsidR="00BE65FC" w:rsidRPr="004F0D97">
              <w:t>ote that the same output scheme might be encoded using different types</w:t>
            </w:r>
            <w:r w:rsidR="00C10ECF">
              <w:t xml:space="preserve">. </w:t>
            </w:r>
            <w:r>
              <w:t>P</w:t>
            </w:r>
            <w:r w:rsidR="00C10ECF">
              <w:t xml:space="preserve">rofiles typically add </w:t>
            </w:r>
            <w:r>
              <w:t xml:space="preserve">usage </w:t>
            </w:r>
            <w:r w:rsidR="00C10ECF">
              <w:t>conventions</w:t>
            </w:r>
            <w:r w:rsidR="00B71FEC">
              <w:t xml:space="preserve"> when the interchange scheme offers alternate approaches</w:t>
            </w:r>
            <w:r>
              <w:t>, restrict cardinality for el</w:t>
            </w:r>
            <w:r>
              <w:t>e</w:t>
            </w:r>
            <w:r>
              <w:t xml:space="preserve">ments </w:t>
            </w:r>
            <w:r w:rsidR="000828B9">
              <w:t>in the interchange format, or specify usage of particular</w:t>
            </w:r>
            <w:r w:rsidR="00C10ECF">
              <w:t xml:space="preserve"> vocabularies.</w:t>
            </w:r>
          </w:p>
        </w:tc>
      </w:tr>
      <w:tr w:rsidR="00EB1F33"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EB1F33" w:rsidRDefault="00EB1F33" w:rsidP="005D0695">
            <w:r>
              <w:t>parameters</w:t>
            </w:r>
          </w:p>
        </w:tc>
        <w:tc>
          <w:tcPr>
            <w:tcW w:w="7848" w:type="dxa"/>
            <w:tcBorders>
              <w:top w:val="single" w:sz="4" w:space="0" w:color="auto"/>
              <w:left w:val="single" w:sz="4" w:space="0" w:color="auto"/>
              <w:bottom w:val="single" w:sz="4" w:space="0" w:color="auto"/>
              <w:right w:val="single" w:sz="4" w:space="0" w:color="auto"/>
            </w:tcBorders>
          </w:tcPr>
          <w:p w:rsidR="00EB1F33" w:rsidRDefault="00EB1F33" w:rsidP="00B8722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proofErr w:type="gramStart"/>
            <w:r>
              <w:t>name/value</w:t>
            </w:r>
            <w:proofErr w:type="gramEnd"/>
            <w:r>
              <w:t xml:space="preserve"> pairs for other specific parameters necessary to automate usage of the link. E.g. WMS layer name or WFS feature type.</w:t>
            </w:r>
          </w:p>
        </w:tc>
      </w:tr>
    </w:tbl>
    <w:p w:rsidR="00EB1F33" w:rsidRPr="00740338" w:rsidRDefault="00EB1F33" w:rsidP="002F0283">
      <w:pPr>
        <w:pStyle w:val="TableSmallText"/>
        <w:keepNext/>
        <w:keepLines/>
        <w:rPr>
          <w:sz w:val="28"/>
          <w:szCs w:val="28"/>
        </w:rPr>
      </w:pPr>
    </w:p>
    <w:tbl>
      <w:tblPr>
        <w:tblStyle w:val="MediumList2"/>
        <w:tblW w:w="0" w:type="auto"/>
        <w:tblLayout w:type="fixed"/>
        <w:tblLook w:val="04A0" w:firstRow="1" w:lastRow="0" w:firstColumn="1" w:lastColumn="0" w:noHBand="0" w:noVBand="1"/>
      </w:tblPr>
      <w:tblGrid>
        <w:gridCol w:w="1728"/>
        <w:gridCol w:w="7848"/>
      </w:tblGrid>
      <w:tr w:rsidR="00740338" w:rsidRPr="00740338" w:rsidTr="002F02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gridSpan w:val="2"/>
            <w:tcBorders>
              <w:top w:val="single" w:sz="4" w:space="0" w:color="auto"/>
              <w:left w:val="single" w:sz="4" w:space="0" w:color="auto"/>
              <w:bottom w:val="single" w:sz="4" w:space="0" w:color="auto"/>
              <w:right w:val="single" w:sz="4" w:space="0" w:color="auto"/>
            </w:tcBorders>
          </w:tcPr>
          <w:p w:rsidR="00740338" w:rsidRPr="00740338" w:rsidRDefault="00740338" w:rsidP="002F0283">
            <w:pPr>
              <w:pStyle w:val="TableSmallText"/>
              <w:keepNext/>
              <w:keepLines/>
              <w:rPr>
                <w:rFonts w:asciiTheme="minorHAnsi" w:eastAsiaTheme="minorHAnsi" w:hAnsiTheme="minorHAnsi" w:cstheme="minorBidi"/>
                <w:color w:val="auto"/>
                <w:sz w:val="28"/>
                <w:szCs w:val="28"/>
              </w:rPr>
            </w:pPr>
            <w:r w:rsidRPr="00740338">
              <w:rPr>
                <w:sz w:val="28"/>
                <w:szCs w:val="28"/>
              </w:rPr>
              <w:t>Other properties that may be useful</w:t>
            </w:r>
            <w:r w:rsidR="00FF513B">
              <w:rPr>
                <w:sz w:val="28"/>
                <w:szCs w:val="28"/>
              </w:rPr>
              <w:t xml:space="preserve"> (all optional)</w:t>
            </w:r>
          </w:p>
        </w:tc>
      </w:tr>
      <w:tr w:rsidR="00DB07B6"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2F0283">
            <w:pPr>
              <w:keepNext/>
              <w:keepLines/>
              <w:rPr>
                <w:rFonts w:asciiTheme="minorHAnsi" w:eastAsiaTheme="minorHAnsi" w:hAnsiTheme="minorHAnsi" w:cstheme="minorBidi"/>
                <w:color w:val="auto"/>
              </w:rPr>
            </w:pPr>
            <w:proofErr w:type="spellStart"/>
            <w:r w:rsidRPr="00740338">
              <w:t>altTitle</w:t>
            </w:r>
            <w:proofErr w:type="spellEnd"/>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rsidP="002F0283">
            <w:pPr>
              <w:pStyle w:val="TableSmallText"/>
              <w:keepNext/>
              <w:keepLines/>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t xml:space="preserve">String that </w:t>
            </w:r>
            <w:r w:rsidRPr="004F0D97">
              <w:t>encodes title value in a different character set, and/or contains language information as per [RFC5987].</w:t>
            </w:r>
          </w:p>
        </w:tc>
      </w:tr>
      <w:tr w:rsidR="00DB07B6"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FF513B">
            <w:r>
              <w:t>behavior</w:t>
            </w:r>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rsidP="00FF513B">
            <w:pPr>
              <w:pStyle w:val="TableSmallText"/>
              <w:cnfStyle w:val="000000000000" w:firstRow="0" w:lastRow="0" w:firstColumn="0" w:lastColumn="0" w:oddVBand="0" w:evenVBand="0" w:oddHBand="0" w:evenHBand="0" w:firstRowFirstColumn="0" w:firstRowLastColumn="0" w:lastRowFirstColumn="0" w:lastRowLastColumn="0"/>
            </w:pPr>
            <w:r>
              <w:t xml:space="preserve">A comma separated list of properties specifying behavior expected in client when link is actuated. See </w:t>
            </w:r>
            <w:r>
              <w:fldChar w:fldCharType="begin"/>
            </w:r>
            <w:r>
              <w:instrText xml:space="preserve"> REF _Ref305153655 \h </w:instrText>
            </w:r>
            <w:r>
              <w:fldChar w:fldCharType="separate"/>
            </w:r>
            <w:r>
              <w:t xml:space="preserve">Table </w:t>
            </w:r>
            <w:r>
              <w:rPr>
                <w:noProof/>
              </w:rPr>
              <w:t>7</w:t>
            </w:r>
            <w:r>
              <w:fldChar w:fldCharType="end"/>
            </w:r>
            <w:r>
              <w:t xml:space="preserve"> for list of values.</w:t>
            </w:r>
          </w:p>
        </w:tc>
      </w:tr>
      <w:tr w:rsidR="00DB07B6"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2F0283">
            <w:pPr>
              <w:keepNext/>
              <w:keepLines/>
              <w:rPr>
                <w:rFonts w:asciiTheme="minorHAnsi" w:eastAsiaTheme="minorHAnsi" w:hAnsiTheme="minorHAnsi" w:cstheme="minorBidi"/>
                <w:color w:val="auto"/>
              </w:rPr>
            </w:pPr>
            <w:proofErr w:type="spellStart"/>
            <w:r w:rsidRPr="00740338">
              <w:t>description</w:t>
            </w:r>
            <w:r>
              <w:t>URL</w:t>
            </w:r>
            <w:proofErr w:type="spellEnd"/>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rsidP="002F0283">
            <w:pPr>
              <w:pStyle w:val="TableSmallText"/>
              <w:keepNext/>
              <w:keepLines/>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proofErr w:type="gramStart"/>
            <w:r w:rsidRPr="004F0D97">
              <w:t>detailed</w:t>
            </w:r>
            <w:proofErr w:type="gramEnd"/>
            <w:r w:rsidRPr="004F0D97">
              <w:t xml:space="preserve"> text description of what the online resource is/does</w:t>
            </w:r>
            <w:r>
              <w:t xml:space="preserve">.  Since is not considered good practice to put extensive text in an element attribute, implement by reference with a </w:t>
            </w:r>
            <w:proofErr w:type="spellStart"/>
            <w:r>
              <w:t>url</w:t>
            </w:r>
            <w:proofErr w:type="spellEnd"/>
            <w:r>
              <w:t xml:space="preserve"> for an html descri</w:t>
            </w:r>
            <w:r>
              <w:t>p</w:t>
            </w:r>
            <w:r>
              <w:t>tion page.</w:t>
            </w:r>
          </w:p>
        </w:tc>
      </w:tr>
      <w:tr w:rsidR="00DB07B6"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Default="00DB07B6" w:rsidP="00FF513B">
            <w:r>
              <w:t>hints</w:t>
            </w:r>
          </w:p>
        </w:tc>
        <w:tc>
          <w:tcPr>
            <w:tcW w:w="7848" w:type="dxa"/>
            <w:tcBorders>
              <w:top w:val="single" w:sz="4" w:space="0" w:color="auto"/>
              <w:left w:val="single" w:sz="4" w:space="0" w:color="auto"/>
              <w:bottom w:val="single" w:sz="4" w:space="0" w:color="auto"/>
              <w:right w:val="single" w:sz="4" w:space="0" w:color="auto"/>
            </w:tcBorders>
          </w:tcPr>
          <w:p w:rsidR="00DB07B6" w:rsidRDefault="00DB07B6">
            <w:pPr>
              <w:pStyle w:val="TableSmall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r>
              <w:t xml:space="preserve">Object with additional, profile-specific </w:t>
            </w:r>
            <w:r w:rsidRPr="00C10ECF">
              <w:t xml:space="preserve">information about link operation; granular to </w:t>
            </w:r>
            <w:r>
              <w:t>protocol</w:t>
            </w:r>
            <w:r w:rsidRPr="00C10ECF">
              <w:t xml:space="preserve"> </w:t>
            </w:r>
            <w:r>
              <w:t xml:space="preserve">or </w:t>
            </w:r>
            <w:proofErr w:type="spellStart"/>
            <w:r>
              <w:t>overlayAPI</w:t>
            </w:r>
            <w:proofErr w:type="spellEnd"/>
            <w:r>
              <w:t xml:space="preserve"> </w:t>
            </w:r>
            <w:r w:rsidRPr="00C10ECF">
              <w:t>method level</w:t>
            </w:r>
            <w:r>
              <w:t xml:space="preserve">.  Object provides additional information to allow clients to </w:t>
            </w:r>
            <w:r w:rsidRPr="00C10ECF">
              <w:t>interact</w:t>
            </w:r>
            <w:r>
              <w:t xml:space="preserve"> </w:t>
            </w:r>
            <w:r w:rsidRPr="00C10ECF">
              <w:t>with a resource beforehand, as a means of optimizing communications, as well as advertising available behaviors (e.g., to aid in laying out a user interface for consuming the API). Home-documents draft proposes set of common hints</w:t>
            </w:r>
            <w:r>
              <w:t xml:space="preserve"> as an example.</w:t>
            </w:r>
          </w:p>
        </w:tc>
      </w:tr>
      <w:tr w:rsidR="00DB07B6"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FF513B">
            <w:proofErr w:type="spellStart"/>
            <w:r w:rsidRPr="00740338">
              <w:t>hreflang</w:t>
            </w:r>
            <w:proofErr w:type="spellEnd"/>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pPr>
              <w:pStyle w:val="TableSmall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proofErr w:type="gramStart"/>
            <w:r w:rsidRPr="004F0D97">
              <w:t>describes</w:t>
            </w:r>
            <w:proofErr w:type="gramEnd"/>
            <w:r w:rsidRPr="004F0D97">
              <w:t xml:space="preserve"> the language of the resource pointed to by the </w:t>
            </w:r>
            <w:r>
              <w:t>linkage</w:t>
            </w:r>
            <w:r w:rsidRPr="004F0D97">
              <w:t xml:space="preserve"> attribute.  When used together with the </w:t>
            </w:r>
            <w:proofErr w:type="spellStart"/>
            <w:r w:rsidRPr="004F0D97">
              <w:t>rel</w:t>
            </w:r>
            <w:proofErr w:type="spellEnd"/>
            <w:r w:rsidRPr="004F0D97">
              <w:t>="alternate", it implies a translated version of the entry.  Multiple "</w:t>
            </w:r>
            <w:proofErr w:type="spellStart"/>
            <w:r w:rsidRPr="004F0D97">
              <w:t>hreflang</w:t>
            </w:r>
            <w:proofErr w:type="spellEnd"/>
            <w:r w:rsidRPr="004F0D97">
              <w:t>" parameters on a single link-value indicate language options that may be indicated by the client.</w:t>
            </w:r>
            <w:r>
              <w:t xml:space="preserve"> </w:t>
            </w:r>
          </w:p>
        </w:tc>
      </w:tr>
      <w:tr w:rsidR="00DB07B6"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FF513B">
            <w:r w:rsidRPr="00740338">
              <w:t>length</w:t>
            </w:r>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pPr>
              <w:pStyle w:val="TableSmall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r w:rsidRPr="004F0D97">
              <w:t xml:space="preserve">Indicates an advisory length of the linked content in octets; it is a hint about the content length of the representation returned when </w:t>
            </w:r>
            <w:r>
              <w:t>linkage</w:t>
            </w:r>
            <w:r w:rsidRPr="004F0D97">
              <w:t xml:space="preserve"> identifier is dereferenced</w:t>
            </w:r>
          </w:p>
        </w:tc>
      </w:tr>
      <w:tr w:rsidR="00361625"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361625" w:rsidRPr="00740338" w:rsidRDefault="00361625" w:rsidP="00FF513B">
            <w:proofErr w:type="spellStart"/>
            <w:r>
              <w:t>innerResource</w:t>
            </w:r>
            <w:r>
              <w:softHyphen/>
              <w:t>Type</w:t>
            </w:r>
            <w:proofErr w:type="spellEnd"/>
          </w:p>
        </w:tc>
        <w:tc>
          <w:tcPr>
            <w:tcW w:w="7848" w:type="dxa"/>
            <w:tcBorders>
              <w:top w:val="single" w:sz="4" w:space="0" w:color="auto"/>
              <w:left w:val="single" w:sz="4" w:space="0" w:color="auto"/>
              <w:bottom w:val="single" w:sz="4" w:space="0" w:color="auto"/>
              <w:right w:val="single" w:sz="4" w:space="0" w:color="auto"/>
            </w:tcBorders>
          </w:tcPr>
          <w:p w:rsidR="00361625" w:rsidRPr="004F0D97" w:rsidRDefault="00361625">
            <w:pPr>
              <w:pStyle w:val="TableSmallText"/>
              <w:cnfStyle w:val="000000100000" w:firstRow="0" w:lastRow="0" w:firstColumn="0" w:lastColumn="0" w:oddVBand="0" w:evenVBand="0" w:oddHBand="1" w:evenHBand="0" w:firstRowFirstColumn="0" w:firstRowLastColumn="0" w:lastRowFirstColumn="0" w:lastRowLastColumn="0"/>
            </w:pPr>
            <w:r>
              <w:t>File type for a resource that is 'wrapped' in a container file for delivery, e.g.  inside a zip archive.</w:t>
            </w:r>
          </w:p>
        </w:tc>
      </w:tr>
    </w:tbl>
    <w:p w:rsidR="007755E2" w:rsidRDefault="007755E2" w:rsidP="007755E2">
      <w:pPr>
        <w:pStyle w:val="Caption"/>
      </w:pPr>
      <w:bookmarkStart w:id="19" w:name="_Ref305153655"/>
      <w:proofErr w:type="gramStart"/>
      <w:r>
        <w:t xml:space="preserve">Table </w:t>
      </w:r>
      <w:r w:rsidR="0074619F">
        <w:fldChar w:fldCharType="begin"/>
      </w:r>
      <w:r w:rsidR="0074619F">
        <w:instrText xml:space="preserve"> SEQ Table \* ARABIC </w:instrText>
      </w:r>
      <w:r w:rsidR="0074619F">
        <w:fldChar w:fldCharType="separate"/>
      </w:r>
      <w:r w:rsidR="009558F8">
        <w:rPr>
          <w:noProof/>
        </w:rPr>
        <w:t>7</w:t>
      </w:r>
      <w:r w:rsidR="0074619F">
        <w:rPr>
          <w:noProof/>
        </w:rPr>
        <w:fldChar w:fldCharType="end"/>
      </w:r>
      <w:bookmarkEnd w:id="19"/>
      <w:r>
        <w:t>.</w:t>
      </w:r>
      <w:proofErr w:type="gramEnd"/>
      <w:r>
        <w:t xml:space="preserve"> </w:t>
      </w:r>
      <w:proofErr w:type="gramStart"/>
      <w:r>
        <w:t>Vocabulary for specifying link behavior property.</w:t>
      </w:r>
      <w:proofErr w:type="gramEnd"/>
    </w:p>
    <w:tbl>
      <w:tblPr>
        <w:tblStyle w:val="LightGrid"/>
        <w:tblW w:w="9781" w:type="dxa"/>
        <w:tblLook w:val="04A0" w:firstRow="1" w:lastRow="0" w:firstColumn="1" w:lastColumn="0" w:noHBand="0" w:noVBand="1"/>
      </w:tblPr>
      <w:tblGrid>
        <w:gridCol w:w="2088"/>
        <w:gridCol w:w="7693"/>
      </w:tblGrid>
      <w:tr w:rsidR="00740338" w:rsidRPr="00740338" w:rsidTr="00775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740338" w:rsidRPr="00740338" w:rsidRDefault="00740338" w:rsidP="00FF513B">
            <w:r w:rsidRPr="00740338">
              <w:t>Term</w:t>
            </w:r>
          </w:p>
        </w:tc>
        <w:tc>
          <w:tcPr>
            <w:tcW w:w="7693" w:type="dxa"/>
          </w:tcPr>
          <w:p w:rsidR="00740338" w:rsidRPr="00740338" w:rsidRDefault="00740338" w:rsidP="00FF513B">
            <w:pPr>
              <w:cnfStyle w:val="100000000000" w:firstRow="1" w:lastRow="0" w:firstColumn="0" w:lastColumn="0" w:oddVBand="0" w:evenVBand="0" w:oddHBand="0" w:evenHBand="0" w:firstRowFirstColumn="0" w:firstRowLastColumn="0" w:lastRowFirstColumn="0" w:lastRowLastColumn="0"/>
            </w:pPr>
            <w:r w:rsidRPr="00740338">
              <w:t>Explanation</w:t>
            </w:r>
          </w:p>
        </w:tc>
      </w:tr>
      <w:tr w:rsidR="00DB07B6"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actuateOnLoad</w:t>
            </w:r>
            <w:proofErr w:type="spellEnd"/>
          </w:p>
        </w:tc>
        <w:tc>
          <w:tcPr>
            <w:tcW w:w="7693" w:type="dxa"/>
          </w:tcPr>
          <w:p w:rsidR="00DB07B6" w:rsidRDefault="00DB07B6" w:rsidP="00740338">
            <w:pPr>
              <w:cnfStyle w:val="000000100000" w:firstRow="0" w:lastRow="0" w:firstColumn="0" w:lastColumn="0" w:oddVBand="0" w:evenVBand="0" w:oddHBand="1" w:evenHBand="0" w:firstRowFirstColumn="0" w:firstRowLastColumn="0" w:lastRowFirstColumn="0" w:lastRowLastColumn="0"/>
            </w:pPr>
            <w:proofErr w:type="gramStart"/>
            <w:r>
              <w:t>equivalent</w:t>
            </w:r>
            <w:proofErr w:type="gramEnd"/>
            <w:r>
              <w:t xml:space="preserve"> to ‘</w:t>
            </w:r>
            <w:proofErr w:type="spellStart"/>
            <w:r>
              <w:t>onLoad</w:t>
            </w:r>
            <w:proofErr w:type="spellEnd"/>
            <w:r>
              <w:t xml:space="preserve">’ value for </w:t>
            </w:r>
            <w:proofErr w:type="spellStart"/>
            <w:r>
              <w:t>xlink:actuate</w:t>
            </w:r>
            <w:proofErr w:type="spellEnd"/>
            <w:r>
              <w:t xml:space="preserve"> property.</w:t>
            </w:r>
          </w:p>
        </w:tc>
      </w:tr>
      <w:tr w:rsidR="00DB07B6" w:rsidRPr="00740338" w:rsidTr="007755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actuateOnRequest</w:t>
            </w:r>
            <w:proofErr w:type="spellEnd"/>
          </w:p>
        </w:tc>
        <w:tc>
          <w:tcPr>
            <w:tcW w:w="7693" w:type="dxa"/>
          </w:tcPr>
          <w:p w:rsidR="00DB07B6" w:rsidRDefault="00DB07B6" w:rsidP="00740338">
            <w:pPr>
              <w:cnfStyle w:val="000000010000" w:firstRow="0" w:lastRow="0" w:firstColumn="0" w:lastColumn="0" w:oddVBand="0" w:evenVBand="0" w:oddHBand="0" w:evenHBand="1" w:firstRowFirstColumn="0" w:firstRowLastColumn="0" w:lastRowFirstColumn="0" w:lastRowLastColumn="0"/>
            </w:pPr>
            <w:proofErr w:type="gramStart"/>
            <w:r>
              <w:t>equivalent</w:t>
            </w:r>
            <w:proofErr w:type="gramEnd"/>
            <w:r>
              <w:t xml:space="preserve"> to ‘</w:t>
            </w:r>
            <w:proofErr w:type="spellStart"/>
            <w:r>
              <w:t>onRequest</w:t>
            </w:r>
            <w:proofErr w:type="spellEnd"/>
            <w:r>
              <w:t xml:space="preserve">’ value for </w:t>
            </w:r>
            <w:proofErr w:type="spellStart"/>
            <w:r>
              <w:t>xlink:actuate</w:t>
            </w:r>
            <w:proofErr w:type="spellEnd"/>
            <w:r>
              <w:t xml:space="preserve"> property.</w:t>
            </w:r>
          </w:p>
        </w:tc>
      </w:tr>
      <w:tr w:rsidR="00DB07B6"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nofollow</w:t>
            </w:r>
            <w:proofErr w:type="spellEnd"/>
          </w:p>
        </w:tc>
        <w:tc>
          <w:tcPr>
            <w:tcW w:w="7693" w:type="dxa"/>
          </w:tcPr>
          <w:p w:rsidR="00DB07B6" w:rsidRPr="00740338" w:rsidRDefault="00DB07B6" w:rsidP="00740338">
            <w:pPr>
              <w:cnfStyle w:val="000000100000" w:firstRow="0" w:lastRow="0" w:firstColumn="0" w:lastColumn="0" w:oddVBand="0" w:evenVBand="0" w:oddHBand="1" w:evenHBand="0" w:firstRowFirstColumn="0" w:firstRowLastColumn="0" w:lastRowFirstColumn="0" w:lastRowLastColumn="0"/>
            </w:pPr>
            <w:proofErr w:type="gramStart"/>
            <w:r>
              <w:t>if</w:t>
            </w:r>
            <w:proofErr w:type="gramEnd"/>
            <w:r>
              <w:t xml:space="preserve"> property is specified, i</w:t>
            </w:r>
            <w:r w:rsidRPr="004F0D97">
              <w:t>ndicates that the context’s original author or publisher does not endorse the link target</w:t>
            </w:r>
            <w:r>
              <w:t>.</w:t>
            </w:r>
          </w:p>
        </w:tc>
      </w:tr>
      <w:tr w:rsidR="00DB07B6" w:rsidRPr="00740338" w:rsidTr="007755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noreferrer</w:t>
            </w:r>
            <w:proofErr w:type="spellEnd"/>
          </w:p>
        </w:tc>
        <w:tc>
          <w:tcPr>
            <w:tcW w:w="7693" w:type="dxa"/>
          </w:tcPr>
          <w:p w:rsidR="00DB07B6" w:rsidRDefault="00DB07B6" w:rsidP="00740338">
            <w:pPr>
              <w:cnfStyle w:val="000000010000" w:firstRow="0" w:lastRow="0" w:firstColumn="0" w:lastColumn="0" w:oddVBand="0" w:evenVBand="0" w:oddHBand="0" w:evenHBand="1" w:firstRowFirstColumn="0" w:firstRowLastColumn="0" w:lastRowFirstColumn="0" w:lastRowLastColumn="0"/>
            </w:pPr>
            <w:r>
              <w:t>if property is specified, i</w:t>
            </w:r>
            <w:r w:rsidRPr="004F0D97">
              <w:t>ndicates that no referrer information is to be leaked when following the link</w:t>
            </w:r>
          </w:p>
        </w:tc>
      </w:tr>
      <w:tr w:rsidR="00DB07B6"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prefetch</w:t>
            </w:r>
            <w:proofErr w:type="spellEnd"/>
          </w:p>
        </w:tc>
        <w:tc>
          <w:tcPr>
            <w:tcW w:w="7693" w:type="dxa"/>
          </w:tcPr>
          <w:p w:rsidR="00DB07B6" w:rsidRDefault="00DB07B6" w:rsidP="00740338">
            <w:pPr>
              <w:cnfStyle w:val="000000100000" w:firstRow="0" w:lastRow="0" w:firstColumn="0" w:lastColumn="0" w:oddVBand="0" w:evenVBand="0" w:oddHBand="1" w:evenHBand="0" w:firstRowFirstColumn="0" w:firstRowLastColumn="0" w:lastRowFirstColumn="0" w:lastRowLastColumn="0"/>
            </w:pPr>
            <w:r>
              <w:t xml:space="preserve">if property is specified, indicates that </w:t>
            </w:r>
            <w:r w:rsidRPr="004F0D97">
              <w:t>the link target should be preemptively cached</w:t>
            </w:r>
          </w:p>
        </w:tc>
      </w:tr>
      <w:tr w:rsidR="00DB07B6" w:rsidRPr="00740338" w:rsidTr="007755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showembed</w:t>
            </w:r>
            <w:proofErr w:type="spellEnd"/>
          </w:p>
        </w:tc>
        <w:tc>
          <w:tcPr>
            <w:tcW w:w="7693" w:type="dxa"/>
          </w:tcPr>
          <w:p w:rsidR="00DB07B6" w:rsidRDefault="00DB07B6" w:rsidP="00740338">
            <w:pPr>
              <w:cnfStyle w:val="000000010000" w:firstRow="0" w:lastRow="0" w:firstColumn="0" w:lastColumn="0" w:oddVBand="0" w:evenVBand="0" w:oddHBand="0" w:evenHBand="1" w:firstRowFirstColumn="0" w:firstRowLastColumn="0" w:lastRowFirstColumn="0" w:lastRowLastColumn="0"/>
            </w:pPr>
            <w:proofErr w:type="gramStart"/>
            <w:r>
              <w:t>equivalent</w:t>
            </w:r>
            <w:proofErr w:type="gramEnd"/>
            <w:r>
              <w:t xml:space="preserve"> to ‘embed’ value for </w:t>
            </w:r>
            <w:proofErr w:type="spellStart"/>
            <w:r>
              <w:t>xlink:show</w:t>
            </w:r>
            <w:proofErr w:type="spellEnd"/>
            <w:r>
              <w:t xml:space="preserve"> property.</w:t>
            </w:r>
          </w:p>
        </w:tc>
      </w:tr>
      <w:tr w:rsidR="00DB07B6"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showreplace</w:t>
            </w:r>
            <w:proofErr w:type="spellEnd"/>
          </w:p>
        </w:tc>
        <w:tc>
          <w:tcPr>
            <w:tcW w:w="7693" w:type="dxa"/>
          </w:tcPr>
          <w:p w:rsidR="00DB07B6" w:rsidRDefault="00DB07B6" w:rsidP="00FF513B">
            <w:pPr>
              <w:cnfStyle w:val="000000100000" w:firstRow="0" w:lastRow="0" w:firstColumn="0" w:lastColumn="0" w:oddVBand="0" w:evenVBand="0" w:oddHBand="1" w:evenHBand="0" w:firstRowFirstColumn="0" w:firstRowLastColumn="0" w:lastRowFirstColumn="0" w:lastRowLastColumn="0"/>
            </w:pPr>
            <w:proofErr w:type="gramStart"/>
            <w:r>
              <w:t>equivalent</w:t>
            </w:r>
            <w:proofErr w:type="gramEnd"/>
            <w:r>
              <w:t xml:space="preserve"> to ‘show’ value for </w:t>
            </w:r>
            <w:proofErr w:type="spellStart"/>
            <w:r>
              <w:t>xlink:show</w:t>
            </w:r>
            <w:proofErr w:type="spellEnd"/>
            <w:r>
              <w:t xml:space="preserve"> property. </w:t>
            </w:r>
          </w:p>
        </w:tc>
      </w:tr>
    </w:tbl>
    <w:p w:rsidR="007755E2" w:rsidRDefault="007755E2" w:rsidP="00664807"/>
    <w:p w:rsidR="00D563F9" w:rsidRDefault="00D563F9" w:rsidP="00D316D5">
      <w:pPr>
        <w:pStyle w:val="Heading1"/>
      </w:pPr>
      <w:bookmarkStart w:id="20" w:name="_Toc393976051"/>
      <w:proofErr w:type="gramStart"/>
      <w:r>
        <w:t>Appendix 1.</w:t>
      </w:r>
      <w:proofErr w:type="gramEnd"/>
      <w:r>
        <w:t xml:space="preserve"> </w:t>
      </w:r>
      <w:r w:rsidR="003E58D5">
        <w:t>Examples</w:t>
      </w:r>
      <w:bookmarkEnd w:id="20"/>
      <w:r w:rsidR="00DB07B6">
        <w:t xml:space="preserve"> </w:t>
      </w:r>
    </w:p>
    <w:p w:rsidR="003E58D5" w:rsidRDefault="00D563F9" w:rsidP="00D316D5">
      <w:r>
        <w:t>These are in progress. Please add or make corrections (track changes…)</w:t>
      </w:r>
    </w:p>
    <w:p w:rsidR="003E58D5" w:rsidRDefault="00AA7557" w:rsidP="00D316D5">
      <w:pPr>
        <w:pStyle w:val="Heading2"/>
      </w:pPr>
      <w:bookmarkStart w:id="21" w:name="_Toc393976052"/>
      <w:r>
        <w:lastRenderedPageBreak/>
        <w:t>O</w:t>
      </w:r>
      <w:r w:rsidR="003E58D5">
        <w:t>pen</w:t>
      </w:r>
      <w:r>
        <w:t>S</w:t>
      </w:r>
      <w:r w:rsidR="003E58D5">
        <w:t>earch link in ESIP discovery/data cast</w:t>
      </w:r>
      <w:bookmarkEnd w:id="21"/>
    </w:p>
    <w:tbl>
      <w:tblPr>
        <w:tblStyle w:val="TableGrid"/>
        <w:tblW w:w="0" w:type="auto"/>
        <w:tblLook w:val="04A0" w:firstRow="1" w:lastRow="0" w:firstColumn="1" w:lastColumn="0" w:noHBand="0" w:noVBand="1"/>
      </w:tblPr>
      <w:tblGrid>
        <w:gridCol w:w="1818"/>
        <w:gridCol w:w="7758"/>
      </w:tblGrid>
      <w:tr w:rsidR="003F51CB" w:rsidRPr="00680D6B" w:rsidTr="002F0283">
        <w:tc>
          <w:tcPr>
            <w:tcW w:w="1818" w:type="dxa"/>
          </w:tcPr>
          <w:p w:rsidR="003F51CB" w:rsidRPr="00680D6B" w:rsidRDefault="003F51CB" w:rsidP="00D316D5">
            <w:pPr>
              <w:pStyle w:val="Heading3"/>
            </w:pPr>
            <w:bookmarkStart w:id="22" w:name="_Toc393976053"/>
            <w:r>
              <w:t>Link property</w:t>
            </w:r>
            <w:bookmarkEnd w:id="22"/>
          </w:p>
        </w:tc>
        <w:tc>
          <w:tcPr>
            <w:tcW w:w="7758" w:type="dxa"/>
          </w:tcPr>
          <w:p w:rsidR="003F51CB" w:rsidRPr="00680D6B" w:rsidRDefault="003F51CB" w:rsidP="00D316D5">
            <w:pPr>
              <w:pStyle w:val="Heading3"/>
            </w:pPr>
            <w:bookmarkStart w:id="23" w:name="_Toc393976054"/>
            <w:r>
              <w:t>Value</w:t>
            </w:r>
            <w:bookmarkEnd w:id="23"/>
          </w:p>
        </w:tc>
      </w:tr>
      <w:tr w:rsidR="003F51CB" w:rsidRPr="00680D6B" w:rsidTr="002F0283">
        <w:tc>
          <w:tcPr>
            <w:tcW w:w="1818" w:type="dxa"/>
          </w:tcPr>
          <w:p w:rsidR="003F51CB" w:rsidRPr="00680D6B" w:rsidRDefault="003F51CB">
            <w:pPr>
              <w:pStyle w:val="NoSpacing"/>
            </w:pPr>
            <w:r w:rsidRPr="00680D6B">
              <w:t>linkage</w:t>
            </w:r>
          </w:p>
        </w:tc>
        <w:tc>
          <w:tcPr>
            <w:tcW w:w="7758" w:type="dxa"/>
          </w:tcPr>
          <w:p w:rsidR="003F51CB" w:rsidRPr="00680D6B" w:rsidRDefault="00390E3C">
            <w:pPr>
              <w:pStyle w:val="NoSpacing"/>
            </w:pPr>
            <w:r>
              <w:t>http://</w:t>
            </w:r>
            <w:r w:rsidR="00805AB9">
              <w:t xml:space="preserve"> </w:t>
            </w:r>
            <w:r w:rsidR="00805AB9" w:rsidRPr="00805AB9">
              <w:t>http://mirador.gsfc.nasa.gov/cgi-bin/mirador/collectionlist.pl?</w:t>
            </w:r>
            <w:r w:rsidR="00805AB9">
              <w:br/>
            </w:r>
            <w:r w:rsidR="00805AB9" w:rsidRPr="00805AB9">
              <w:t>keyword={</w:t>
            </w:r>
            <w:proofErr w:type="spellStart"/>
            <w:r w:rsidR="00805AB9" w:rsidRPr="00805AB9">
              <w:t>searchTerms</w:t>
            </w:r>
            <w:proofErr w:type="spellEnd"/>
            <w:r w:rsidR="00805AB9" w:rsidRPr="00805AB9">
              <w:t>}</w:t>
            </w:r>
          </w:p>
        </w:tc>
      </w:tr>
      <w:tr w:rsidR="003F51CB" w:rsidRPr="00680D6B" w:rsidTr="002F0283">
        <w:tc>
          <w:tcPr>
            <w:tcW w:w="1818" w:type="dxa"/>
          </w:tcPr>
          <w:p w:rsidR="003F51CB" w:rsidRPr="00680D6B" w:rsidRDefault="003F51CB">
            <w:pPr>
              <w:pStyle w:val="NoSpacing"/>
            </w:pPr>
            <w:proofErr w:type="spellStart"/>
            <w:r w:rsidRPr="00680D6B">
              <w:t>rel</w:t>
            </w:r>
            <w:proofErr w:type="spellEnd"/>
          </w:p>
        </w:tc>
        <w:tc>
          <w:tcPr>
            <w:tcW w:w="7758" w:type="dxa"/>
          </w:tcPr>
          <w:p w:rsidR="003F51CB" w:rsidRPr="00680D6B" w:rsidRDefault="00390E3C">
            <w:pPr>
              <w:pStyle w:val="NoSpacing"/>
            </w:pPr>
            <w:r>
              <w:t>search</w:t>
            </w:r>
          </w:p>
        </w:tc>
      </w:tr>
      <w:tr w:rsidR="003F51CB" w:rsidRPr="00680D6B" w:rsidTr="002F0283">
        <w:tc>
          <w:tcPr>
            <w:tcW w:w="1818" w:type="dxa"/>
          </w:tcPr>
          <w:p w:rsidR="003F51CB" w:rsidRPr="00241399" w:rsidRDefault="003F51CB" w:rsidP="00D316D5">
            <w:r w:rsidRPr="00241399">
              <w:t>title</w:t>
            </w:r>
          </w:p>
        </w:tc>
        <w:tc>
          <w:tcPr>
            <w:tcW w:w="7758" w:type="dxa"/>
          </w:tcPr>
          <w:p w:rsidR="003F51CB" w:rsidRPr="00241399" w:rsidRDefault="00805AB9" w:rsidP="00D316D5">
            <w:r>
              <w:t xml:space="preserve">Search template for </w:t>
            </w:r>
            <w:proofErr w:type="spellStart"/>
            <w:r>
              <w:t>Mirador</w:t>
            </w:r>
            <w:proofErr w:type="spellEnd"/>
            <w:r>
              <w:t xml:space="preserve"> keyword search</w:t>
            </w:r>
          </w:p>
        </w:tc>
      </w:tr>
      <w:tr w:rsidR="003F51CB" w:rsidRPr="00680D6B" w:rsidTr="002F0283">
        <w:tc>
          <w:tcPr>
            <w:tcW w:w="1818" w:type="dxa"/>
          </w:tcPr>
          <w:p w:rsidR="003F51CB" w:rsidRPr="00680D6B" w:rsidRDefault="003F51CB">
            <w:pPr>
              <w:pStyle w:val="NoSpacing"/>
            </w:pPr>
            <w:r w:rsidRPr="00680D6B">
              <w:t>type</w:t>
            </w:r>
          </w:p>
        </w:tc>
        <w:tc>
          <w:tcPr>
            <w:tcW w:w="7758" w:type="dxa"/>
          </w:tcPr>
          <w:p w:rsidR="003F51CB" w:rsidRPr="00680D6B" w:rsidRDefault="00390E3C">
            <w:pPr>
              <w:pStyle w:val="NoSpacing"/>
            </w:pPr>
            <w:r w:rsidRPr="00390E3C">
              <w:t>application/</w:t>
            </w:r>
            <w:proofErr w:type="spellStart"/>
            <w:r w:rsidR="000774F6">
              <w:t>atom</w:t>
            </w:r>
            <w:r w:rsidRPr="00390E3C">
              <w:t>+xml</w:t>
            </w:r>
            <w:proofErr w:type="spellEnd"/>
            <w:r w:rsidRPr="00390E3C">
              <w:tab/>
            </w:r>
          </w:p>
        </w:tc>
      </w:tr>
      <w:tr w:rsidR="003F51CB" w:rsidRPr="00680D6B" w:rsidTr="002F0283">
        <w:tc>
          <w:tcPr>
            <w:tcW w:w="1818" w:type="dxa"/>
          </w:tcPr>
          <w:p w:rsidR="003F51CB" w:rsidRPr="00680D6B" w:rsidRDefault="003F51CB">
            <w:pPr>
              <w:pStyle w:val="NoSpacing"/>
            </w:pPr>
            <w:proofErr w:type="spellStart"/>
            <w:r w:rsidRPr="00680D6B">
              <w:t>overlayAPI</w:t>
            </w:r>
            <w:proofErr w:type="spellEnd"/>
          </w:p>
        </w:tc>
        <w:tc>
          <w:tcPr>
            <w:tcW w:w="7758" w:type="dxa"/>
          </w:tcPr>
          <w:p w:rsidR="003F51CB" w:rsidRPr="00680D6B" w:rsidRDefault="003F51CB">
            <w:pPr>
              <w:pStyle w:val="NoSpacing"/>
            </w:pPr>
          </w:p>
        </w:tc>
      </w:tr>
      <w:tr w:rsidR="00241399" w:rsidRPr="00680D6B" w:rsidTr="002F0283">
        <w:tc>
          <w:tcPr>
            <w:tcW w:w="1818" w:type="dxa"/>
          </w:tcPr>
          <w:p w:rsidR="00241399" w:rsidRPr="00680D6B" w:rsidRDefault="00241399" w:rsidP="00D316D5">
            <w:r>
              <w:t>template</w:t>
            </w:r>
          </w:p>
        </w:tc>
        <w:tc>
          <w:tcPr>
            <w:tcW w:w="7758" w:type="dxa"/>
          </w:tcPr>
          <w:p w:rsidR="00241399" w:rsidRPr="00390E3C" w:rsidRDefault="00B961D9" w:rsidP="00D316D5">
            <w:r w:rsidRPr="00B961D9">
              <w:t>http://a9.com/-/spec/opensearch/1.1</w:t>
            </w:r>
          </w:p>
        </w:tc>
      </w:tr>
      <w:tr w:rsidR="003F51CB" w:rsidRPr="00680D6B" w:rsidTr="002F0283">
        <w:tc>
          <w:tcPr>
            <w:tcW w:w="1818" w:type="dxa"/>
          </w:tcPr>
          <w:p w:rsidR="003F51CB" w:rsidRPr="00680D6B" w:rsidRDefault="003F51CB" w:rsidP="00D316D5">
            <w:r w:rsidRPr="00680D6B">
              <w:t>profile</w:t>
            </w:r>
          </w:p>
        </w:tc>
        <w:tc>
          <w:tcPr>
            <w:tcW w:w="7758" w:type="dxa"/>
          </w:tcPr>
          <w:p w:rsidR="003F51CB" w:rsidRPr="00680D6B" w:rsidRDefault="00241399" w:rsidP="00D316D5">
            <w:r w:rsidRPr="00241399">
              <w:t>http://commons.esipfed.org/ns/discovery/1.2/collectionCast#</w:t>
            </w:r>
            <w:r w:rsidRPr="00241399" w:rsidDel="00241399">
              <w:t xml:space="preserve"> </w:t>
            </w:r>
          </w:p>
        </w:tc>
      </w:tr>
      <w:tr w:rsidR="00390E3C" w:rsidRPr="00680D6B" w:rsidTr="0030065A">
        <w:tc>
          <w:tcPr>
            <w:tcW w:w="1818" w:type="dxa"/>
          </w:tcPr>
          <w:p w:rsidR="00390E3C" w:rsidRPr="00680D6B" w:rsidRDefault="00390E3C" w:rsidP="00D316D5">
            <w:r>
              <w:t>description</w:t>
            </w:r>
          </w:p>
        </w:tc>
        <w:tc>
          <w:tcPr>
            <w:tcW w:w="7758" w:type="dxa"/>
          </w:tcPr>
          <w:p w:rsidR="00390E3C" w:rsidRPr="00241399" w:rsidRDefault="00805AB9" w:rsidP="00D316D5">
            <w:r>
              <w:t>S</w:t>
            </w:r>
            <w:r w:rsidR="00390E3C" w:rsidRPr="00B87228">
              <w:t xml:space="preserve">earch service </w:t>
            </w:r>
            <w:r>
              <w:t>for a</w:t>
            </w:r>
            <w:r w:rsidR="00390E3C" w:rsidRPr="00B87228">
              <w:t xml:space="preserve"> collection cast entry</w:t>
            </w:r>
          </w:p>
        </w:tc>
      </w:tr>
    </w:tbl>
    <w:p w:rsidR="000774F6" w:rsidRPr="00EC0F20" w:rsidRDefault="000774F6" w:rsidP="00D316D5">
      <w:pPr>
        <w:pStyle w:val="Heading2"/>
      </w:pPr>
      <w:bookmarkStart w:id="24" w:name="_Toc393976055"/>
      <w:proofErr w:type="gramStart"/>
      <w:r w:rsidRPr="00EC0F20">
        <w:t>link</w:t>
      </w:r>
      <w:proofErr w:type="gramEnd"/>
      <w:r w:rsidRPr="00EC0F20">
        <w:t xml:space="preserve"> to </w:t>
      </w:r>
      <w:proofErr w:type="spellStart"/>
      <w:r w:rsidRPr="00EC0F20">
        <w:t>opensearch</w:t>
      </w:r>
      <w:proofErr w:type="spellEnd"/>
      <w:r w:rsidRPr="00EC0F20">
        <w:t xml:space="preserve"> description</w:t>
      </w:r>
      <w:bookmarkEnd w:id="24"/>
      <w:r w:rsidRPr="00EC0F20">
        <w:t xml:space="preserve"> </w:t>
      </w:r>
    </w:p>
    <w:tbl>
      <w:tblPr>
        <w:tblStyle w:val="TableGrid"/>
        <w:tblW w:w="0" w:type="auto"/>
        <w:tblLook w:val="04A0" w:firstRow="1" w:lastRow="0" w:firstColumn="1" w:lastColumn="0" w:noHBand="0" w:noVBand="1"/>
      </w:tblPr>
      <w:tblGrid>
        <w:gridCol w:w="1818"/>
        <w:gridCol w:w="7758"/>
      </w:tblGrid>
      <w:tr w:rsidR="000774F6" w:rsidRPr="00680D6B" w:rsidTr="006B416A">
        <w:tc>
          <w:tcPr>
            <w:tcW w:w="1818" w:type="dxa"/>
          </w:tcPr>
          <w:p w:rsidR="000774F6" w:rsidRPr="00680D6B" w:rsidRDefault="000774F6" w:rsidP="00D316D5">
            <w:pPr>
              <w:pStyle w:val="Heading3"/>
            </w:pPr>
            <w:bookmarkStart w:id="25" w:name="_Toc393976056"/>
            <w:r>
              <w:t>Link property</w:t>
            </w:r>
            <w:bookmarkEnd w:id="25"/>
          </w:p>
        </w:tc>
        <w:tc>
          <w:tcPr>
            <w:tcW w:w="7758" w:type="dxa"/>
          </w:tcPr>
          <w:p w:rsidR="000774F6" w:rsidRPr="00680D6B" w:rsidRDefault="000774F6" w:rsidP="00D316D5">
            <w:pPr>
              <w:pStyle w:val="Heading3"/>
            </w:pPr>
            <w:bookmarkStart w:id="26" w:name="_Toc393976057"/>
            <w:r>
              <w:t>Value</w:t>
            </w:r>
            <w:bookmarkEnd w:id="26"/>
          </w:p>
        </w:tc>
      </w:tr>
      <w:tr w:rsidR="000774F6" w:rsidRPr="00680D6B" w:rsidTr="006B416A">
        <w:tc>
          <w:tcPr>
            <w:tcW w:w="1818" w:type="dxa"/>
          </w:tcPr>
          <w:p w:rsidR="000774F6" w:rsidRPr="00680D6B" w:rsidRDefault="000774F6">
            <w:pPr>
              <w:pStyle w:val="NoSpacing"/>
            </w:pPr>
            <w:r w:rsidRPr="00680D6B">
              <w:t>linkage</w:t>
            </w:r>
          </w:p>
        </w:tc>
        <w:tc>
          <w:tcPr>
            <w:tcW w:w="7758" w:type="dxa"/>
          </w:tcPr>
          <w:p w:rsidR="000774F6" w:rsidRPr="00680D6B" w:rsidRDefault="00B961D9">
            <w:pPr>
              <w:pStyle w:val="NoSpacing"/>
            </w:pPr>
            <w:r w:rsidRPr="00805AB9">
              <w:t>http://mirador.gsfc.nasa.gov/mirador-plugin-search.xml</w:t>
            </w:r>
          </w:p>
        </w:tc>
      </w:tr>
      <w:tr w:rsidR="000774F6" w:rsidRPr="00680D6B" w:rsidTr="006B416A">
        <w:tc>
          <w:tcPr>
            <w:tcW w:w="1818" w:type="dxa"/>
          </w:tcPr>
          <w:p w:rsidR="000774F6" w:rsidRPr="00680D6B" w:rsidRDefault="000774F6">
            <w:pPr>
              <w:pStyle w:val="NoSpacing"/>
            </w:pPr>
            <w:proofErr w:type="spellStart"/>
            <w:r w:rsidRPr="00680D6B">
              <w:t>rel</w:t>
            </w:r>
            <w:proofErr w:type="spellEnd"/>
          </w:p>
        </w:tc>
        <w:tc>
          <w:tcPr>
            <w:tcW w:w="7758" w:type="dxa"/>
          </w:tcPr>
          <w:p w:rsidR="000774F6" w:rsidRPr="00680D6B" w:rsidRDefault="000774F6">
            <w:pPr>
              <w:pStyle w:val="NoSpacing"/>
            </w:pPr>
            <w:r>
              <w:t>documentation</w:t>
            </w:r>
          </w:p>
        </w:tc>
      </w:tr>
      <w:tr w:rsidR="000774F6" w:rsidRPr="00680D6B" w:rsidTr="006B416A">
        <w:tc>
          <w:tcPr>
            <w:tcW w:w="1818" w:type="dxa"/>
          </w:tcPr>
          <w:p w:rsidR="000774F6" w:rsidRPr="00241399" w:rsidRDefault="000774F6" w:rsidP="00D316D5">
            <w:r w:rsidRPr="00241399">
              <w:t>title</w:t>
            </w:r>
          </w:p>
        </w:tc>
        <w:tc>
          <w:tcPr>
            <w:tcW w:w="7758" w:type="dxa"/>
          </w:tcPr>
          <w:p w:rsidR="000774F6" w:rsidRPr="00241399" w:rsidRDefault="003A2618" w:rsidP="00D316D5">
            <w:proofErr w:type="spellStart"/>
            <w:r>
              <w:t>Opensearch</w:t>
            </w:r>
            <w:proofErr w:type="spellEnd"/>
            <w:r>
              <w:t xml:space="preserve"> description for</w:t>
            </w:r>
            <w:r w:rsidR="000774F6" w:rsidRPr="007948A9">
              <w:t xml:space="preserve"> </w:t>
            </w:r>
            <w:r>
              <w:t>accessing this</w:t>
            </w:r>
            <w:r w:rsidR="000774F6" w:rsidRPr="007948A9">
              <w:t xml:space="preserve"> collection</w:t>
            </w:r>
            <w:r w:rsidR="000774F6" w:rsidRPr="007948A9" w:rsidDel="00241399">
              <w:t xml:space="preserve"> </w:t>
            </w:r>
          </w:p>
        </w:tc>
      </w:tr>
      <w:tr w:rsidR="000774F6" w:rsidRPr="00680D6B" w:rsidTr="006B416A">
        <w:tc>
          <w:tcPr>
            <w:tcW w:w="1818" w:type="dxa"/>
          </w:tcPr>
          <w:p w:rsidR="000774F6" w:rsidRPr="00680D6B" w:rsidRDefault="000774F6">
            <w:pPr>
              <w:pStyle w:val="NoSpacing"/>
            </w:pPr>
            <w:r w:rsidRPr="00680D6B">
              <w:t>type</w:t>
            </w:r>
          </w:p>
        </w:tc>
        <w:tc>
          <w:tcPr>
            <w:tcW w:w="7758" w:type="dxa"/>
          </w:tcPr>
          <w:p w:rsidR="000774F6" w:rsidRPr="00680D6B" w:rsidRDefault="000774F6">
            <w:pPr>
              <w:pStyle w:val="NoSpacing"/>
            </w:pPr>
            <w:r w:rsidRPr="00390E3C">
              <w:t>application/</w:t>
            </w:r>
            <w:proofErr w:type="spellStart"/>
            <w:r w:rsidRPr="00390E3C">
              <w:t>opensearchdescription+xml</w:t>
            </w:r>
            <w:proofErr w:type="spellEnd"/>
            <w:r w:rsidRPr="00390E3C">
              <w:tab/>
            </w:r>
          </w:p>
        </w:tc>
      </w:tr>
      <w:tr w:rsidR="000774F6" w:rsidRPr="00680D6B" w:rsidTr="006B416A">
        <w:tc>
          <w:tcPr>
            <w:tcW w:w="1818" w:type="dxa"/>
          </w:tcPr>
          <w:p w:rsidR="000774F6" w:rsidRPr="00680D6B" w:rsidRDefault="000774F6">
            <w:pPr>
              <w:pStyle w:val="NoSpacing"/>
            </w:pPr>
            <w:proofErr w:type="spellStart"/>
            <w:r w:rsidRPr="00680D6B">
              <w:t>overlayAPI</w:t>
            </w:r>
            <w:proofErr w:type="spellEnd"/>
          </w:p>
        </w:tc>
        <w:tc>
          <w:tcPr>
            <w:tcW w:w="7758" w:type="dxa"/>
          </w:tcPr>
          <w:p w:rsidR="000774F6" w:rsidRPr="00680D6B" w:rsidRDefault="000774F6">
            <w:pPr>
              <w:pStyle w:val="NoSpacing"/>
            </w:pPr>
          </w:p>
        </w:tc>
      </w:tr>
      <w:tr w:rsidR="000774F6" w:rsidRPr="00680D6B" w:rsidTr="006B416A">
        <w:tc>
          <w:tcPr>
            <w:tcW w:w="1818" w:type="dxa"/>
          </w:tcPr>
          <w:p w:rsidR="000774F6" w:rsidRPr="00680D6B" w:rsidRDefault="000774F6" w:rsidP="00D316D5">
            <w:r>
              <w:t>template</w:t>
            </w:r>
          </w:p>
        </w:tc>
        <w:tc>
          <w:tcPr>
            <w:tcW w:w="7758" w:type="dxa"/>
          </w:tcPr>
          <w:p w:rsidR="000774F6" w:rsidRPr="00390E3C" w:rsidRDefault="000774F6" w:rsidP="00D316D5"/>
        </w:tc>
      </w:tr>
      <w:tr w:rsidR="000774F6" w:rsidRPr="00680D6B" w:rsidTr="006B416A">
        <w:tc>
          <w:tcPr>
            <w:tcW w:w="1818" w:type="dxa"/>
          </w:tcPr>
          <w:p w:rsidR="000774F6" w:rsidRPr="00680D6B" w:rsidRDefault="000774F6" w:rsidP="00D316D5">
            <w:r w:rsidRPr="00680D6B">
              <w:t>profile</w:t>
            </w:r>
          </w:p>
        </w:tc>
        <w:tc>
          <w:tcPr>
            <w:tcW w:w="7758" w:type="dxa"/>
          </w:tcPr>
          <w:p w:rsidR="000774F6" w:rsidRPr="00680D6B" w:rsidRDefault="000774F6" w:rsidP="00D316D5">
            <w:r w:rsidRPr="00241399">
              <w:t>http://commons.esipfed.org/ns/discovery/1.2/collectionCast#</w:t>
            </w:r>
            <w:r w:rsidRPr="00241399" w:rsidDel="00241399">
              <w:t xml:space="preserve"> </w:t>
            </w:r>
          </w:p>
        </w:tc>
      </w:tr>
      <w:tr w:rsidR="000774F6" w:rsidRPr="00680D6B" w:rsidTr="006B416A">
        <w:tc>
          <w:tcPr>
            <w:tcW w:w="1818" w:type="dxa"/>
          </w:tcPr>
          <w:p w:rsidR="000774F6" w:rsidRPr="00680D6B" w:rsidRDefault="000774F6" w:rsidP="00D316D5">
            <w:r>
              <w:t>description</w:t>
            </w:r>
          </w:p>
        </w:tc>
        <w:tc>
          <w:tcPr>
            <w:tcW w:w="7758" w:type="dxa"/>
          </w:tcPr>
          <w:p w:rsidR="000774F6" w:rsidRPr="00241399" w:rsidRDefault="000774F6" w:rsidP="00D316D5">
            <w:r w:rsidRPr="007948A9">
              <w:t>Point to a search service from a collection cast entry</w:t>
            </w:r>
          </w:p>
        </w:tc>
      </w:tr>
    </w:tbl>
    <w:p w:rsidR="00557ED1" w:rsidRDefault="00557ED1" w:rsidP="00D316D5">
      <w:pPr>
        <w:pStyle w:val="Heading2"/>
      </w:pPr>
      <w:bookmarkStart w:id="27" w:name="_Toc393976058"/>
      <w:r>
        <w:t>OGC Web Feature Service link</w:t>
      </w:r>
      <w:bookmarkEnd w:id="27"/>
    </w:p>
    <w:p w:rsidR="003E58D5" w:rsidRDefault="003E58D5">
      <w:pPr>
        <w:pStyle w:val="NoSpacing"/>
        <w:keepNext/>
      </w:pPr>
      <w:proofErr w:type="gramStart"/>
      <w:r>
        <w:t>link</w:t>
      </w:r>
      <w:proofErr w:type="gramEnd"/>
      <w:r>
        <w:t xml:space="preserve"> </w:t>
      </w:r>
      <w:r w:rsidR="00557ED1">
        <w:t xml:space="preserve">to </w:t>
      </w:r>
      <w:r w:rsidR="00DA3618">
        <w:t>get some features</w:t>
      </w:r>
      <w:r w:rsidR="00557ED1">
        <w:t xml:space="preserve">. </w:t>
      </w:r>
    </w:p>
    <w:tbl>
      <w:tblPr>
        <w:tblStyle w:val="TableGrid"/>
        <w:tblW w:w="0" w:type="auto"/>
        <w:tblLayout w:type="fixed"/>
        <w:tblLook w:val="04A0" w:firstRow="1" w:lastRow="0" w:firstColumn="1" w:lastColumn="0" w:noHBand="0" w:noVBand="1"/>
      </w:tblPr>
      <w:tblGrid>
        <w:gridCol w:w="1818"/>
        <w:gridCol w:w="7758"/>
      </w:tblGrid>
      <w:tr w:rsidR="003F51CB" w:rsidRPr="00680D6B" w:rsidTr="00B87228">
        <w:tc>
          <w:tcPr>
            <w:tcW w:w="1818" w:type="dxa"/>
          </w:tcPr>
          <w:p w:rsidR="003F51CB" w:rsidRPr="00680D6B" w:rsidRDefault="003F51CB" w:rsidP="00D316D5">
            <w:pPr>
              <w:pStyle w:val="Heading3"/>
            </w:pPr>
            <w:bookmarkStart w:id="28" w:name="_Toc393976059"/>
            <w:r>
              <w:t>Link property</w:t>
            </w:r>
            <w:bookmarkEnd w:id="28"/>
          </w:p>
        </w:tc>
        <w:tc>
          <w:tcPr>
            <w:tcW w:w="7758" w:type="dxa"/>
          </w:tcPr>
          <w:p w:rsidR="003F51CB" w:rsidRPr="00680D6B" w:rsidRDefault="003F51CB" w:rsidP="00D316D5">
            <w:pPr>
              <w:pStyle w:val="Heading3"/>
            </w:pPr>
            <w:bookmarkStart w:id="29" w:name="_Toc393976060"/>
            <w:r>
              <w:t>Value</w:t>
            </w:r>
            <w:bookmarkEnd w:id="29"/>
          </w:p>
        </w:tc>
      </w:tr>
      <w:tr w:rsidR="003F51CB" w:rsidRPr="00680D6B" w:rsidTr="00B87228">
        <w:tc>
          <w:tcPr>
            <w:tcW w:w="1818" w:type="dxa"/>
          </w:tcPr>
          <w:p w:rsidR="003F51CB" w:rsidRPr="00680D6B" w:rsidRDefault="003F51CB">
            <w:pPr>
              <w:pStyle w:val="NoSpacing"/>
              <w:keepNext/>
            </w:pPr>
            <w:r w:rsidRPr="00680D6B">
              <w:t>linkage</w:t>
            </w:r>
          </w:p>
        </w:tc>
        <w:tc>
          <w:tcPr>
            <w:tcW w:w="7758" w:type="dxa"/>
          </w:tcPr>
          <w:p w:rsidR="003F51CB" w:rsidRPr="00680D6B" w:rsidRDefault="003F11AA">
            <w:pPr>
              <w:pStyle w:val="NoSpacing"/>
              <w:keepNext/>
            </w:pPr>
            <w:r w:rsidRPr="00B87228">
              <w:t>http://kgs.uky.edu/arcgis/services/aasggeothermal/ARSeismicHypocenters/MapServer/WFSServer?request=GetFeature&amp;service=WFS&amp;TypeName=Hypocenter&amp;MaxFeatures=10</w:t>
            </w:r>
          </w:p>
        </w:tc>
      </w:tr>
      <w:tr w:rsidR="003F51CB" w:rsidRPr="00680D6B" w:rsidTr="00B87228">
        <w:tc>
          <w:tcPr>
            <w:tcW w:w="1818" w:type="dxa"/>
          </w:tcPr>
          <w:p w:rsidR="003F51CB" w:rsidRPr="00680D6B" w:rsidRDefault="003F51CB">
            <w:pPr>
              <w:pStyle w:val="NoSpacing"/>
            </w:pPr>
            <w:proofErr w:type="spellStart"/>
            <w:r w:rsidRPr="00680D6B">
              <w:t>rel</w:t>
            </w:r>
            <w:proofErr w:type="spellEnd"/>
          </w:p>
        </w:tc>
        <w:tc>
          <w:tcPr>
            <w:tcW w:w="7758" w:type="dxa"/>
          </w:tcPr>
          <w:p w:rsidR="003F51CB" w:rsidRPr="00680D6B" w:rsidRDefault="00B80094">
            <w:pPr>
              <w:pStyle w:val="NoSpacing"/>
            </w:pPr>
            <w:r>
              <w:t>download</w:t>
            </w:r>
          </w:p>
        </w:tc>
      </w:tr>
      <w:tr w:rsidR="003F51CB" w:rsidRPr="00680D6B" w:rsidTr="00B87228">
        <w:tc>
          <w:tcPr>
            <w:tcW w:w="1818" w:type="dxa"/>
          </w:tcPr>
          <w:p w:rsidR="003F51CB" w:rsidRPr="00680D6B" w:rsidRDefault="003F51CB">
            <w:pPr>
              <w:pStyle w:val="NoSpacing"/>
            </w:pPr>
            <w:r w:rsidRPr="00680D6B">
              <w:t>title</w:t>
            </w:r>
          </w:p>
        </w:tc>
        <w:tc>
          <w:tcPr>
            <w:tcW w:w="7758" w:type="dxa"/>
          </w:tcPr>
          <w:p w:rsidR="003F51CB" w:rsidRPr="00680D6B" w:rsidRDefault="0065460B">
            <w:pPr>
              <w:pStyle w:val="NoSpacing"/>
            </w:pPr>
            <w:r>
              <w:t xml:space="preserve">Example WFS </w:t>
            </w:r>
            <w:proofErr w:type="spellStart"/>
            <w:r>
              <w:t>getFeature</w:t>
            </w:r>
            <w:proofErr w:type="spellEnd"/>
            <w:r>
              <w:t xml:space="preserve"> request for NGDS seismic event hypocenters</w:t>
            </w:r>
          </w:p>
        </w:tc>
      </w:tr>
      <w:tr w:rsidR="003F51CB" w:rsidRPr="00680D6B" w:rsidTr="00B87228">
        <w:tc>
          <w:tcPr>
            <w:tcW w:w="1818" w:type="dxa"/>
          </w:tcPr>
          <w:p w:rsidR="003F51CB" w:rsidRPr="00680D6B" w:rsidRDefault="003F51CB">
            <w:pPr>
              <w:pStyle w:val="NoSpacing"/>
            </w:pPr>
            <w:r w:rsidRPr="00680D6B">
              <w:t>type</w:t>
            </w:r>
          </w:p>
        </w:tc>
        <w:tc>
          <w:tcPr>
            <w:tcW w:w="7758" w:type="dxa"/>
          </w:tcPr>
          <w:p w:rsidR="003F51CB" w:rsidRPr="00680D6B" w:rsidRDefault="00020886">
            <w:pPr>
              <w:pStyle w:val="NoSpacing"/>
            </w:pPr>
            <w:r>
              <w:t>application/</w:t>
            </w:r>
            <w:proofErr w:type="spellStart"/>
            <w:r>
              <w:t>gml+xml</w:t>
            </w:r>
            <w:proofErr w:type="spellEnd"/>
          </w:p>
        </w:tc>
      </w:tr>
      <w:tr w:rsidR="00E518B7" w:rsidRPr="00680D6B" w:rsidTr="00B87228">
        <w:tc>
          <w:tcPr>
            <w:tcW w:w="1818" w:type="dxa"/>
          </w:tcPr>
          <w:p w:rsidR="00E518B7" w:rsidRPr="00680D6B" w:rsidRDefault="00E518B7">
            <w:pPr>
              <w:pStyle w:val="NoSpacing"/>
            </w:pPr>
            <w:proofErr w:type="spellStart"/>
            <w:r w:rsidRPr="00680D6B">
              <w:t>overlayAPI</w:t>
            </w:r>
            <w:proofErr w:type="spellEnd"/>
          </w:p>
        </w:tc>
        <w:tc>
          <w:tcPr>
            <w:tcW w:w="7758" w:type="dxa"/>
          </w:tcPr>
          <w:p w:rsidR="00E518B7" w:rsidRPr="00680D6B" w:rsidRDefault="00020886">
            <w:pPr>
              <w:pStyle w:val="NoSpacing"/>
            </w:pPr>
            <w:r>
              <w:t>OGC:WFS</w:t>
            </w:r>
          </w:p>
        </w:tc>
      </w:tr>
      <w:tr w:rsidR="003F51CB" w:rsidRPr="00680D6B" w:rsidTr="00B87228">
        <w:tc>
          <w:tcPr>
            <w:tcW w:w="1818" w:type="dxa"/>
          </w:tcPr>
          <w:p w:rsidR="003F51CB" w:rsidRPr="00680D6B" w:rsidRDefault="00E518B7">
            <w:pPr>
              <w:pStyle w:val="NoSpacing"/>
            </w:pPr>
            <w:r>
              <w:t>template</w:t>
            </w:r>
          </w:p>
        </w:tc>
        <w:tc>
          <w:tcPr>
            <w:tcW w:w="7758" w:type="dxa"/>
          </w:tcPr>
          <w:p w:rsidR="003F51CB" w:rsidRPr="00680D6B" w:rsidRDefault="003F51CB">
            <w:pPr>
              <w:pStyle w:val="NoSpacing"/>
            </w:pPr>
          </w:p>
        </w:tc>
      </w:tr>
      <w:tr w:rsidR="003F51CB" w:rsidRPr="00680D6B" w:rsidTr="00B87228">
        <w:tc>
          <w:tcPr>
            <w:tcW w:w="1818" w:type="dxa"/>
          </w:tcPr>
          <w:p w:rsidR="003F51CB" w:rsidRPr="00680D6B" w:rsidRDefault="003F51CB" w:rsidP="00D316D5">
            <w:r w:rsidRPr="00680D6B">
              <w:t>profile</w:t>
            </w:r>
          </w:p>
        </w:tc>
        <w:tc>
          <w:tcPr>
            <w:tcW w:w="7758" w:type="dxa"/>
          </w:tcPr>
          <w:p w:rsidR="003F51CB" w:rsidRPr="00680D6B" w:rsidRDefault="003F11AA" w:rsidP="00D316D5">
            <w:r w:rsidRPr="003F11AA">
              <w:t>http://stategeothermaldata.org/uri-gin/aasg/xmlschema/hypocenter/1.7</w:t>
            </w:r>
          </w:p>
        </w:tc>
      </w:tr>
      <w:tr w:rsidR="00DA3618" w:rsidRPr="00680D6B" w:rsidTr="00020886">
        <w:tc>
          <w:tcPr>
            <w:tcW w:w="1818" w:type="dxa"/>
          </w:tcPr>
          <w:p w:rsidR="00DA3618" w:rsidRPr="00680D6B" w:rsidRDefault="00DA3618" w:rsidP="00D316D5">
            <w:r>
              <w:t>parameter</w:t>
            </w:r>
          </w:p>
        </w:tc>
        <w:tc>
          <w:tcPr>
            <w:tcW w:w="7758" w:type="dxa"/>
          </w:tcPr>
          <w:p w:rsidR="00DA3618" w:rsidRPr="003F11AA" w:rsidRDefault="00DA3618" w:rsidP="00D316D5">
            <w:proofErr w:type="spellStart"/>
            <w:r>
              <w:t>typeName</w:t>
            </w:r>
            <w:proofErr w:type="spellEnd"/>
            <w:r>
              <w:t>=Hypocenter</w:t>
            </w:r>
          </w:p>
        </w:tc>
      </w:tr>
    </w:tbl>
    <w:p w:rsidR="00DA3618" w:rsidRDefault="00DA3618">
      <w:pPr>
        <w:pStyle w:val="NoSpacing"/>
        <w:keepNext/>
      </w:pPr>
      <w:proofErr w:type="gramStart"/>
      <w:r>
        <w:t>link</w:t>
      </w:r>
      <w:proofErr w:type="gramEnd"/>
      <w:r>
        <w:t xml:space="preserve"> to get the self-description document for an OGC feature service. </w:t>
      </w:r>
    </w:p>
    <w:tbl>
      <w:tblPr>
        <w:tblStyle w:val="TableGrid"/>
        <w:tblW w:w="0" w:type="auto"/>
        <w:tblLayout w:type="fixed"/>
        <w:tblLook w:val="04A0" w:firstRow="1" w:lastRow="0" w:firstColumn="1" w:lastColumn="0" w:noHBand="0" w:noVBand="1"/>
      </w:tblPr>
      <w:tblGrid>
        <w:gridCol w:w="1818"/>
        <w:gridCol w:w="7758"/>
      </w:tblGrid>
      <w:tr w:rsidR="00DA3618" w:rsidRPr="00680D6B" w:rsidTr="003C7C5B">
        <w:tc>
          <w:tcPr>
            <w:tcW w:w="1818" w:type="dxa"/>
          </w:tcPr>
          <w:p w:rsidR="00DA3618" w:rsidRPr="00680D6B" w:rsidRDefault="00DA3618" w:rsidP="00D316D5">
            <w:pPr>
              <w:pStyle w:val="Heading3"/>
            </w:pPr>
            <w:bookmarkStart w:id="30" w:name="_Toc393976061"/>
            <w:r>
              <w:t>Link property</w:t>
            </w:r>
            <w:bookmarkEnd w:id="30"/>
          </w:p>
        </w:tc>
        <w:tc>
          <w:tcPr>
            <w:tcW w:w="7758" w:type="dxa"/>
          </w:tcPr>
          <w:p w:rsidR="00DA3618" w:rsidRPr="00680D6B" w:rsidRDefault="00DA3618" w:rsidP="00D316D5">
            <w:pPr>
              <w:pStyle w:val="Heading3"/>
            </w:pPr>
            <w:bookmarkStart w:id="31" w:name="_Toc393976062"/>
            <w:r>
              <w:t>Value</w:t>
            </w:r>
            <w:bookmarkEnd w:id="31"/>
          </w:p>
        </w:tc>
      </w:tr>
      <w:tr w:rsidR="00DA3618" w:rsidRPr="00680D6B" w:rsidTr="003C7C5B">
        <w:tc>
          <w:tcPr>
            <w:tcW w:w="1818" w:type="dxa"/>
          </w:tcPr>
          <w:p w:rsidR="00DA3618" w:rsidRPr="00680D6B" w:rsidRDefault="00DA3618">
            <w:pPr>
              <w:pStyle w:val="NoSpacing"/>
              <w:keepNext/>
            </w:pPr>
            <w:r w:rsidRPr="00680D6B">
              <w:t>linkage</w:t>
            </w:r>
          </w:p>
        </w:tc>
        <w:tc>
          <w:tcPr>
            <w:tcW w:w="7758" w:type="dxa"/>
          </w:tcPr>
          <w:p w:rsidR="00DA3618" w:rsidRPr="00680D6B" w:rsidRDefault="00DA3618">
            <w:pPr>
              <w:pStyle w:val="NoSpacing"/>
              <w:keepNext/>
            </w:pPr>
            <w:r w:rsidRPr="005B4596">
              <w:t>http://kgs.uky.edu/arcgis/services/aasggeothermal/ARSeismicHypocenters/MapServer/WFSServer?request=Get</w:t>
            </w:r>
            <w:r w:rsidR="001C116A">
              <w:t>Capabilities</w:t>
            </w:r>
          </w:p>
        </w:tc>
      </w:tr>
      <w:tr w:rsidR="00DA3618" w:rsidRPr="00680D6B" w:rsidTr="003C7C5B">
        <w:tc>
          <w:tcPr>
            <w:tcW w:w="1818" w:type="dxa"/>
          </w:tcPr>
          <w:p w:rsidR="00DA3618" w:rsidRPr="00680D6B" w:rsidRDefault="00DA3618">
            <w:pPr>
              <w:pStyle w:val="NoSpacing"/>
            </w:pPr>
            <w:proofErr w:type="spellStart"/>
            <w:r w:rsidRPr="00680D6B">
              <w:t>rel</w:t>
            </w:r>
            <w:proofErr w:type="spellEnd"/>
          </w:p>
        </w:tc>
        <w:tc>
          <w:tcPr>
            <w:tcW w:w="7758" w:type="dxa"/>
          </w:tcPr>
          <w:p w:rsidR="00DA3618" w:rsidRPr="00680D6B" w:rsidRDefault="001C116A">
            <w:pPr>
              <w:pStyle w:val="NoSpacing"/>
            </w:pPr>
            <w:r>
              <w:t>documentation</w:t>
            </w:r>
          </w:p>
        </w:tc>
      </w:tr>
      <w:tr w:rsidR="00DA3618" w:rsidRPr="00680D6B" w:rsidTr="003C7C5B">
        <w:tc>
          <w:tcPr>
            <w:tcW w:w="1818" w:type="dxa"/>
          </w:tcPr>
          <w:p w:rsidR="00DA3618" w:rsidRPr="00680D6B" w:rsidRDefault="00DA3618">
            <w:pPr>
              <w:pStyle w:val="NoSpacing"/>
            </w:pPr>
            <w:r w:rsidRPr="00680D6B">
              <w:t>title</w:t>
            </w:r>
          </w:p>
        </w:tc>
        <w:tc>
          <w:tcPr>
            <w:tcW w:w="7758" w:type="dxa"/>
          </w:tcPr>
          <w:p w:rsidR="00DA3618" w:rsidRPr="00680D6B" w:rsidRDefault="001C116A">
            <w:pPr>
              <w:pStyle w:val="NoSpacing"/>
            </w:pPr>
            <w:r>
              <w:t>Get the capabilities document for seismic event hypocenter</w:t>
            </w:r>
          </w:p>
        </w:tc>
      </w:tr>
      <w:tr w:rsidR="00DA3618" w:rsidRPr="00680D6B" w:rsidTr="003C7C5B">
        <w:tc>
          <w:tcPr>
            <w:tcW w:w="1818" w:type="dxa"/>
          </w:tcPr>
          <w:p w:rsidR="00DA3618" w:rsidRPr="00680D6B" w:rsidRDefault="00DA3618">
            <w:pPr>
              <w:pStyle w:val="NoSpacing"/>
            </w:pPr>
            <w:r w:rsidRPr="00680D6B">
              <w:t>type</w:t>
            </w:r>
          </w:p>
        </w:tc>
        <w:tc>
          <w:tcPr>
            <w:tcW w:w="7758" w:type="dxa"/>
          </w:tcPr>
          <w:p w:rsidR="00DA3618" w:rsidRPr="00680D6B" w:rsidRDefault="00DA3618">
            <w:pPr>
              <w:pStyle w:val="NoSpacing"/>
            </w:pPr>
            <w:r>
              <w:t>application/xml</w:t>
            </w:r>
          </w:p>
        </w:tc>
      </w:tr>
      <w:tr w:rsidR="00DA3618" w:rsidRPr="00680D6B" w:rsidTr="003C7C5B">
        <w:tc>
          <w:tcPr>
            <w:tcW w:w="1818" w:type="dxa"/>
          </w:tcPr>
          <w:p w:rsidR="00DA3618" w:rsidRPr="00680D6B" w:rsidRDefault="00DA3618">
            <w:pPr>
              <w:pStyle w:val="NoSpacing"/>
            </w:pPr>
            <w:proofErr w:type="spellStart"/>
            <w:r w:rsidRPr="00680D6B">
              <w:lastRenderedPageBreak/>
              <w:t>overlayAPI</w:t>
            </w:r>
            <w:proofErr w:type="spellEnd"/>
          </w:p>
        </w:tc>
        <w:tc>
          <w:tcPr>
            <w:tcW w:w="7758" w:type="dxa"/>
          </w:tcPr>
          <w:p w:rsidR="00DA3618" w:rsidRPr="00680D6B" w:rsidRDefault="00DA3618">
            <w:pPr>
              <w:pStyle w:val="NoSpacing"/>
            </w:pPr>
            <w:r>
              <w:t>OGC:WFS</w:t>
            </w:r>
          </w:p>
        </w:tc>
      </w:tr>
      <w:tr w:rsidR="00DA3618" w:rsidRPr="00680D6B" w:rsidTr="003C7C5B">
        <w:tc>
          <w:tcPr>
            <w:tcW w:w="1818" w:type="dxa"/>
          </w:tcPr>
          <w:p w:rsidR="00DA3618" w:rsidRPr="00680D6B" w:rsidRDefault="00DA3618">
            <w:pPr>
              <w:pStyle w:val="NoSpacing"/>
            </w:pPr>
            <w:r>
              <w:t>template</w:t>
            </w:r>
          </w:p>
        </w:tc>
        <w:tc>
          <w:tcPr>
            <w:tcW w:w="7758" w:type="dxa"/>
          </w:tcPr>
          <w:p w:rsidR="00DA3618" w:rsidRPr="00680D6B" w:rsidRDefault="00DA3618">
            <w:pPr>
              <w:pStyle w:val="NoSpacing"/>
            </w:pPr>
          </w:p>
        </w:tc>
      </w:tr>
      <w:tr w:rsidR="00DA3618" w:rsidRPr="00680D6B" w:rsidTr="003C7C5B">
        <w:tc>
          <w:tcPr>
            <w:tcW w:w="1818" w:type="dxa"/>
          </w:tcPr>
          <w:p w:rsidR="00DA3618" w:rsidRPr="00680D6B" w:rsidRDefault="00DA3618" w:rsidP="00D316D5">
            <w:r w:rsidRPr="00680D6B">
              <w:t>profile</w:t>
            </w:r>
          </w:p>
        </w:tc>
        <w:tc>
          <w:tcPr>
            <w:tcW w:w="7758" w:type="dxa"/>
          </w:tcPr>
          <w:p w:rsidR="00DA3618" w:rsidRPr="00680D6B" w:rsidRDefault="00DA3618" w:rsidP="00D316D5">
            <w:r w:rsidRPr="003F11AA">
              <w:t>http://stategeothermaldata.org/uri-gin/aasg/xmlschema/hypocenter/1.7</w:t>
            </w:r>
          </w:p>
        </w:tc>
      </w:tr>
      <w:tr w:rsidR="00DA3618" w:rsidRPr="00680D6B" w:rsidTr="003C7C5B">
        <w:tc>
          <w:tcPr>
            <w:tcW w:w="1818" w:type="dxa"/>
          </w:tcPr>
          <w:p w:rsidR="00DA3618" w:rsidRPr="00680D6B" w:rsidRDefault="00DA3618" w:rsidP="00D316D5">
            <w:r>
              <w:t>parameter</w:t>
            </w:r>
          </w:p>
        </w:tc>
        <w:tc>
          <w:tcPr>
            <w:tcW w:w="7758" w:type="dxa"/>
          </w:tcPr>
          <w:p w:rsidR="00DA3618" w:rsidRPr="003F11AA" w:rsidRDefault="00DA3618" w:rsidP="00D316D5">
            <w:proofErr w:type="spellStart"/>
            <w:r>
              <w:t>typeName</w:t>
            </w:r>
            <w:proofErr w:type="spellEnd"/>
            <w:r>
              <w:t>=Hypocenter</w:t>
            </w:r>
          </w:p>
        </w:tc>
      </w:tr>
    </w:tbl>
    <w:p w:rsidR="007155A3" w:rsidRDefault="007155A3" w:rsidP="00D316D5">
      <w:pPr>
        <w:pStyle w:val="Heading2"/>
      </w:pPr>
      <w:bookmarkStart w:id="32" w:name="_Toc393976063"/>
      <w:r>
        <w:t>OGC Web Feature Service link</w:t>
      </w:r>
      <w:bookmarkEnd w:id="32"/>
    </w:p>
    <w:p w:rsidR="007155A3" w:rsidRDefault="007155A3">
      <w:pPr>
        <w:pStyle w:val="NoSpacing"/>
        <w:keepNext/>
      </w:pPr>
      <w:r>
        <w:t xml:space="preserve">Template for get feature request. </w:t>
      </w:r>
    </w:p>
    <w:tbl>
      <w:tblPr>
        <w:tblStyle w:val="TableGrid"/>
        <w:tblW w:w="0" w:type="auto"/>
        <w:tblLayout w:type="fixed"/>
        <w:tblLook w:val="04A0" w:firstRow="1" w:lastRow="0" w:firstColumn="1" w:lastColumn="0" w:noHBand="0" w:noVBand="1"/>
      </w:tblPr>
      <w:tblGrid>
        <w:gridCol w:w="1818"/>
        <w:gridCol w:w="7758"/>
      </w:tblGrid>
      <w:tr w:rsidR="007155A3" w:rsidRPr="00680D6B" w:rsidTr="003C7C5B">
        <w:tc>
          <w:tcPr>
            <w:tcW w:w="1818" w:type="dxa"/>
          </w:tcPr>
          <w:p w:rsidR="007155A3" w:rsidRPr="00680D6B" w:rsidRDefault="007155A3" w:rsidP="00D316D5">
            <w:pPr>
              <w:pStyle w:val="Heading3"/>
            </w:pPr>
            <w:bookmarkStart w:id="33" w:name="_Toc393976064"/>
            <w:r>
              <w:t>Link property</w:t>
            </w:r>
            <w:bookmarkEnd w:id="33"/>
          </w:p>
        </w:tc>
        <w:tc>
          <w:tcPr>
            <w:tcW w:w="7758" w:type="dxa"/>
          </w:tcPr>
          <w:p w:rsidR="007155A3" w:rsidRPr="00680D6B" w:rsidRDefault="007155A3" w:rsidP="00D316D5">
            <w:pPr>
              <w:pStyle w:val="Heading3"/>
            </w:pPr>
            <w:bookmarkStart w:id="34" w:name="_Toc393976065"/>
            <w:r>
              <w:t>Value</w:t>
            </w:r>
            <w:bookmarkEnd w:id="34"/>
          </w:p>
        </w:tc>
      </w:tr>
      <w:tr w:rsidR="007155A3" w:rsidRPr="00680D6B" w:rsidTr="003C7C5B">
        <w:tc>
          <w:tcPr>
            <w:tcW w:w="1818" w:type="dxa"/>
          </w:tcPr>
          <w:p w:rsidR="007155A3" w:rsidRPr="00680D6B" w:rsidRDefault="007155A3">
            <w:pPr>
              <w:pStyle w:val="NoSpacing"/>
              <w:keepNext/>
            </w:pPr>
            <w:r w:rsidRPr="00680D6B">
              <w:t>linkage</w:t>
            </w:r>
          </w:p>
        </w:tc>
        <w:tc>
          <w:tcPr>
            <w:tcW w:w="7758" w:type="dxa"/>
          </w:tcPr>
          <w:p w:rsidR="007155A3" w:rsidRPr="00680D6B" w:rsidRDefault="007155A3">
            <w:pPr>
              <w:pStyle w:val="NoSpacing"/>
              <w:keepNext/>
            </w:pPr>
            <w:r w:rsidRPr="005B4596">
              <w:t>http://kgs.uky.edu/arcgis/services/aasggeothermal/ARSeismicHypocenters/MapServer/WFSServer?request=GetFeature&amp;service=WFS&amp;TypeName=Hypocenter&amp;</w:t>
            </w:r>
            <w:r w:rsidR="00E77034">
              <w:t>bbox={geo:</w:t>
            </w:r>
            <w:r>
              <w:t>box}</w:t>
            </w:r>
          </w:p>
        </w:tc>
      </w:tr>
      <w:tr w:rsidR="007155A3" w:rsidRPr="00680D6B" w:rsidTr="003C7C5B">
        <w:tc>
          <w:tcPr>
            <w:tcW w:w="1818" w:type="dxa"/>
          </w:tcPr>
          <w:p w:rsidR="007155A3" w:rsidRPr="00680D6B" w:rsidRDefault="007155A3">
            <w:pPr>
              <w:pStyle w:val="NoSpacing"/>
            </w:pPr>
            <w:proofErr w:type="spellStart"/>
            <w:r w:rsidRPr="00680D6B">
              <w:t>rel</w:t>
            </w:r>
            <w:proofErr w:type="spellEnd"/>
          </w:p>
        </w:tc>
        <w:tc>
          <w:tcPr>
            <w:tcW w:w="7758" w:type="dxa"/>
          </w:tcPr>
          <w:p w:rsidR="007155A3" w:rsidRPr="00680D6B" w:rsidRDefault="007155A3">
            <w:pPr>
              <w:pStyle w:val="NoSpacing"/>
            </w:pPr>
            <w:r>
              <w:t>template</w:t>
            </w:r>
          </w:p>
        </w:tc>
      </w:tr>
      <w:tr w:rsidR="007155A3" w:rsidRPr="00680D6B" w:rsidTr="003C7C5B">
        <w:tc>
          <w:tcPr>
            <w:tcW w:w="1818" w:type="dxa"/>
          </w:tcPr>
          <w:p w:rsidR="007155A3" w:rsidRPr="00680D6B" w:rsidRDefault="007155A3">
            <w:pPr>
              <w:pStyle w:val="NoSpacing"/>
            </w:pPr>
            <w:r w:rsidRPr="00680D6B">
              <w:t>title</w:t>
            </w:r>
          </w:p>
        </w:tc>
        <w:tc>
          <w:tcPr>
            <w:tcW w:w="7758" w:type="dxa"/>
          </w:tcPr>
          <w:p w:rsidR="007155A3" w:rsidRPr="00680D6B" w:rsidRDefault="007155A3">
            <w:pPr>
              <w:pStyle w:val="NoSpacing"/>
            </w:pPr>
            <w:r>
              <w:t xml:space="preserve">Template for WFS </w:t>
            </w:r>
            <w:proofErr w:type="spellStart"/>
            <w:r>
              <w:t>getFeature</w:t>
            </w:r>
            <w:proofErr w:type="spellEnd"/>
            <w:r>
              <w:t xml:space="preserve"> request for NGDS seismic event hypocenters with bounding box filter</w:t>
            </w:r>
          </w:p>
        </w:tc>
      </w:tr>
      <w:tr w:rsidR="007155A3" w:rsidRPr="00680D6B" w:rsidTr="003C7C5B">
        <w:tc>
          <w:tcPr>
            <w:tcW w:w="1818" w:type="dxa"/>
          </w:tcPr>
          <w:p w:rsidR="007155A3" w:rsidRPr="00680D6B" w:rsidRDefault="007155A3">
            <w:pPr>
              <w:pStyle w:val="NoSpacing"/>
            </w:pPr>
            <w:r w:rsidRPr="00680D6B">
              <w:t>type</w:t>
            </w:r>
          </w:p>
        </w:tc>
        <w:tc>
          <w:tcPr>
            <w:tcW w:w="7758" w:type="dxa"/>
          </w:tcPr>
          <w:p w:rsidR="007155A3" w:rsidRPr="00680D6B" w:rsidRDefault="007155A3">
            <w:pPr>
              <w:pStyle w:val="NoSpacing"/>
            </w:pPr>
            <w:r>
              <w:t>application/</w:t>
            </w:r>
            <w:proofErr w:type="spellStart"/>
            <w:r>
              <w:t>gml+xml</w:t>
            </w:r>
            <w:proofErr w:type="spellEnd"/>
          </w:p>
        </w:tc>
      </w:tr>
      <w:tr w:rsidR="007155A3" w:rsidRPr="00680D6B" w:rsidTr="003C7C5B">
        <w:tc>
          <w:tcPr>
            <w:tcW w:w="1818" w:type="dxa"/>
          </w:tcPr>
          <w:p w:rsidR="007155A3" w:rsidRPr="00680D6B" w:rsidRDefault="007155A3">
            <w:pPr>
              <w:pStyle w:val="NoSpacing"/>
            </w:pPr>
            <w:proofErr w:type="spellStart"/>
            <w:r w:rsidRPr="00680D6B">
              <w:t>overlayAPI</w:t>
            </w:r>
            <w:proofErr w:type="spellEnd"/>
          </w:p>
        </w:tc>
        <w:tc>
          <w:tcPr>
            <w:tcW w:w="7758" w:type="dxa"/>
          </w:tcPr>
          <w:p w:rsidR="007155A3" w:rsidRPr="00680D6B" w:rsidRDefault="007155A3">
            <w:pPr>
              <w:pStyle w:val="NoSpacing"/>
            </w:pPr>
            <w:r>
              <w:t>OGC:WFS</w:t>
            </w:r>
          </w:p>
        </w:tc>
      </w:tr>
      <w:tr w:rsidR="007155A3" w:rsidRPr="00680D6B" w:rsidTr="003C7C5B">
        <w:tc>
          <w:tcPr>
            <w:tcW w:w="1818" w:type="dxa"/>
          </w:tcPr>
          <w:p w:rsidR="007155A3" w:rsidRPr="00680D6B" w:rsidRDefault="007155A3">
            <w:pPr>
              <w:pStyle w:val="NoSpacing"/>
            </w:pPr>
            <w:r>
              <w:t>template</w:t>
            </w:r>
          </w:p>
        </w:tc>
        <w:tc>
          <w:tcPr>
            <w:tcW w:w="7758" w:type="dxa"/>
          </w:tcPr>
          <w:p w:rsidR="007155A3" w:rsidRPr="00E77034" w:rsidRDefault="00E77034">
            <w:pPr>
              <w:pStyle w:val="NoSpacing"/>
            </w:pPr>
            <w:r w:rsidRPr="00B87228">
              <w:t xml:space="preserve">http://a9.com/-/opensearch/extensions/geo/1.0/ </w:t>
            </w:r>
          </w:p>
        </w:tc>
      </w:tr>
      <w:tr w:rsidR="007155A3" w:rsidRPr="00680D6B" w:rsidTr="003C7C5B">
        <w:tc>
          <w:tcPr>
            <w:tcW w:w="1818" w:type="dxa"/>
          </w:tcPr>
          <w:p w:rsidR="007155A3" w:rsidRPr="00680D6B" w:rsidRDefault="007155A3" w:rsidP="00D316D5">
            <w:r w:rsidRPr="00680D6B">
              <w:t>profile</w:t>
            </w:r>
          </w:p>
        </w:tc>
        <w:tc>
          <w:tcPr>
            <w:tcW w:w="7758" w:type="dxa"/>
          </w:tcPr>
          <w:p w:rsidR="007155A3" w:rsidRPr="00680D6B" w:rsidRDefault="007155A3" w:rsidP="00D316D5">
            <w:r w:rsidRPr="003F11AA">
              <w:t>http://stategeothermaldata.org/uri-gin/aasg/xmlschema/hypocenter/1.7</w:t>
            </w:r>
          </w:p>
        </w:tc>
      </w:tr>
      <w:tr w:rsidR="007155A3" w:rsidRPr="00680D6B" w:rsidTr="003C7C5B">
        <w:tc>
          <w:tcPr>
            <w:tcW w:w="1818" w:type="dxa"/>
          </w:tcPr>
          <w:p w:rsidR="007155A3" w:rsidRPr="00680D6B" w:rsidRDefault="007155A3" w:rsidP="00D316D5">
            <w:r>
              <w:t>parameter</w:t>
            </w:r>
          </w:p>
        </w:tc>
        <w:tc>
          <w:tcPr>
            <w:tcW w:w="7758" w:type="dxa"/>
          </w:tcPr>
          <w:p w:rsidR="007155A3" w:rsidRPr="003F11AA" w:rsidRDefault="007155A3" w:rsidP="00D316D5">
            <w:proofErr w:type="spellStart"/>
            <w:r>
              <w:t>typeName</w:t>
            </w:r>
            <w:proofErr w:type="spellEnd"/>
            <w:r>
              <w:t>=Hypocenter</w:t>
            </w:r>
          </w:p>
        </w:tc>
      </w:tr>
    </w:tbl>
    <w:p w:rsidR="003E58D5" w:rsidRDefault="003E58D5" w:rsidP="00D316D5">
      <w:pPr>
        <w:pStyle w:val="Heading2"/>
      </w:pPr>
      <w:bookmarkStart w:id="35" w:name="_Toc393976066"/>
      <w:r>
        <w:t>OpenDAP endpoint</w:t>
      </w:r>
      <w:bookmarkEnd w:id="35"/>
    </w:p>
    <w:p w:rsidR="00557ED1" w:rsidRDefault="00557ED1">
      <w:pPr>
        <w:pStyle w:val="NoSpacing"/>
      </w:pPr>
      <w:r>
        <w:t xml:space="preserve">DAP-URL = "http://" host </w:t>
      </w:r>
      <w:proofErr w:type="gramStart"/>
      <w:r>
        <w:t>[ "</w:t>
      </w:r>
      <w:proofErr w:type="gramEnd"/>
      <w:r>
        <w:t>:" port ] [ abs-path ]</w:t>
      </w:r>
    </w:p>
    <w:p w:rsidR="00557ED1" w:rsidRDefault="00557ED1">
      <w:pPr>
        <w:pStyle w:val="NoSpacing"/>
      </w:pPr>
      <w:proofErr w:type="gramStart"/>
      <w:r>
        <w:t>abs-path</w:t>
      </w:r>
      <w:proofErr w:type="gramEnd"/>
      <w:r>
        <w:t xml:space="preserve"> = server-path data-source-id [ "." </w:t>
      </w:r>
      <w:proofErr w:type="spellStart"/>
      <w:r>
        <w:t>ext</w:t>
      </w:r>
      <w:proofErr w:type="spellEnd"/>
      <w:r>
        <w:t xml:space="preserve"> [ "?" query ] ]</w:t>
      </w:r>
    </w:p>
    <w:p w:rsidR="00557ED1" w:rsidRDefault="00557ED1">
      <w:pPr>
        <w:pStyle w:val="NoSpacing"/>
      </w:pPr>
      <w:proofErr w:type="gramStart"/>
      <w:r>
        <w:t>server-path</w:t>
      </w:r>
      <w:proofErr w:type="gramEnd"/>
      <w:r>
        <w:t xml:space="preserve"> = [ "/" token ]</w:t>
      </w:r>
    </w:p>
    <w:p w:rsidR="00557ED1" w:rsidRDefault="00557ED1">
      <w:pPr>
        <w:pStyle w:val="NoSpacing"/>
      </w:pPr>
      <w:proofErr w:type="gramStart"/>
      <w:r>
        <w:t>data-source-id</w:t>
      </w:r>
      <w:proofErr w:type="gramEnd"/>
      <w:r>
        <w:t xml:space="preserve"> = [ "/" token ]</w:t>
      </w:r>
    </w:p>
    <w:p w:rsidR="00557ED1" w:rsidRDefault="00557ED1">
      <w:pPr>
        <w:pStyle w:val="NoSpacing"/>
      </w:pPr>
      <w:proofErr w:type="spellStart"/>
      <w:proofErr w:type="gramStart"/>
      <w:r>
        <w:t>ext</w:t>
      </w:r>
      <w:proofErr w:type="spellEnd"/>
      <w:proofErr w:type="gramEnd"/>
      <w:r>
        <w:t xml:space="preserve"> = "das" | "</w:t>
      </w:r>
      <w:proofErr w:type="spellStart"/>
      <w:r>
        <w:t>dds</w:t>
      </w:r>
      <w:proofErr w:type="spellEnd"/>
      <w:r>
        <w:t>" | "</w:t>
      </w:r>
      <w:proofErr w:type="spellStart"/>
      <w:r>
        <w:t>dods</w:t>
      </w:r>
      <w:proofErr w:type="spellEnd"/>
      <w:r>
        <w:t>"</w:t>
      </w:r>
    </w:p>
    <w:p w:rsidR="00557ED1" w:rsidRDefault="00557ED1">
      <w:proofErr w:type="gramStart"/>
      <w:r>
        <w:t>token</w:t>
      </w:r>
      <w:proofErr w:type="gramEnd"/>
      <w:r>
        <w:t xml:space="preserve"> = &lt;See IETF RFC 2396 for allowable characters&gt;</w:t>
      </w:r>
    </w:p>
    <w:tbl>
      <w:tblPr>
        <w:tblStyle w:val="TableGrid"/>
        <w:tblW w:w="0" w:type="auto"/>
        <w:tblLook w:val="04A0" w:firstRow="1" w:lastRow="0" w:firstColumn="1" w:lastColumn="0" w:noHBand="0" w:noVBand="1"/>
      </w:tblPr>
      <w:tblGrid>
        <w:gridCol w:w="1818"/>
        <w:gridCol w:w="7758"/>
      </w:tblGrid>
      <w:tr w:rsidR="003F51CB" w:rsidRPr="00680D6B" w:rsidTr="00B87228">
        <w:tc>
          <w:tcPr>
            <w:tcW w:w="1818" w:type="dxa"/>
          </w:tcPr>
          <w:p w:rsidR="003F51CB" w:rsidRPr="00680D6B" w:rsidRDefault="003F51CB" w:rsidP="00D316D5">
            <w:pPr>
              <w:pStyle w:val="Heading3"/>
            </w:pPr>
            <w:bookmarkStart w:id="36" w:name="_Toc393976067"/>
            <w:r>
              <w:t>Link property</w:t>
            </w:r>
            <w:bookmarkEnd w:id="36"/>
          </w:p>
        </w:tc>
        <w:tc>
          <w:tcPr>
            <w:tcW w:w="7758" w:type="dxa"/>
          </w:tcPr>
          <w:p w:rsidR="003F51CB" w:rsidRPr="00680D6B" w:rsidRDefault="003F51CB" w:rsidP="00D316D5">
            <w:pPr>
              <w:pStyle w:val="Heading3"/>
            </w:pPr>
            <w:bookmarkStart w:id="37" w:name="_Toc393976068"/>
            <w:r>
              <w:t>Value</w:t>
            </w:r>
            <w:bookmarkEnd w:id="37"/>
          </w:p>
        </w:tc>
      </w:tr>
      <w:tr w:rsidR="003F51CB" w:rsidRPr="00680D6B" w:rsidTr="00B87228">
        <w:tc>
          <w:tcPr>
            <w:tcW w:w="1818" w:type="dxa"/>
          </w:tcPr>
          <w:p w:rsidR="003F51CB" w:rsidRPr="00680D6B" w:rsidRDefault="003F51CB">
            <w:pPr>
              <w:pStyle w:val="NoSpacing"/>
              <w:keepNext/>
            </w:pPr>
            <w:r w:rsidRPr="00680D6B">
              <w:t>linkage</w:t>
            </w:r>
          </w:p>
        </w:tc>
        <w:tc>
          <w:tcPr>
            <w:tcW w:w="7758" w:type="dxa"/>
          </w:tcPr>
          <w:p w:rsidR="003F51CB" w:rsidRPr="00680D6B" w:rsidRDefault="0065460B">
            <w:pPr>
              <w:pStyle w:val="NoSpacing"/>
              <w:keepNext/>
            </w:pPr>
            <w:r w:rsidRPr="0065460B">
              <w:t>http://test.opendap.org:80/opendap/data/nc/ber-2002-10-01.nc</w:t>
            </w:r>
            <w:r w:rsidR="00060E0E">
              <w:t>.nc</w:t>
            </w:r>
          </w:p>
        </w:tc>
      </w:tr>
      <w:tr w:rsidR="003F51CB" w:rsidRPr="00680D6B" w:rsidTr="00B87228">
        <w:tc>
          <w:tcPr>
            <w:tcW w:w="1818" w:type="dxa"/>
          </w:tcPr>
          <w:p w:rsidR="003F51CB" w:rsidRPr="00680D6B" w:rsidRDefault="003F51CB">
            <w:pPr>
              <w:pStyle w:val="NoSpacing"/>
            </w:pPr>
            <w:proofErr w:type="spellStart"/>
            <w:r w:rsidRPr="00680D6B">
              <w:t>rel</w:t>
            </w:r>
            <w:proofErr w:type="spellEnd"/>
          </w:p>
        </w:tc>
        <w:tc>
          <w:tcPr>
            <w:tcW w:w="7758" w:type="dxa"/>
          </w:tcPr>
          <w:p w:rsidR="003F51CB" w:rsidRPr="00680D6B" w:rsidRDefault="001D548E">
            <w:pPr>
              <w:pStyle w:val="NoSpacing"/>
            </w:pPr>
            <w:r>
              <w:t>download</w:t>
            </w:r>
          </w:p>
        </w:tc>
      </w:tr>
      <w:tr w:rsidR="003F51CB" w:rsidRPr="00680D6B" w:rsidTr="00B87228">
        <w:tc>
          <w:tcPr>
            <w:tcW w:w="1818" w:type="dxa"/>
          </w:tcPr>
          <w:p w:rsidR="003F51CB" w:rsidRPr="00680D6B" w:rsidRDefault="003F51CB">
            <w:pPr>
              <w:pStyle w:val="NoSpacing"/>
            </w:pPr>
            <w:r w:rsidRPr="00680D6B">
              <w:t>title</w:t>
            </w:r>
          </w:p>
        </w:tc>
        <w:tc>
          <w:tcPr>
            <w:tcW w:w="7758" w:type="dxa"/>
          </w:tcPr>
          <w:p w:rsidR="003F51CB" w:rsidRPr="00680D6B" w:rsidRDefault="001D548E">
            <w:pPr>
              <w:pStyle w:val="NoSpacing"/>
            </w:pPr>
            <w:r>
              <w:t xml:space="preserve">example </w:t>
            </w:r>
            <w:proofErr w:type="spellStart"/>
            <w:r>
              <w:t>NetCDF</w:t>
            </w:r>
            <w:proofErr w:type="spellEnd"/>
            <w:r>
              <w:t xml:space="preserve"> file retrieval via OpenDAP</w:t>
            </w:r>
          </w:p>
        </w:tc>
      </w:tr>
      <w:tr w:rsidR="003F51CB" w:rsidRPr="00680D6B" w:rsidTr="00B87228">
        <w:tc>
          <w:tcPr>
            <w:tcW w:w="1818" w:type="dxa"/>
          </w:tcPr>
          <w:p w:rsidR="003F51CB" w:rsidRPr="00680D6B" w:rsidRDefault="003F51CB">
            <w:pPr>
              <w:pStyle w:val="NoSpacing"/>
            </w:pPr>
            <w:r w:rsidRPr="00680D6B">
              <w:t>type</w:t>
            </w:r>
          </w:p>
        </w:tc>
        <w:tc>
          <w:tcPr>
            <w:tcW w:w="7758" w:type="dxa"/>
          </w:tcPr>
          <w:p w:rsidR="003F51CB" w:rsidRPr="00680D6B" w:rsidRDefault="00060E0E">
            <w:pPr>
              <w:pStyle w:val="NoSpacing"/>
            </w:pPr>
            <w:r>
              <w:t>application/x-</w:t>
            </w:r>
            <w:proofErr w:type="spellStart"/>
            <w:r>
              <w:t>netcdf</w:t>
            </w:r>
            <w:proofErr w:type="spellEnd"/>
          </w:p>
        </w:tc>
      </w:tr>
      <w:tr w:rsidR="003F51CB" w:rsidRPr="00680D6B" w:rsidTr="00B87228">
        <w:tc>
          <w:tcPr>
            <w:tcW w:w="1818" w:type="dxa"/>
          </w:tcPr>
          <w:p w:rsidR="003F51CB" w:rsidRPr="00680D6B" w:rsidRDefault="003F51CB">
            <w:pPr>
              <w:pStyle w:val="NoSpacing"/>
            </w:pPr>
            <w:proofErr w:type="spellStart"/>
            <w:r w:rsidRPr="00680D6B">
              <w:t>overlayAPI</w:t>
            </w:r>
            <w:proofErr w:type="spellEnd"/>
          </w:p>
        </w:tc>
        <w:tc>
          <w:tcPr>
            <w:tcW w:w="7758" w:type="dxa"/>
          </w:tcPr>
          <w:p w:rsidR="003F51CB" w:rsidRPr="00680D6B" w:rsidRDefault="00B961D9">
            <w:pPr>
              <w:pStyle w:val="NoSpacing"/>
            </w:pPr>
            <w:r>
              <w:t>OpenDAP</w:t>
            </w:r>
          </w:p>
        </w:tc>
      </w:tr>
      <w:tr w:rsidR="001D548E" w:rsidRPr="00680D6B" w:rsidTr="0065460B">
        <w:tc>
          <w:tcPr>
            <w:tcW w:w="1818" w:type="dxa"/>
          </w:tcPr>
          <w:p w:rsidR="001D548E" w:rsidRPr="00680D6B" w:rsidRDefault="001D548E" w:rsidP="00D316D5">
            <w:r>
              <w:t>template</w:t>
            </w:r>
          </w:p>
        </w:tc>
        <w:tc>
          <w:tcPr>
            <w:tcW w:w="7758" w:type="dxa"/>
          </w:tcPr>
          <w:p w:rsidR="001D548E" w:rsidRPr="00680D6B" w:rsidRDefault="001D548E" w:rsidP="00D316D5"/>
        </w:tc>
      </w:tr>
      <w:tr w:rsidR="003F51CB" w:rsidRPr="00680D6B" w:rsidTr="00B87228">
        <w:tc>
          <w:tcPr>
            <w:tcW w:w="1818" w:type="dxa"/>
          </w:tcPr>
          <w:p w:rsidR="003F51CB" w:rsidRPr="00680D6B" w:rsidRDefault="003F51CB" w:rsidP="00D316D5">
            <w:r w:rsidRPr="00680D6B">
              <w:t>profile</w:t>
            </w:r>
          </w:p>
        </w:tc>
        <w:tc>
          <w:tcPr>
            <w:tcW w:w="7758" w:type="dxa"/>
          </w:tcPr>
          <w:p w:rsidR="003F51CB" w:rsidRPr="00680D6B" w:rsidRDefault="001D548E" w:rsidP="00D316D5">
            <w:r w:rsidRPr="0065460B">
              <w:t>http://test.opendap.org:80/opendap/data/nc/ber-2002-10-01.nc</w:t>
            </w:r>
            <w:r>
              <w:t>.dds</w:t>
            </w:r>
          </w:p>
        </w:tc>
      </w:tr>
    </w:tbl>
    <w:p w:rsidR="003F51CB" w:rsidRDefault="003F51CB" w:rsidP="00D316D5">
      <w:pPr>
        <w:pStyle w:val="Heading2"/>
      </w:pPr>
      <w:bookmarkStart w:id="38" w:name="_Toc393976069"/>
      <w:r>
        <w:t>WS service</w:t>
      </w:r>
      <w:bookmarkEnd w:id="38"/>
    </w:p>
    <w:p w:rsidR="003E58D5" w:rsidRDefault="003E58D5">
      <w:r>
        <w:t xml:space="preserve"> </w:t>
      </w:r>
      <w:proofErr w:type="gramStart"/>
      <w:r>
        <w:t>with</w:t>
      </w:r>
      <w:proofErr w:type="gramEnd"/>
      <w:r>
        <w:t xml:space="preserve"> SOAP</w:t>
      </w:r>
    </w:p>
    <w:tbl>
      <w:tblPr>
        <w:tblStyle w:val="TableGrid"/>
        <w:tblW w:w="0" w:type="auto"/>
        <w:tblLook w:val="04A0" w:firstRow="1" w:lastRow="0" w:firstColumn="1" w:lastColumn="0" w:noHBand="0" w:noVBand="1"/>
      </w:tblPr>
      <w:tblGrid>
        <w:gridCol w:w="1818"/>
        <w:gridCol w:w="7758"/>
      </w:tblGrid>
      <w:tr w:rsidR="003F51CB" w:rsidRPr="00680D6B" w:rsidTr="00B87228">
        <w:tc>
          <w:tcPr>
            <w:tcW w:w="1818" w:type="dxa"/>
          </w:tcPr>
          <w:p w:rsidR="003F51CB" w:rsidRPr="00680D6B" w:rsidRDefault="003F51CB" w:rsidP="00D316D5">
            <w:pPr>
              <w:pStyle w:val="Heading3"/>
            </w:pPr>
            <w:bookmarkStart w:id="39" w:name="_Toc393976070"/>
            <w:r>
              <w:t>Link property</w:t>
            </w:r>
            <w:bookmarkEnd w:id="39"/>
          </w:p>
        </w:tc>
        <w:tc>
          <w:tcPr>
            <w:tcW w:w="7758" w:type="dxa"/>
          </w:tcPr>
          <w:p w:rsidR="003F51CB" w:rsidRPr="00680D6B" w:rsidRDefault="003F51CB" w:rsidP="00D316D5">
            <w:pPr>
              <w:pStyle w:val="Heading3"/>
            </w:pPr>
            <w:bookmarkStart w:id="40" w:name="_Toc393976071"/>
            <w:r>
              <w:t>Value</w:t>
            </w:r>
            <w:bookmarkEnd w:id="40"/>
          </w:p>
        </w:tc>
      </w:tr>
      <w:tr w:rsidR="003F51CB" w:rsidRPr="00680D6B" w:rsidTr="00B87228">
        <w:tc>
          <w:tcPr>
            <w:tcW w:w="1818" w:type="dxa"/>
          </w:tcPr>
          <w:p w:rsidR="003F51CB" w:rsidRPr="00680D6B" w:rsidRDefault="003F51CB">
            <w:pPr>
              <w:pStyle w:val="NoSpacing"/>
            </w:pPr>
            <w:r w:rsidRPr="00680D6B">
              <w:t>linkage</w:t>
            </w:r>
          </w:p>
        </w:tc>
        <w:tc>
          <w:tcPr>
            <w:tcW w:w="7758" w:type="dxa"/>
          </w:tcPr>
          <w:p w:rsidR="003F51CB" w:rsidRPr="00680D6B" w:rsidRDefault="00CA0F56">
            <w:pPr>
              <w:pStyle w:val="NoSpacing"/>
            </w:pPr>
            <w:r w:rsidRPr="00CA0F56">
              <w:t>http://footballpool.dataaccess.eu/data/info.wso?WSDL</w:t>
            </w:r>
          </w:p>
        </w:tc>
      </w:tr>
      <w:tr w:rsidR="003F51CB" w:rsidRPr="00680D6B" w:rsidTr="00B87228">
        <w:tc>
          <w:tcPr>
            <w:tcW w:w="1818" w:type="dxa"/>
          </w:tcPr>
          <w:p w:rsidR="003F51CB" w:rsidRPr="00680D6B" w:rsidRDefault="003F51CB">
            <w:pPr>
              <w:pStyle w:val="NoSpacing"/>
            </w:pPr>
            <w:proofErr w:type="spellStart"/>
            <w:r w:rsidRPr="00680D6B">
              <w:t>rel</w:t>
            </w:r>
            <w:proofErr w:type="spellEnd"/>
          </w:p>
        </w:tc>
        <w:tc>
          <w:tcPr>
            <w:tcW w:w="7758" w:type="dxa"/>
          </w:tcPr>
          <w:p w:rsidR="003F51CB" w:rsidRPr="00680D6B" w:rsidRDefault="009D6698">
            <w:pPr>
              <w:pStyle w:val="NoSpacing"/>
            </w:pPr>
            <w:r>
              <w:t>documentation</w:t>
            </w:r>
          </w:p>
        </w:tc>
      </w:tr>
      <w:tr w:rsidR="003F51CB" w:rsidRPr="00680D6B" w:rsidTr="00B87228">
        <w:tc>
          <w:tcPr>
            <w:tcW w:w="1818" w:type="dxa"/>
          </w:tcPr>
          <w:p w:rsidR="003F51CB" w:rsidRPr="00680D6B" w:rsidRDefault="003F51CB">
            <w:pPr>
              <w:pStyle w:val="NoSpacing"/>
            </w:pPr>
            <w:r w:rsidRPr="00680D6B">
              <w:t>title</w:t>
            </w:r>
          </w:p>
        </w:tc>
        <w:tc>
          <w:tcPr>
            <w:tcW w:w="7758" w:type="dxa"/>
          </w:tcPr>
          <w:p w:rsidR="003F51CB" w:rsidRPr="00680D6B" w:rsidRDefault="009D6698">
            <w:pPr>
              <w:pStyle w:val="NoSpacing"/>
            </w:pPr>
            <w:proofErr w:type="spellStart"/>
            <w:r w:rsidRPr="009D6698">
              <w:t>Worldcup</w:t>
            </w:r>
            <w:proofErr w:type="spellEnd"/>
            <w:r w:rsidRPr="009D6698">
              <w:t xml:space="preserve"> 2010 Football Championships</w:t>
            </w:r>
          </w:p>
        </w:tc>
      </w:tr>
      <w:tr w:rsidR="003F51CB" w:rsidRPr="00680D6B" w:rsidTr="00B87228">
        <w:tc>
          <w:tcPr>
            <w:tcW w:w="1818" w:type="dxa"/>
          </w:tcPr>
          <w:p w:rsidR="003F51CB" w:rsidRPr="00680D6B" w:rsidRDefault="003F51CB">
            <w:pPr>
              <w:pStyle w:val="NoSpacing"/>
            </w:pPr>
            <w:r w:rsidRPr="00680D6B">
              <w:t>type</w:t>
            </w:r>
          </w:p>
        </w:tc>
        <w:tc>
          <w:tcPr>
            <w:tcW w:w="7758" w:type="dxa"/>
          </w:tcPr>
          <w:p w:rsidR="003F51CB" w:rsidRPr="00680D6B" w:rsidRDefault="009D6698">
            <w:pPr>
              <w:pStyle w:val="NoSpacing"/>
            </w:pPr>
            <w:r>
              <w:t>text/xml</w:t>
            </w:r>
          </w:p>
        </w:tc>
      </w:tr>
      <w:tr w:rsidR="003F51CB" w:rsidRPr="00680D6B" w:rsidTr="00B87228">
        <w:tc>
          <w:tcPr>
            <w:tcW w:w="1818" w:type="dxa"/>
          </w:tcPr>
          <w:p w:rsidR="003F51CB" w:rsidRPr="00680D6B" w:rsidRDefault="003F51CB">
            <w:pPr>
              <w:pStyle w:val="NoSpacing"/>
            </w:pPr>
            <w:proofErr w:type="spellStart"/>
            <w:r w:rsidRPr="00680D6B">
              <w:lastRenderedPageBreak/>
              <w:t>overlayAPI</w:t>
            </w:r>
            <w:proofErr w:type="spellEnd"/>
          </w:p>
        </w:tc>
        <w:tc>
          <w:tcPr>
            <w:tcW w:w="7758" w:type="dxa"/>
          </w:tcPr>
          <w:p w:rsidR="003F51CB" w:rsidRPr="00680D6B" w:rsidRDefault="003F51CB">
            <w:pPr>
              <w:pStyle w:val="NoSpacing"/>
            </w:pPr>
          </w:p>
        </w:tc>
      </w:tr>
      <w:tr w:rsidR="009D6698" w:rsidRPr="00680D6B" w:rsidTr="00CA0F56">
        <w:tc>
          <w:tcPr>
            <w:tcW w:w="1818" w:type="dxa"/>
          </w:tcPr>
          <w:p w:rsidR="009D6698" w:rsidRPr="00680D6B" w:rsidRDefault="009D6698" w:rsidP="00D316D5">
            <w:r>
              <w:t>template</w:t>
            </w:r>
          </w:p>
        </w:tc>
        <w:tc>
          <w:tcPr>
            <w:tcW w:w="7758" w:type="dxa"/>
          </w:tcPr>
          <w:p w:rsidR="009D6698" w:rsidRPr="00680D6B" w:rsidRDefault="009D6698" w:rsidP="00D316D5"/>
        </w:tc>
      </w:tr>
      <w:tr w:rsidR="003F51CB" w:rsidRPr="00680D6B" w:rsidTr="00B87228">
        <w:tc>
          <w:tcPr>
            <w:tcW w:w="1818" w:type="dxa"/>
          </w:tcPr>
          <w:p w:rsidR="003F51CB" w:rsidRPr="00680D6B" w:rsidRDefault="003F51CB" w:rsidP="00D316D5">
            <w:r w:rsidRPr="00680D6B">
              <w:t>profile</w:t>
            </w:r>
          </w:p>
        </w:tc>
        <w:tc>
          <w:tcPr>
            <w:tcW w:w="7758" w:type="dxa"/>
          </w:tcPr>
          <w:p w:rsidR="003F51CB" w:rsidRPr="00680D6B" w:rsidRDefault="009D6698" w:rsidP="00D316D5">
            <w:r w:rsidRPr="009D6698">
              <w:t>http://www.w3.org/TR/wsdl20/</w:t>
            </w:r>
          </w:p>
        </w:tc>
      </w:tr>
    </w:tbl>
    <w:p w:rsidR="003F51CB" w:rsidRDefault="003E58D5" w:rsidP="00D316D5">
      <w:pPr>
        <w:pStyle w:val="Heading2"/>
      </w:pPr>
      <w:bookmarkStart w:id="41" w:name="_Toc393976072"/>
      <w:r>
        <w:t xml:space="preserve">ESRI </w:t>
      </w:r>
      <w:proofErr w:type="spellStart"/>
      <w:r w:rsidRPr="002F0283">
        <w:rPr>
          <w:rStyle w:val="Heading3Char"/>
        </w:rPr>
        <w:t>geoservice</w:t>
      </w:r>
      <w:bookmarkEnd w:id="41"/>
      <w:proofErr w:type="spellEnd"/>
      <w:r>
        <w:t xml:space="preserve"> </w:t>
      </w:r>
    </w:p>
    <w:p w:rsidR="003E58D5" w:rsidRDefault="003E58D5">
      <w:proofErr w:type="gramStart"/>
      <w:r>
        <w:t>endpoint</w:t>
      </w:r>
      <w:proofErr w:type="gramEnd"/>
    </w:p>
    <w:tbl>
      <w:tblPr>
        <w:tblStyle w:val="TableGrid"/>
        <w:tblW w:w="0" w:type="auto"/>
        <w:tblLayout w:type="fixed"/>
        <w:tblLook w:val="04A0" w:firstRow="1" w:lastRow="0" w:firstColumn="1" w:lastColumn="0" w:noHBand="0" w:noVBand="1"/>
      </w:tblPr>
      <w:tblGrid>
        <w:gridCol w:w="1818"/>
        <w:gridCol w:w="7758"/>
      </w:tblGrid>
      <w:tr w:rsidR="003F51CB" w:rsidRPr="00680D6B" w:rsidTr="00B87228">
        <w:tc>
          <w:tcPr>
            <w:tcW w:w="1818" w:type="dxa"/>
          </w:tcPr>
          <w:p w:rsidR="003F51CB" w:rsidRPr="00680D6B" w:rsidRDefault="003F51CB" w:rsidP="00D316D5">
            <w:pPr>
              <w:pStyle w:val="Heading3"/>
            </w:pPr>
            <w:bookmarkStart w:id="42" w:name="_Toc393976073"/>
            <w:r>
              <w:t>Link property</w:t>
            </w:r>
            <w:bookmarkEnd w:id="42"/>
          </w:p>
        </w:tc>
        <w:tc>
          <w:tcPr>
            <w:tcW w:w="7758" w:type="dxa"/>
          </w:tcPr>
          <w:p w:rsidR="003F51CB" w:rsidRPr="00680D6B" w:rsidRDefault="003F51CB" w:rsidP="00D316D5">
            <w:pPr>
              <w:pStyle w:val="Heading3"/>
            </w:pPr>
            <w:bookmarkStart w:id="43" w:name="_Toc393976074"/>
            <w:r>
              <w:t>Value</w:t>
            </w:r>
            <w:bookmarkEnd w:id="43"/>
          </w:p>
        </w:tc>
      </w:tr>
      <w:tr w:rsidR="003F51CB" w:rsidRPr="00680D6B" w:rsidTr="00B87228">
        <w:tc>
          <w:tcPr>
            <w:tcW w:w="1818" w:type="dxa"/>
          </w:tcPr>
          <w:p w:rsidR="003F51CB" w:rsidRPr="00680D6B" w:rsidRDefault="003F51CB">
            <w:pPr>
              <w:pStyle w:val="NoSpacing"/>
            </w:pPr>
            <w:r w:rsidRPr="00680D6B">
              <w:t>linkage</w:t>
            </w:r>
          </w:p>
        </w:tc>
        <w:tc>
          <w:tcPr>
            <w:tcW w:w="7758" w:type="dxa"/>
          </w:tcPr>
          <w:p w:rsidR="003F51CB" w:rsidRPr="00680D6B" w:rsidRDefault="00CA0F56">
            <w:pPr>
              <w:pStyle w:val="NoSpacing"/>
            </w:pPr>
            <w:r w:rsidRPr="00CA0F56">
              <w:t>http://services.azgs.az.gov/ArcGIS/rest/services/fissures/EarthFissures/MapServer?f=json</w:t>
            </w:r>
          </w:p>
        </w:tc>
      </w:tr>
      <w:tr w:rsidR="003F51CB" w:rsidRPr="00680D6B" w:rsidTr="00B87228">
        <w:tc>
          <w:tcPr>
            <w:tcW w:w="1818" w:type="dxa"/>
          </w:tcPr>
          <w:p w:rsidR="003F51CB" w:rsidRPr="00680D6B" w:rsidRDefault="003F51CB">
            <w:pPr>
              <w:pStyle w:val="NoSpacing"/>
            </w:pPr>
            <w:proofErr w:type="spellStart"/>
            <w:r w:rsidRPr="00680D6B">
              <w:t>rel</w:t>
            </w:r>
            <w:proofErr w:type="spellEnd"/>
          </w:p>
        </w:tc>
        <w:tc>
          <w:tcPr>
            <w:tcW w:w="7758" w:type="dxa"/>
          </w:tcPr>
          <w:p w:rsidR="003F51CB" w:rsidRPr="00680D6B" w:rsidRDefault="00CA0F56">
            <w:pPr>
              <w:pStyle w:val="NoSpacing"/>
            </w:pPr>
            <w:r>
              <w:t>documentation</w:t>
            </w:r>
          </w:p>
        </w:tc>
      </w:tr>
      <w:tr w:rsidR="003F51CB" w:rsidRPr="00680D6B" w:rsidTr="00B87228">
        <w:tc>
          <w:tcPr>
            <w:tcW w:w="1818" w:type="dxa"/>
          </w:tcPr>
          <w:p w:rsidR="003F51CB" w:rsidRPr="00680D6B" w:rsidRDefault="003F51CB">
            <w:pPr>
              <w:pStyle w:val="NoSpacing"/>
            </w:pPr>
            <w:r w:rsidRPr="00680D6B">
              <w:t>title</w:t>
            </w:r>
          </w:p>
        </w:tc>
        <w:tc>
          <w:tcPr>
            <w:tcW w:w="7758" w:type="dxa"/>
          </w:tcPr>
          <w:p w:rsidR="003F51CB" w:rsidRPr="00680D6B" w:rsidRDefault="00CA0F56">
            <w:pPr>
              <w:pStyle w:val="NoSpacing"/>
            </w:pPr>
            <w:r w:rsidRPr="00CA0F56">
              <w:t>Earth Fissures</w:t>
            </w:r>
            <w:r>
              <w:t xml:space="preserve"> ESRI vector map service</w:t>
            </w:r>
          </w:p>
        </w:tc>
      </w:tr>
      <w:tr w:rsidR="003F51CB" w:rsidRPr="00680D6B" w:rsidTr="00B87228">
        <w:tc>
          <w:tcPr>
            <w:tcW w:w="1818" w:type="dxa"/>
          </w:tcPr>
          <w:p w:rsidR="003F51CB" w:rsidRPr="00680D6B" w:rsidRDefault="003F51CB">
            <w:pPr>
              <w:pStyle w:val="NoSpacing"/>
            </w:pPr>
            <w:r w:rsidRPr="00680D6B">
              <w:t>type</w:t>
            </w:r>
          </w:p>
        </w:tc>
        <w:tc>
          <w:tcPr>
            <w:tcW w:w="7758" w:type="dxa"/>
          </w:tcPr>
          <w:p w:rsidR="003F51CB" w:rsidRPr="00680D6B" w:rsidRDefault="00CA0F56">
            <w:pPr>
              <w:pStyle w:val="NoSpacing"/>
            </w:pPr>
            <w:r>
              <w:t>application/</w:t>
            </w:r>
            <w:proofErr w:type="spellStart"/>
            <w:r>
              <w:t>json</w:t>
            </w:r>
            <w:proofErr w:type="spellEnd"/>
          </w:p>
        </w:tc>
      </w:tr>
      <w:tr w:rsidR="003F51CB" w:rsidRPr="00680D6B" w:rsidTr="00B87228">
        <w:tc>
          <w:tcPr>
            <w:tcW w:w="1818" w:type="dxa"/>
          </w:tcPr>
          <w:p w:rsidR="003F51CB" w:rsidRPr="00680D6B" w:rsidRDefault="003F51CB">
            <w:pPr>
              <w:pStyle w:val="NoSpacing"/>
            </w:pPr>
            <w:proofErr w:type="spellStart"/>
            <w:r w:rsidRPr="00680D6B">
              <w:t>overlayAPI</w:t>
            </w:r>
            <w:proofErr w:type="spellEnd"/>
          </w:p>
        </w:tc>
        <w:tc>
          <w:tcPr>
            <w:tcW w:w="7758" w:type="dxa"/>
          </w:tcPr>
          <w:p w:rsidR="003F51CB" w:rsidRPr="00680D6B" w:rsidRDefault="00CA0F56">
            <w:pPr>
              <w:pStyle w:val="NoSpacing"/>
            </w:pPr>
            <w:r>
              <w:t xml:space="preserve">ESRI </w:t>
            </w:r>
            <w:proofErr w:type="spellStart"/>
            <w:r>
              <w:t>MapService</w:t>
            </w:r>
            <w:proofErr w:type="spellEnd"/>
            <w:r>
              <w:t xml:space="preserve"> 10.0</w:t>
            </w:r>
          </w:p>
        </w:tc>
      </w:tr>
      <w:tr w:rsidR="00CA0F56" w:rsidRPr="00680D6B" w:rsidTr="00B87228">
        <w:tc>
          <w:tcPr>
            <w:tcW w:w="1818" w:type="dxa"/>
          </w:tcPr>
          <w:p w:rsidR="00CA0F56" w:rsidRPr="00680D6B" w:rsidRDefault="00CA0F56" w:rsidP="00D316D5">
            <w:r>
              <w:t>template</w:t>
            </w:r>
          </w:p>
        </w:tc>
        <w:tc>
          <w:tcPr>
            <w:tcW w:w="7758" w:type="dxa"/>
          </w:tcPr>
          <w:p w:rsidR="00CA0F56" w:rsidRPr="00680D6B" w:rsidRDefault="00CA0F56" w:rsidP="00D316D5"/>
        </w:tc>
      </w:tr>
      <w:tr w:rsidR="003F51CB" w:rsidRPr="00680D6B" w:rsidTr="00B87228">
        <w:tc>
          <w:tcPr>
            <w:tcW w:w="1818" w:type="dxa"/>
          </w:tcPr>
          <w:p w:rsidR="003F51CB" w:rsidRPr="00680D6B" w:rsidRDefault="003F51CB" w:rsidP="00D316D5">
            <w:r w:rsidRPr="00680D6B">
              <w:t>profile</w:t>
            </w:r>
          </w:p>
        </w:tc>
        <w:tc>
          <w:tcPr>
            <w:tcW w:w="7758" w:type="dxa"/>
          </w:tcPr>
          <w:p w:rsidR="003F51CB" w:rsidRPr="00680D6B" w:rsidRDefault="003F51CB" w:rsidP="00D316D5"/>
        </w:tc>
      </w:tr>
    </w:tbl>
    <w:p w:rsidR="003E58D5" w:rsidRDefault="003E58D5" w:rsidP="00D316D5">
      <w:pPr>
        <w:pStyle w:val="Heading2"/>
      </w:pPr>
      <w:bookmarkStart w:id="44" w:name="_Toc393976075"/>
      <w:r>
        <w:t>TileMill map service</w:t>
      </w:r>
      <w:bookmarkEnd w:id="44"/>
    </w:p>
    <w:tbl>
      <w:tblPr>
        <w:tblStyle w:val="TableGrid"/>
        <w:tblW w:w="0" w:type="auto"/>
        <w:tblLook w:val="04A0" w:firstRow="1" w:lastRow="0" w:firstColumn="1" w:lastColumn="0" w:noHBand="0" w:noVBand="1"/>
      </w:tblPr>
      <w:tblGrid>
        <w:gridCol w:w="1728"/>
        <w:gridCol w:w="7848"/>
      </w:tblGrid>
      <w:tr w:rsidR="003F51CB" w:rsidRPr="00680D6B" w:rsidTr="00B87228">
        <w:tc>
          <w:tcPr>
            <w:tcW w:w="1728" w:type="dxa"/>
          </w:tcPr>
          <w:p w:rsidR="003F51CB" w:rsidRPr="00680D6B" w:rsidRDefault="003F51CB" w:rsidP="00D316D5">
            <w:pPr>
              <w:pStyle w:val="Heading3"/>
            </w:pPr>
            <w:bookmarkStart w:id="45" w:name="_Toc393976076"/>
            <w:r>
              <w:t>Link property</w:t>
            </w:r>
            <w:bookmarkEnd w:id="45"/>
          </w:p>
        </w:tc>
        <w:tc>
          <w:tcPr>
            <w:tcW w:w="7848" w:type="dxa"/>
          </w:tcPr>
          <w:p w:rsidR="003F51CB" w:rsidRPr="00680D6B" w:rsidRDefault="003F51CB" w:rsidP="00D316D5">
            <w:pPr>
              <w:pStyle w:val="Heading3"/>
            </w:pPr>
            <w:bookmarkStart w:id="46" w:name="_Toc393976077"/>
            <w:r>
              <w:t>Value</w:t>
            </w:r>
            <w:bookmarkEnd w:id="46"/>
          </w:p>
        </w:tc>
      </w:tr>
      <w:tr w:rsidR="003F51CB" w:rsidRPr="00680D6B" w:rsidTr="00B87228">
        <w:tc>
          <w:tcPr>
            <w:tcW w:w="1728" w:type="dxa"/>
          </w:tcPr>
          <w:p w:rsidR="003F51CB" w:rsidRPr="00680D6B" w:rsidRDefault="003F51CB">
            <w:pPr>
              <w:pStyle w:val="NoSpacing"/>
            </w:pPr>
            <w:r w:rsidRPr="00680D6B">
              <w:t>linkage</w:t>
            </w:r>
          </w:p>
        </w:tc>
        <w:tc>
          <w:tcPr>
            <w:tcW w:w="7848" w:type="dxa"/>
          </w:tcPr>
          <w:p w:rsidR="003F51CB" w:rsidRPr="00680D6B" w:rsidRDefault="00CA0F56">
            <w:pPr>
              <w:pStyle w:val="NoSpacing"/>
            </w:pPr>
            <w:r w:rsidRPr="00B87228">
              <w:t>http://a.tiles.mapbox.com/v3/examples.map-zr0njcqy.json</w:t>
            </w:r>
          </w:p>
        </w:tc>
      </w:tr>
      <w:tr w:rsidR="003F51CB" w:rsidRPr="00680D6B" w:rsidTr="00B87228">
        <w:tc>
          <w:tcPr>
            <w:tcW w:w="1728" w:type="dxa"/>
          </w:tcPr>
          <w:p w:rsidR="003F51CB" w:rsidRPr="00680D6B" w:rsidRDefault="003F51CB">
            <w:pPr>
              <w:pStyle w:val="NoSpacing"/>
            </w:pPr>
            <w:proofErr w:type="spellStart"/>
            <w:r w:rsidRPr="00680D6B">
              <w:t>rel</w:t>
            </w:r>
            <w:proofErr w:type="spellEnd"/>
          </w:p>
        </w:tc>
        <w:tc>
          <w:tcPr>
            <w:tcW w:w="7848" w:type="dxa"/>
          </w:tcPr>
          <w:p w:rsidR="003F51CB" w:rsidRPr="00680D6B" w:rsidRDefault="007A1554">
            <w:pPr>
              <w:pStyle w:val="NoSpacing"/>
            </w:pPr>
            <w:r>
              <w:t>documentation</w:t>
            </w:r>
          </w:p>
        </w:tc>
      </w:tr>
      <w:tr w:rsidR="003F51CB" w:rsidRPr="00680D6B" w:rsidTr="00B87228">
        <w:tc>
          <w:tcPr>
            <w:tcW w:w="1728" w:type="dxa"/>
          </w:tcPr>
          <w:p w:rsidR="003F51CB" w:rsidRPr="00680D6B" w:rsidRDefault="003F51CB">
            <w:pPr>
              <w:pStyle w:val="NoSpacing"/>
            </w:pPr>
            <w:r w:rsidRPr="00680D6B">
              <w:t>title</w:t>
            </w:r>
          </w:p>
        </w:tc>
        <w:tc>
          <w:tcPr>
            <w:tcW w:w="7848" w:type="dxa"/>
          </w:tcPr>
          <w:p w:rsidR="003F51CB" w:rsidRPr="00680D6B" w:rsidRDefault="007A1554">
            <w:pPr>
              <w:pStyle w:val="NoSpacing"/>
            </w:pPr>
            <w:r w:rsidRPr="007A1554">
              <w:t>DC Weekend Picks</w:t>
            </w:r>
            <w:r>
              <w:t xml:space="preserve"> tile map from </w:t>
            </w:r>
            <w:proofErr w:type="spellStart"/>
            <w:r>
              <w:t>MapBox</w:t>
            </w:r>
            <w:proofErr w:type="spellEnd"/>
          </w:p>
        </w:tc>
      </w:tr>
      <w:tr w:rsidR="003F51CB" w:rsidRPr="00680D6B" w:rsidTr="00B87228">
        <w:tc>
          <w:tcPr>
            <w:tcW w:w="1728" w:type="dxa"/>
          </w:tcPr>
          <w:p w:rsidR="003F51CB" w:rsidRPr="00680D6B" w:rsidRDefault="003F51CB">
            <w:pPr>
              <w:pStyle w:val="NoSpacing"/>
            </w:pPr>
            <w:r w:rsidRPr="00680D6B">
              <w:t>type</w:t>
            </w:r>
          </w:p>
        </w:tc>
        <w:tc>
          <w:tcPr>
            <w:tcW w:w="7848" w:type="dxa"/>
          </w:tcPr>
          <w:p w:rsidR="003F51CB" w:rsidRPr="00680D6B" w:rsidRDefault="007A1554">
            <w:pPr>
              <w:pStyle w:val="NoSpacing"/>
            </w:pPr>
            <w:r>
              <w:t>application/</w:t>
            </w:r>
            <w:proofErr w:type="spellStart"/>
            <w:r>
              <w:t>json</w:t>
            </w:r>
            <w:proofErr w:type="spellEnd"/>
          </w:p>
        </w:tc>
      </w:tr>
      <w:tr w:rsidR="003F51CB" w:rsidRPr="00680D6B" w:rsidTr="00B87228">
        <w:tc>
          <w:tcPr>
            <w:tcW w:w="1728" w:type="dxa"/>
          </w:tcPr>
          <w:p w:rsidR="003F51CB" w:rsidRPr="00680D6B" w:rsidRDefault="003F51CB">
            <w:pPr>
              <w:pStyle w:val="NoSpacing"/>
            </w:pPr>
            <w:proofErr w:type="spellStart"/>
            <w:r w:rsidRPr="00680D6B">
              <w:t>overlayAPI</w:t>
            </w:r>
            <w:proofErr w:type="spellEnd"/>
          </w:p>
        </w:tc>
        <w:tc>
          <w:tcPr>
            <w:tcW w:w="7848" w:type="dxa"/>
          </w:tcPr>
          <w:p w:rsidR="003F51CB" w:rsidRPr="00680D6B" w:rsidRDefault="003F51CB">
            <w:pPr>
              <w:pStyle w:val="NoSpacing"/>
            </w:pPr>
          </w:p>
        </w:tc>
      </w:tr>
      <w:tr w:rsidR="007A1554" w:rsidRPr="00680D6B" w:rsidTr="007A1554">
        <w:tc>
          <w:tcPr>
            <w:tcW w:w="1728" w:type="dxa"/>
          </w:tcPr>
          <w:p w:rsidR="007A1554" w:rsidRPr="00680D6B" w:rsidRDefault="007A1554" w:rsidP="00D316D5">
            <w:r>
              <w:t>template</w:t>
            </w:r>
          </w:p>
        </w:tc>
        <w:tc>
          <w:tcPr>
            <w:tcW w:w="7848" w:type="dxa"/>
          </w:tcPr>
          <w:p w:rsidR="007A1554" w:rsidRPr="00680D6B" w:rsidRDefault="007A1554" w:rsidP="00D316D5"/>
        </w:tc>
      </w:tr>
      <w:tr w:rsidR="003F51CB" w:rsidRPr="00680D6B" w:rsidTr="00B87228">
        <w:tc>
          <w:tcPr>
            <w:tcW w:w="1728" w:type="dxa"/>
          </w:tcPr>
          <w:p w:rsidR="003F51CB" w:rsidRPr="00680D6B" w:rsidRDefault="003F51CB" w:rsidP="00D316D5">
            <w:r w:rsidRPr="00680D6B">
              <w:t>profile</w:t>
            </w:r>
          </w:p>
        </w:tc>
        <w:tc>
          <w:tcPr>
            <w:tcW w:w="7848" w:type="dxa"/>
          </w:tcPr>
          <w:p w:rsidR="003F51CB" w:rsidRPr="00680D6B" w:rsidRDefault="007A1554" w:rsidP="00D316D5">
            <w:r w:rsidRPr="007A1554">
              <w:t>tilejson:2.0.0</w:t>
            </w:r>
          </w:p>
        </w:tc>
      </w:tr>
    </w:tbl>
    <w:p w:rsidR="009D6698" w:rsidRDefault="009D6698" w:rsidP="00D316D5">
      <w:pPr>
        <w:pStyle w:val="Heading3"/>
      </w:pPr>
      <w:r>
        <w:tab/>
      </w:r>
    </w:p>
    <w:tbl>
      <w:tblPr>
        <w:tblStyle w:val="TableGrid"/>
        <w:tblW w:w="0" w:type="auto"/>
        <w:tblLook w:val="04A0" w:firstRow="1" w:lastRow="0" w:firstColumn="1" w:lastColumn="0" w:noHBand="0" w:noVBand="1"/>
      </w:tblPr>
      <w:tblGrid>
        <w:gridCol w:w="1728"/>
        <w:gridCol w:w="7848"/>
      </w:tblGrid>
      <w:tr w:rsidR="007A1554" w:rsidRPr="00680D6B" w:rsidTr="007A1554">
        <w:tc>
          <w:tcPr>
            <w:tcW w:w="1728" w:type="dxa"/>
          </w:tcPr>
          <w:p w:rsidR="007A1554" w:rsidRPr="00680D6B" w:rsidRDefault="007A1554" w:rsidP="00D316D5">
            <w:pPr>
              <w:pStyle w:val="Heading3"/>
            </w:pPr>
            <w:bookmarkStart w:id="47" w:name="_Toc393976078"/>
            <w:r>
              <w:t>Link property</w:t>
            </w:r>
            <w:bookmarkEnd w:id="47"/>
          </w:p>
        </w:tc>
        <w:tc>
          <w:tcPr>
            <w:tcW w:w="7848" w:type="dxa"/>
          </w:tcPr>
          <w:p w:rsidR="007A1554" w:rsidRPr="00680D6B" w:rsidRDefault="007A1554" w:rsidP="00D316D5">
            <w:pPr>
              <w:pStyle w:val="Heading3"/>
            </w:pPr>
            <w:bookmarkStart w:id="48" w:name="_Toc393976079"/>
            <w:r>
              <w:t>Value</w:t>
            </w:r>
            <w:bookmarkEnd w:id="48"/>
          </w:p>
        </w:tc>
      </w:tr>
      <w:tr w:rsidR="007A1554" w:rsidRPr="00680D6B" w:rsidTr="007A1554">
        <w:tc>
          <w:tcPr>
            <w:tcW w:w="1728" w:type="dxa"/>
          </w:tcPr>
          <w:p w:rsidR="007A1554" w:rsidRPr="00680D6B" w:rsidRDefault="007A1554">
            <w:pPr>
              <w:pStyle w:val="NoSpacing"/>
              <w:keepNext/>
            </w:pPr>
            <w:r w:rsidRPr="00680D6B">
              <w:t>linkage</w:t>
            </w:r>
          </w:p>
        </w:tc>
        <w:tc>
          <w:tcPr>
            <w:tcW w:w="7848" w:type="dxa"/>
          </w:tcPr>
          <w:p w:rsidR="007A1554" w:rsidRPr="00680D6B" w:rsidRDefault="007A1554">
            <w:pPr>
              <w:pStyle w:val="NoSpacing"/>
              <w:keepNext/>
            </w:pPr>
            <w:r w:rsidRPr="007A1554">
              <w:t>http://a.tiles.mapbox.com/v3/examples.map-zr0njcqy/{z}/{x}/{y}.png</w:t>
            </w:r>
          </w:p>
        </w:tc>
      </w:tr>
      <w:tr w:rsidR="007A1554" w:rsidRPr="00680D6B" w:rsidTr="007A1554">
        <w:tc>
          <w:tcPr>
            <w:tcW w:w="1728" w:type="dxa"/>
          </w:tcPr>
          <w:p w:rsidR="007A1554" w:rsidRPr="00680D6B" w:rsidRDefault="007A1554">
            <w:pPr>
              <w:pStyle w:val="NoSpacing"/>
            </w:pPr>
            <w:proofErr w:type="spellStart"/>
            <w:r w:rsidRPr="00680D6B">
              <w:t>rel</w:t>
            </w:r>
            <w:proofErr w:type="spellEnd"/>
          </w:p>
        </w:tc>
        <w:tc>
          <w:tcPr>
            <w:tcW w:w="7848" w:type="dxa"/>
          </w:tcPr>
          <w:p w:rsidR="007A1554" w:rsidRPr="00680D6B" w:rsidRDefault="007A1554">
            <w:pPr>
              <w:pStyle w:val="NoSpacing"/>
            </w:pPr>
            <w:r>
              <w:t>template</w:t>
            </w:r>
          </w:p>
        </w:tc>
      </w:tr>
      <w:tr w:rsidR="007A1554" w:rsidRPr="00680D6B" w:rsidTr="007A1554">
        <w:tc>
          <w:tcPr>
            <w:tcW w:w="1728" w:type="dxa"/>
          </w:tcPr>
          <w:p w:rsidR="007A1554" w:rsidRPr="00680D6B" w:rsidRDefault="007A1554">
            <w:pPr>
              <w:pStyle w:val="NoSpacing"/>
            </w:pPr>
            <w:r w:rsidRPr="00680D6B">
              <w:t>title</w:t>
            </w:r>
          </w:p>
        </w:tc>
        <w:tc>
          <w:tcPr>
            <w:tcW w:w="7848" w:type="dxa"/>
          </w:tcPr>
          <w:p w:rsidR="007A1554" w:rsidRPr="00680D6B" w:rsidRDefault="007A1554">
            <w:pPr>
              <w:pStyle w:val="NoSpacing"/>
            </w:pPr>
            <w:r w:rsidRPr="007A1554">
              <w:t>DC Weekend Picks</w:t>
            </w:r>
            <w:r>
              <w:t xml:space="preserve"> tile map from </w:t>
            </w:r>
            <w:proofErr w:type="spellStart"/>
            <w:r>
              <w:t>MapBox</w:t>
            </w:r>
            <w:proofErr w:type="spellEnd"/>
          </w:p>
        </w:tc>
      </w:tr>
      <w:tr w:rsidR="007A1554" w:rsidRPr="00680D6B" w:rsidTr="007A1554">
        <w:tc>
          <w:tcPr>
            <w:tcW w:w="1728" w:type="dxa"/>
          </w:tcPr>
          <w:p w:rsidR="007A1554" w:rsidRPr="00680D6B" w:rsidRDefault="007A1554">
            <w:pPr>
              <w:pStyle w:val="NoSpacing"/>
            </w:pPr>
            <w:r w:rsidRPr="00680D6B">
              <w:t>type</w:t>
            </w:r>
          </w:p>
        </w:tc>
        <w:tc>
          <w:tcPr>
            <w:tcW w:w="7848" w:type="dxa"/>
          </w:tcPr>
          <w:p w:rsidR="007A1554" w:rsidRPr="00680D6B" w:rsidRDefault="007A1554">
            <w:pPr>
              <w:pStyle w:val="NoSpacing"/>
            </w:pPr>
            <w:r>
              <w:t>image/</w:t>
            </w:r>
            <w:proofErr w:type="spellStart"/>
            <w:r>
              <w:t>png</w:t>
            </w:r>
            <w:proofErr w:type="spellEnd"/>
          </w:p>
        </w:tc>
      </w:tr>
      <w:tr w:rsidR="007A1554" w:rsidRPr="00680D6B" w:rsidTr="007A1554">
        <w:tc>
          <w:tcPr>
            <w:tcW w:w="1728" w:type="dxa"/>
          </w:tcPr>
          <w:p w:rsidR="007A1554" w:rsidRPr="00680D6B" w:rsidRDefault="007A1554">
            <w:pPr>
              <w:pStyle w:val="NoSpacing"/>
            </w:pPr>
            <w:proofErr w:type="spellStart"/>
            <w:r w:rsidRPr="00680D6B">
              <w:t>overlayAPI</w:t>
            </w:r>
            <w:proofErr w:type="spellEnd"/>
          </w:p>
        </w:tc>
        <w:tc>
          <w:tcPr>
            <w:tcW w:w="7848" w:type="dxa"/>
          </w:tcPr>
          <w:p w:rsidR="007A1554" w:rsidRPr="00680D6B" w:rsidRDefault="007A1554">
            <w:pPr>
              <w:pStyle w:val="NoSpacing"/>
            </w:pPr>
          </w:p>
        </w:tc>
      </w:tr>
      <w:tr w:rsidR="007A1554" w:rsidRPr="00680D6B" w:rsidTr="007A1554">
        <w:tc>
          <w:tcPr>
            <w:tcW w:w="1728" w:type="dxa"/>
          </w:tcPr>
          <w:p w:rsidR="007A1554" w:rsidRPr="00680D6B" w:rsidRDefault="007A1554" w:rsidP="00D316D5">
            <w:r>
              <w:t>template</w:t>
            </w:r>
          </w:p>
        </w:tc>
        <w:tc>
          <w:tcPr>
            <w:tcW w:w="7848" w:type="dxa"/>
          </w:tcPr>
          <w:p w:rsidR="007A1554" w:rsidRPr="00CA0F56" w:rsidRDefault="00CA0F56" w:rsidP="00D316D5">
            <w:r w:rsidRPr="00B87228">
              <w:t>http://a.tiles.mapbox.com/v3/examples.map-zr0njcqy.json</w:t>
            </w:r>
          </w:p>
        </w:tc>
      </w:tr>
      <w:tr w:rsidR="007A1554" w:rsidRPr="00680D6B" w:rsidTr="007A1554">
        <w:tc>
          <w:tcPr>
            <w:tcW w:w="1728" w:type="dxa"/>
          </w:tcPr>
          <w:p w:rsidR="007A1554" w:rsidRPr="00680D6B" w:rsidRDefault="007A1554" w:rsidP="00D316D5">
            <w:r w:rsidRPr="00680D6B">
              <w:t>profile</w:t>
            </w:r>
          </w:p>
        </w:tc>
        <w:tc>
          <w:tcPr>
            <w:tcW w:w="7848" w:type="dxa"/>
          </w:tcPr>
          <w:p w:rsidR="007A1554" w:rsidRPr="00680D6B" w:rsidRDefault="007A1554" w:rsidP="00D316D5">
            <w:r w:rsidRPr="007A1554">
              <w:t>tilejson:2.0.0</w:t>
            </w:r>
          </w:p>
        </w:tc>
      </w:tr>
    </w:tbl>
    <w:p w:rsidR="003E58D5" w:rsidRDefault="003E58D5" w:rsidP="00D316D5">
      <w:pPr>
        <w:pStyle w:val="Heading2"/>
      </w:pPr>
      <w:bookmarkStart w:id="49" w:name="_Toc393976080"/>
      <w:r>
        <w:t>OWS context link</w:t>
      </w:r>
      <w:bookmarkEnd w:id="49"/>
    </w:p>
    <w:tbl>
      <w:tblPr>
        <w:tblStyle w:val="TableGrid"/>
        <w:tblW w:w="0" w:type="auto"/>
        <w:tblLayout w:type="fixed"/>
        <w:tblLook w:val="04A0" w:firstRow="1" w:lastRow="0" w:firstColumn="1" w:lastColumn="0" w:noHBand="0" w:noVBand="1"/>
      </w:tblPr>
      <w:tblGrid>
        <w:gridCol w:w="1728"/>
        <w:gridCol w:w="7848"/>
      </w:tblGrid>
      <w:tr w:rsidR="003F51CB" w:rsidRPr="00680D6B" w:rsidTr="00B87228">
        <w:tc>
          <w:tcPr>
            <w:tcW w:w="1728" w:type="dxa"/>
          </w:tcPr>
          <w:p w:rsidR="003F51CB" w:rsidRPr="00680D6B" w:rsidRDefault="003F51CB" w:rsidP="00D316D5">
            <w:pPr>
              <w:pStyle w:val="Heading3"/>
            </w:pPr>
            <w:bookmarkStart w:id="50" w:name="_Toc393976081"/>
            <w:r>
              <w:t>Link property</w:t>
            </w:r>
            <w:bookmarkEnd w:id="50"/>
          </w:p>
        </w:tc>
        <w:tc>
          <w:tcPr>
            <w:tcW w:w="7848" w:type="dxa"/>
          </w:tcPr>
          <w:p w:rsidR="003F51CB" w:rsidRPr="00680D6B" w:rsidRDefault="003F51CB" w:rsidP="00D316D5">
            <w:pPr>
              <w:pStyle w:val="Heading3"/>
            </w:pPr>
            <w:bookmarkStart w:id="51" w:name="_Toc393976082"/>
            <w:r>
              <w:t>Value</w:t>
            </w:r>
            <w:bookmarkEnd w:id="51"/>
          </w:p>
        </w:tc>
      </w:tr>
      <w:tr w:rsidR="003F51CB" w:rsidRPr="00680D6B" w:rsidTr="00B87228">
        <w:tc>
          <w:tcPr>
            <w:tcW w:w="1728" w:type="dxa"/>
          </w:tcPr>
          <w:p w:rsidR="003F51CB" w:rsidRPr="00680D6B" w:rsidRDefault="003F51CB">
            <w:pPr>
              <w:pStyle w:val="NoSpacing"/>
            </w:pPr>
            <w:r w:rsidRPr="00680D6B">
              <w:t>linkage</w:t>
            </w:r>
          </w:p>
        </w:tc>
        <w:tc>
          <w:tcPr>
            <w:tcW w:w="7848" w:type="dxa"/>
          </w:tcPr>
          <w:p w:rsidR="003F51CB" w:rsidRPr="00680D6B" w:rsidRDefault="003F51CB">
            <w:pPr>
              <w:pStyle w:val="NoSpacing"/>
            </w:pPr>
          </w:p>
        </w:tc>
      </w:tr>
      <w:tr w:rsidR="003F51CB" w:rsidRPr="00680D6B" w:rsidTr="00B87228">
        <w:tc>
          <w:tcPr>
            <w:tcW w:w="1728" w:type="dxa"/>
          </w:tcPr>
          <w:p w:rsidR="003F51CB" w:rsidRPr="00680D6B" w:rsidRDefault="003F51CB">
            <w:pPr>
              <w:pStyle w:val="NoSpacing"/>
            </w:pPr>
            <w:proofErr w:type="spellStart"/>
            <w:r w:rsidRPr="00680D6B">
              <w:t>rel</w:t>
            </w:r>
            <w:proofErr w:type="spellEnd"/>
          </w:p>
        </w:tc>
        <w:tc>
          <w:tcPr>
            <w:tcW w:w="7848" w:type="dxa"/>
          </w:tcPr>
          <w:p w:rsidR="003F51CB" w:rsidRPr="00680D6B" w:rsidRDefault="003F51CB">
            <w:pPr>
              <w:pStyle w:val="NoSpacing"/>
            </w:pPr>
          </w:p>
        </w:tc>
      </w:tr>
      <w:tr w:rsidR="003F51CB" w:rsidRPr="00680D6B" w:rsidTr="00B87228">
        <w:tc>
          <w:tcPr>
            <w:tcW w:w="1728" w:type="dxa"/>
          </w:tcPr>
          <w:p w:rsidR="003F51CB" w:rsidRPr="00680D6B" w:rsidRDefault="003F51CB">
            <w:pPr>
              <w:pStyle w:val="NoSpacing"/>
            </w:pPr>
            <w:r w:rsidRPr="00680D6B">
              <w:t>title</w:t>
            </w:r>
          </w:p>
        </w:tc>
        <w:tc>
          <w:tcPr>
            <w:tcW w:w="7848" w:type="dxa"/>
          </w:tcPr>
          <w:p w:rsidR="003F51CB" w:rsidRPr="00680D6B" w:rsidRDefault="003F51CB">
            <w:pPr>
              <w:pStyle w:val="NoSpacing"/>
            </w:pPr>
          </w:p>
        </w:tc>
      </w:tr>
      <w:tr w:rsidR="003F51CB" w:rsidRPr="00680D6B" w:rsidTr="00B87228">
        <w:tc>
          <w:tcPr>
            <w:tcW w:w="1728" w:type="dxa"/>
          </w:tcPr>
          <w:p w:rsidR="003F51CB" w:rsidRPr="00680D6B" w:rsidRDefault="003F51CB">
            <w:pPr>
              <w:pStyle w:val="NoSpacing"/>
            </w:pPr>
            <w:r w:rsidRPr="00680D6B">
              <w:t>type</w:t>
            </w:r>
          </w:p>
        </w:tc>
        <w:tc>
          <w:tcPr>
            <w:tcW w:w="7848" w:type="dxa"/>
          </w:tcPr>
          <w:p w:rsidR="003F51CB" w:rsidRPr="00680D6B" w:rsidRDefault="003F51CB">
            <w:pPr>
              <w:pStyle w:val="NoSpacing"/>
            </w:pPr>
          </w:p>
        </w:tc>
      </w:tr>
      <w:tr w:rsidR="003F51CB" w:rsidRPr="00680D6B" w:rsidTr="00B87228">
        <w:tc>
          <w:tcPr>
            <w:tcW w:w="1728" w:type="dxa"/>
          </w:tcPr>
          <w:p w:rsidR="003F51CB" w:rsidRPr="00680D6B" w:rsidRDefault="009D6698">
            <w:pPr>
              <w:pStyle w:val="NoSpacing"/>
            </w:pPr>
            <w:proofErr w:type="spellStart"/>
            <w:r w:rsidRPr="00680D6B">
              <w:t>overlayAPI</w:t>
            </w:r>
            <w:proofErr w:type="spellEnd"/>
          </w:p>
        </w:tc>
        <w:tc>
          <w:tcPr>
            <w:tcW w:w="7848" w:type="dxa"/>
          </w:tcPr>
          <w:p w:rsidR="003F51CB" w:rsidRPr="001064B5" w:rsidRDefault="001064B5">
            <w:pPr>
              <w:pStyle w:val="NoSpacing"/>
            </w:pPr>
            <w:r w:rsidRPr="00B87228">
              <w:t>http://www.opengis.net/spec/owc-atom/1.0/req/wfs</w:t>
            </w:r>
          </w:p>
        </w:tc>
      </w:tr>
      <w:tr w:rsidR="003F51CB" w:rsidRPr="00680D6B" w:rsidTr="00B87228">
        <w:tc>
          <w:tcPr>
            <w:tcW w:w="1728" w:type="dxa"/>
          </w:tcPr>
          <w:p w:rsidR="003F51CB" w:rsidRPr="00680D6B" w:rsidRDefault="009D6698">
            <w:pPr>
              <w:pStyle w:val="NoSpacing"/>
            </w:pPr>
            <w:r>
              <w:lastRenderedPageBreak/>
              <w:t>template</w:t>
            </w:r>
          </w:p>
        </w:tc>
        <w:tc>
          <w:tcPr>
            <w:tcW w:w="7848" w:type="dxa"/>
          </w:tcPr>
          <w:p w:rsidR="003F51CB" w:rsidRPr="00680D6B" w:rsidRDefault="003F51CB">
            <w:pPr>
              <w:pStyle w:val="NoSpacing"/>
            </w:pPr>
          </w:p>
        </w:tc>
      </w:tr>
      <w:tr w:rsidR="003F51CB" w:rsidRPr="00680D6B" w:rsidTr="00B87228">
        <w:tc>
          <w:tcPr>
            <w:tcW w:w="1728" w:type="dxa"/>
          </w:tcPr>
          <w:p w:rsidR="003F51CB" w:rsidRPr="00680D6B" w:rsidRDefault="003F51CB" w:rsidP="00D316D5">
            <w:r w:rsidRPr="00680D6B">
              <w:t>profile</w:t>
            </w:r>
          </w:p>
        </w:tc>
        <w:tc>
          <w:tcPr>
            <w:tcW w:w="7848" w:type="dxa"/>
          </w:tcPr>
          <w:p w:rsidR="003F51CB" w:rsidRPr="00680D6B" w:rsidRDefault="003F51CB" w:rsidP="00D316D5"/>
        </w:tc>
      </w:tr>
    </w:tbl>
    <w:p w:rsidR="00B80094" w:rsidRDefault="00B80094" w:rsidP="00D316D5">
      <w:pPr>
        <w:pStyle w:val="Heading2"/>
      </w:pPr>
      <w:bookmarkStart w:id="52" w:name="_Toc393976083"/>
      <w:r>
        <w:t>CSW catalog</w:t>
      </w:r>
      <w:bookmarkEnd w:id="52"/>
      <w:r>
        <w:tab/>
      </w:r>
    </w:p>
    <w:p w:rsidR="00B80094" w:rsidRPr="002F0283" w:rsidRDefault="00B80094">
      <w:pPr>
        <w:keepNext/>
      </w:pPr>
      <w:r>
        <w:t>Identify catalog that uses USGIN ISO metadata profile</w:t>
      </w:r>
    </w:p>
    <w:tbl>
      <w:tblPr>
        <w:tblStyle w:val="TableGrid"/>
        <w:tblW w:w="0" w:type="auto"/>
        <w:tblLook w:val="04A0" w:firstRow="1" w:lastRow="0" w:firstColumn="1" w:lastColumn="0" w:noHBand="0" w:noVBand="1"/>
      </w:tblPr>
      <w:tblGrid>
        <w:gridCol w:w="1818"/>
        <w:gridCol w:w="7758"/>
      </w:tblGrid>
      <w:tr w:rsidR="00B80094" w:rsidRPr="00680D6B" w:rsidTr="00B87228">
        <w:tc>
          <w:tcPr>
            <w:tcW w:w="1818" w:type="dxa"/>
          </w:tcPr>
          <w:p w:rsidR="00B80094" w:rsidRPr="00680D6B" w:rsidRDefault="00B80094" w:rsidP="00D316D5">
            <w:pPr>
              <w:pStyle w:val="Heading3"/>
            </w:pPr>
            <w:bookmarkStart w:id="53" w:name="_Toc393976084"/>
            <w:r>
              <w:t>Link property</w:t>
            </w:r>
            <w:bookmarkEnd w:id="53"/>
          </w:p>
        </w:tc>
        <w:tc>
          <w:tcPr>
            <w:tcW w:w="7758" w:type="dxa"/>
          </w:tcPr>
          <w:p w:rsidR="00B80094" w:rsidRPr="00680D6B" w:rsidRDefault="00B80094" w:rsidP="00D316D5">
            <w:pPr>
              <w:pStyle w:val="Heading3"/>
            </w:pPr>
            <w:bookmarkStart w:id="54" w:name="_Toc393976085"/>
            <w:r>
              <w:t>Value</w:t>
            </w:r>
            <w:bookmarkEnd w:id="54"/>
          </w:p>
        </w:tc>
      </w:tr>
      <w:tr w:rsidR="00B80094" w:rsidRPr="00680D6B" w:rsidTr="00B87228">
        <w:tc>
          <w:tcPr>
            <w:tcW w:w="1818" w:type="dxa"/>
          </w:tcPr>
          <w:p w:rsidR="00B80094" w:rsidRPr="00680D6B" w:rsidRDefault="00B80094">
            <w:pPr>
              <w:pStyle w:val="NoSpacing"/>
            </w:pPr>
            <w:r w:rsidRPr="00680D6B">
              <w:t>linkage</w:t>
            </w:r>
          </w:p>
        </w:tc>
        <w:tc>
          <w:tcPr>
            <w:tcW w:w="7758" w:type="dxa"/>
          </w:tcPr>
          <w:p w:rsidR="00B80094" w:rsidRPr="00680D6B" w:rsidRDefault="00B80094">
            <w:pPr>
              <w:pStyle w:val="NoSpacing"/>
            </w:pPr>
            <w:r w:rsidRPr="00B80094">
              <w:t>http://catalog.usgin.org/geoportal/csw?request=GetCapabilities&amp;service=CSW</w:t>
            </w:r>
          </w:p>
        </w:tc>
      </w:tr>
      <w:tr w:rsidR="00B80094" w:rsidRPr="00680D6B" w:rsidTr="00B87228">
        <w:tc>
          <w:tcPr>
            <w:tcW w:w="1818" w:type="dxa"/>
          </w:tcPr>
          <w:p w:rsidR="00B80094" w:rsidRPr="00680D6B" w:rsidRDefault="00B80094">
            <w:pPr>
              <w:pStyle w:val="NoSpacing"/>
            </w:pPr>
            <w:proofErr w:type="spellStart"/>
            <w:r w:rsidRPr="00680D6B">
              <w:t>rel</w:t>
            </w:r>
            <w:proofErr w:type="spellEnd"/>
          </w:p>
        </w:tc>
        <w:tc>
          <w:tcPr>
            <w:tcW w:w="7758" w:type="dxa"/>
          </w:tcPr>
          <w:p w:rsidR="00B80094" w:rsidRPr="00680D6B" w:rsidRDefault="00B80094">
            <w:pPr>
              <w:pStyle w:val="NoSpacing"/>
            </w:pPr>
            <w:r>
              <w:t>documentation</w:t>
            </w:r>
          </w:p>
        </w:tc>
      </w:tr>
      <w:tr w:rsidR="00B80094" w:rsidRPr="00680D6B" w:rsidTr="00B87228">
        <w:tc>
          <w:tcPr>
            <w:tcW w:w="1818" w:type="dxa"/>
          </w:tcPr>
          <w:p w:rsidR="00B80094" w:rsidRPr="00680D6B" w:rsidRDefault="00B80094">
            <w:pPr>
              <w:pStyle w:val="NoSpacing"/>
            </w:pPr>
            <w:r w:rsidRPr="00680D6B">
              <w:t>title</w:t>
            </w:r>
          </w:p>
        </w:tc>
        <w:tc>
          <w:tcPr>
            <w:tcW w:w="7758" w:type="dxa"/>
          </w:tcPr>
          <w:p w:rsidR="00B80094" w:rsidRPr="00680D6B" w:rsidRDefault="00B80094">
            <w:pPr>
              <w:pStyle w:val="NoSpacing"/>
            </w:pPr>
            <w:r>
              <w:t>Capabilities document for USGIN CSW 2.0.2 service</w:t>
            </w:r>
          </w:p>
        </w:tc>
      </w:tr>
      <w:tr w:rsidR="00B80094" w:rsidRPr="00680D6B" w:rsidTr="00B87228">
        <w:tc>
          <w:tcPr>
            <w:tcW w:w="1818" w:type="dxa"/>
          </w:tcPr>
          <w:p w:rsidR="00B80094" w:rsidRPr="00680D6B" w:rsidRDefault="00B80094">
            <w:pPr>
              <w:pStyle w:val="NoSpacing"/>
            </w:pPr>
            <w:r w:rsidRPr="00680D6B">
              <w:t>type</w:t>
            </w:r>
          </w:p>
        </w:tc>
        <w:tc>
          <w:tcPr>
            <w:tcW w:w="7758" w:type="dxa"/>
          </w:tcPr>
          <w:p w:rsidR="00B80094" w:rsidRPr="00680D6B" w:rsidRDefault="00B80094">
            <w:pPr>
              <w:pStyle w:val="NoSpacing"/>
            </w:pPr>
            <w:r>
              <w:t>application/xml</w:t>
            </w:r>
          </w:p>
        </w:tc>
      </w:tr>
      <w:tr w:rsidR="00B80094" w:rsidRPr="00680D6B" w:rsidTr="00B87228">
        <w:tc>
          <w:tcPr>
            <w:tcW w:w="1818" w:type="dxa"/>
          </w:tcPr>
          <w:p w:rsidR="00B80094" w:rsidRPr="00680D6B" w:rsidRDefault="00B80094">
            <w:pPr>
              <w:pStyle w:val="NoSpacing"/>
            </w:pPr>
            <w:proofErr w:type="spellStart"/>
            <w:r w:rsidRPr="00680D6B">
              <w:t>overlayAPI</w:t>
            </w:r>
            <w:proofErr w:type="spellEnd"/>
          </w:p>
        </w:tc>
        <w:tc>
          <w:tcPr>
            <w:tcW w:w="7758" w:type="dxa"/>
          </w:tcPr>
          <w:p w:rsidR="00B80094" w:rsidRPr="00680D6B" w:rsidRDefault="00B80094">
            <w:pPr>
              <w:pStyle w:val="NoSpacing"/>
            </w:pPr>
            <w:r>
              <w:t>OGC:CSW</w:t>
            </w:r>
          </w:p>
        </w:tc>
      </w:tr>
      <w:tr w:rsidR="00B80094" w:rsidRPr="00680D6B" w:rsidTr="00B87228">
        <w:tc>
          <w:tcPr>
            <w:tcW w:w="1818" w:type="dxa"/>
          </w:tcPr>
          <w:p w:rsidR="00B80094" w:rsidRPr="00680D6B" w:rsidRDefault="00B80094">
            <w:pPr>
              <w:pStyle w:val="NoSpacing"/>
            </w:pPr>
            <w:r>
              <w:t>template</w:t>
            </w:r>
          </w:p>
        </w:tc>
        <w:tc>
          <w:tcPr>
            <w:tcW w:w="7758" w:type="dxa"/>
          </w:tcPr>
          <w:p w:rsidR="00B80094" w:rsidRPr="00680D6B" w:rsidRDefault="00B80094">
            <w:pPr>
              <w:pStyle w:val="NoSpacing"/>
            </w:pPr>
          </w:p>
        </w:tc>
      </w:tr>
      <w:tr w:rsidR="00B80094" w:rsidRPr="00680D6B" w:rsidTr="00B87228">
        <w:tc>
          <w:tcPr>
            <w:tcW w:w="1818" w:type="dxa"/>
          </w:tcPr>
          <w:p w:rsidR="00B80094" w:rsidRPr="00680D6B" w:rsidRDefault="00B80094" w:rsidP="00D316D5">
            <w:r w:rsidRPr="00680D6B">
              <w:t>profile</w:t>
            </w:r>
          </w:p>
        </w:tc>
        <w:tc>
          <w:tcPr>
            <w:tcW w:w="7758" w:type="dxa"/>
          </w:tcPr>
          <w:p w:rsidR="00B80094" w:rsidRPr="00680D6B" w:rsidRDefault="00B80094" w:rsidP="00D316D5">
            <w:r w:rsidRPr="00CB2F1D">
              <w:t>ISO-USGIN</w:t>
            </w:r>
          </w:p>
        </w:tc>
      </w:tr>
    </w:tbl>
    <w:p w:rsidR="00B80094" w:rsidRDefault="00B80094" w:rsidP="00D316D5">
      <w:pPr>
        <w:pStyle w:val="Heading2"/>
      </w:pPr>
      <w:bookmarkStart w:id="55" w:name="_Toc393976086"/>
      <w:proofErr w:type="spellStart"/>
      <w:proofErr w:type="gramStart"/>
      <w:r>
        <w:t>macrostrat</w:t>
      </w:r>
      <w:proofErr w:type="spellEnd"/>
      <w:proofErr w:type="gramEnd"/>
      <w:r>
        <w:t xml:space="preserve"> endpoint</w:t>
      </w:r>
      <w:bookmarkEnd w:id="55"/>
      <w:r>
        <w:tab/>
      </w:r>
    </w:p>
    <w:p w:rsidR="00B80094" w:rsidRPr="002F0283" w:rsidRDefault="00B80094">
      <w:pPr>
        <w:keepNext/>
      </w:pPr>
      <w:r>
        <w:t>Shanan Peters' services</w:t>
      </w:r>
    </w:p>
    <w:tbl>
      <w:tblPr>
        <w:tblStyle w:val="TableGrid"/>
        <w:tblW w:w="0" w:type="auto"/>
        <w:tblLook w:val="04A0" w:firstRow="1" w:lastRow="0" w:firstColumn="1" w:lastColumn="0" w:noHBand="0" w:noVBand="1"/>
      </w:tblPr>
      <w:tblGrid>
        <w:gridCol w:w="4788"/>
        <w:gridCol w:w="4788"/>
      </w:tblGrid>
      <w:tr w:rsidR="00B80094" w:rsidRPr="00680D6B" w:rsidTr="00B80094">
        <w:tc>
          <w:tcPr>
            <w:tcW w:w="4788" w:type="dxa"/>
          </w:tcPr>
          <w:p w:rsidR="00B80094" w:rsidRPr="00680D6B" w:rsidRDefault="00B80094" w:rsidP="00D316D5">
            <w:pPr>
              <w:pStyle w:val="Heading3"/>
            </w:pPr>
            <w:bookmarkStart w:id="56" w:name="_Toc393976087"/>
            <w:r>
              <w:t>Link property</w:t>
            </w:r>
            <w:bookmarkEnd w:id="56"/>
          </w:p>
        </w:tc>
        <w:tc>
          <w:tcPr>
            <w:tcW w:w="4788" w:type="dxa"/>
          </w:tcPr>
          <w:p w:rsidR="00B80094" w:rsidRPr="00680D6B" w:rsidRDefault="00B80094" w:rsidP="00D316D5">
            <w:pPr>
              <w:pStyle w:val="Heading3"/>
            </w:pPr>
            <w:bookmarkStart w:id="57" w:name="_Toc393976088"/>
            <w:r>
              <w:t>Value</w:t>
            </w:r>
            <w:bookmarkEnd w:id="57"/>
          </w:p>
        </w:tc>
      </w:tr>
      <w:tr w:rsidR="00B80094" w:rsidRPr="00680D6B" w:rsidTr="00B80094">
        <w:tc>
          <w:tcPr>
            <w:tcW w:w="4788" w:type="dxa"/>
          </w:tcPr>
          <w:p w:rsidR="00B80094" w:rsidRPr="00680D6B" w:rsidRDefault="00B80094">
            <w:pPr>
              <w:pStyle w:val="NoSpacing"/>
            </w:pPr>
            <w:r w:rsidRPr="00680D6B">
              <w:t>linkage</w:t>
            </w:r>
          </w:p>
        </w:tc>
        <w:tc>
          <w:tcPr>
            <w:tcW w:w="4788" w:type="dxa"/>
          </w:tcPr>
          <w:p w:rsidR="00B80094" w:rsidRPr="00680D6B" w:rsidRDefault="00B80094">
            <w:pPr>
              <w:pStyle w:val="NoSpacing"/>
            </w:pPr>
          </w:p>
        </w:tc>
      </w:tr>
      <w:tr w:rsidR="00B80094" w:rsidRPr="00680D6B" w:rsidTr="00B80094">
        <w:tc>
          <w:tcPr>
            <w:tcW w:w="4788" w:type="dxa"/>
          </w:tcPr>
          <w:p w:rsidR="00B80094" w:rsidRPr="00680D6B" w:rsidRDefault="00B80094">
            <w:pPr>
              <w:pStyle w:val="NoSpacing"/>
            </w:pPr>
            <w:proofErr w:type="spellStart"/>
            <w:r w:rsidRPr="00680D6B">
              <w:t>rel</w:t>
            </w:r>
            <w:proofErr w:type="spellEnd"/>
          </w:p>
        </w:tc>
        <w:tc>
          <w:tcPr>
            <w:tcW w:w="4788" w:type="dxa"/>
          </w:tcPr>
          <w:p w:rsidR="00B80094" w:rsidRPr="00680D6B" w:rsidRDefault="00B80094">
            <w:pPr>
              <w:pStyle w:val="NoSpacing"/>
            </w:pPr>
          </w:p>
        </w:tc>
      </w:tr>
      <w:tr w:rsidR="00B80094" w:rsidRPr="00680D6B" w:rsidTr="00B80094">
        <w:tc>
          <w:tcPr>
            <w:tcW w:w="4788" w:type="dxa"/>
          </w:tcPr>
          <w:p w:rsidR="00B80094" w:rsidRPr="00680D6B" w:rsidRDefault="00B80094">
            <w:pPr>
              <w:pStyle w:val="NoSpacing"/>
            </w:pPr>
            <w:r w:rsidRPr="00680D6B">
              <w:t>title</w:t>
            </w:r>
          </w:p>
        </w:tc>
        <w:tc>
          <w:tcPr>
            <w:tcW w:w="4788" w:type="dxa"/>
          </w:tcPr>
          <w:p w:rsidR="00B80094" w:rsidRPr="00680D6B" w:rsidRDefault="00B80094">
            <w:pPr>
              <w:pStyle w:val="NoSpacing"/>
            </w:pPr>
          </w:p>
        </w:tc>
      </w:tr>
      <w:tr w:rsidR="00B80094" w:rsidRPr="00680D6B" w:rsidTr="00B80094">
        <w:tc>
          <w:tcPr>
            <w:tcW w:w="4788" w:type="dxa"/>
          </w:tcPr>
          <w:p w:rsidR="00B80094" w:rsidRPr="00680D6B" w:rsidRDefault="00B80094">
            <w:pPr>
              <w:pStyle w:val="NoSpacing"/>
            </w:pPr>
            <w:r w:rsidRPr="00680D6B">
              <w:t>type</w:t>
            </w:r>
          </w:p>
        </w:tc>
        <w:tc>
          <w:tcPr>
            <w:tcW w:w="4788" w:type="dxa"/>
          </w:tcPr>
          <w:p w:rsidR="00B80094" w:rsidRPr="00680D6B" w:rsidRDefault="00B80094">
            <w:pPr>
              <w:pStyle w:val="NoSpacing"/>
            </w:pPr>
          </w:p>
        </w:tc>
      </w:tr>
      <w:tr w:rsidR="00B80094" w:rsidRPr="00680D6B" w:rsidTr="00B80094">
        <w:tc>
          <w:tcPr>
            <w:tcW w:w="4788" w:type="dxa"/>
          </w:tcPr>
          <w:p w:rsidR="00B80094" w:rsidRPr="00680D6B" w:rsidRDefault="00B80094">
            <w:pPr>
              <w:pStyle w:val="NoSpacing"/>
            </w:pPr>
            <w:proofErr w:type="spellStart"/>
            <w:r w:rsidRPr="00680D6B">
              <w:t>overlayAPI</w:t>
            </w:r>
            <w:proofErr w:type="spellEnd"/>
          </w:p>
        </w:tc>
        <w:tc>
          <w:tcPr>
            <w:tcW w:w="4788" w:type="dxa"/>
          </w:tcPr>
          <w:p w:rsidR="00B80094" w:rsidRPr="00680D6B" w:rsidRDefault="00B80094">
            <w:pPr>
              <w:pStyle w:val="NoSpacing"/>
            </w:pPr>
          </w:p>
        </w:tc>
      </w:tr>
      <w:tr w:rsidR="00B80094" w:rsidRPr="00680D6B" w:rsidTr="00B80094">
        <w:tc>
          <w:tcPr>
            <w:tcW w:w="4788" w:type="dxa"/>
          </w:tcPr>
          <w:p w:rsidR="00B80094" w:rsidRPr="00680D6B" w:rsidRDefault="00B80094">
            <w:pPr>
              <w:pStyle w:val="NoSpacing"/>
            </w:pPr>
            <w:r>
              <w:t>template</w:t>
            </w:r>
          </w:p>
        </w:tc>
        <w:tc>
          <w:tcPr>
            <w:tcW w:w="4788" w:type="dxa"/>
          </w:tcPr>
          <w:p w:rsidR="00B80094" w:rsidRPr="00680D6B" w:rsidRDefault="00B80094">
            <w:pPr>
              <w:pStyle w:val="NoSpacing"/>
            </w:pPr>
          </w:p>
        </w:tc>
      </w:tr>
      <w:tr w:rsidR="00B80094" w:rsidRPr="00680D6B" w:rsidTr="00B80094">
        <w:tc>
          <w:tcPr>
            <w:tcW w:w="4788" w:type="dxa"/>
          </w:tcPr>
          <w:p w:rsidR="00B80094" w:rsidRPr="00680D6B" w:rsidRDefault="00B80094" w:rsidP="00D316D5">
            <w:r w:rsidRPr="00680D6B">
              <w:t>profile</w:t>
            </w:r>
          </w:p>
        </w:tc>
        <w:tc>
          <w:tcPr>
            <w:tcW w:w="4788" w:type="dxa"/>
          </w:tcPr>
          <w:p w:rsidR="00B80094" w:rsidRPr="00680D6B" w:rsidRDefault="00B80094" w:rsidP="00D316D5"/>
        </w:tc>
      </w:tr>
    </w:tbl>
    <w:p w:rsidR="00B80094" w:rsidRDefault="00B80094"/>
    <w:p w:rsidR="003E58D5" w:rsidRDefault="003F51CB" w:rsidP="00D316D5">
      <w:pPr>
        <w:pStyle w:val="Heading2"/>
      </w:pPr>
      <w:bookmarkStart w:id="58" w:name="_Toc393976089"/>
      <w:bookmarkStart w:id="59" w:name="OLE_LINK3"/>
      <w:bookmarkStart w:id="60" w:name="OLE_LINK4"/>
      <w:r>
        <w:t>I</w:t>
      </w:r>
      <w:r w:rsidR="003E58D5">
        <w:t>RIS seismic data web service</w:t>
      </w:r>
      <w:bookmarkEnd w:id="58"/>
    </w:p>
    <w:tbl>
      <w:tblPr>
        <w:tblStyle w:val="TableGrid"/>
        <w:tblW w:w="0" w:type="auto"/>
        <w:tblLook w:val="04A0" w:firstRow="1" w:lastRow="0" w:firstColumn="1" w:lastColumn="0" w:noHBand="0" w:noVBand="1"/>
      </w:tblPr>
      <w:tblGrid>
        <w:gridCol w:w="1998"/>
        <w:gridCol w:w="7578"/>
      </w:tblGrid>
      <w:tr w:rsidR="003F51CB" w:rsidRPr="00680D6B" w:rsidTr="00B87228">
        <w:tc>
          <w:tcPr>
            <w:tcW w:w="1998" w:type="dxa"/>
          </w:tcPr>
          <w:p w:rsidR="003F51CB" w:rsidRPr="00680D6B" w:rsidRDefault="003F51CB" w:rsidP="00D316D5">
            <w:pPr>
              <w:pStyle w:val="Heading3"/>
            </w:pPr>
            <w:bookmarkStart w:id="61" w:name="_Toc393976090"/>
            <w:bookmarkEnd w:id="59"/>
            <w:bookmarkEnd w:id="60"/>
            <w:r>
              <w:t>Link property</w:t>
            </w:r>
            <w:bookmarkEnd w:id="61"/>
          </w:p>
        </w:tc>
        <w:tc>
          <w:tcPr>
            <w:tcW w:w="7578" w:type="dxa"/>
          </w:tcPr>
          <w:p w:rsidR="003F51CB" w:rsidRPr="00680D6B" w:rsidRDefault="003F51CB" w:rsidP="00D316D5">
            <w:pPr>
              <w:pStyle w:val="Heading3"/>
            </w:pPr>
            <w:bookmarkStart w:id="62" w:name="_Toc393976091"/>
            <w:r>
              <w:t>Value</w:t>
            </w:r>
            <w:bookmarkEnd w:id="62"/>
          </w:p>
        </w:tc>
      </w:tr>
      <w:tr w:rsidR="003F51CB" w:rsidRPr="00680D6B" w:rsidTr="00B87228">
        <w:tc>
          <w:tcPr>
            <w:tcW w:w="1998" w:type="dxa"/>
          </w:tcPr>
          <w:p w:rsidR="003F51CB" w:rsidRPr="00680D6B" w:rsidRDefault="003F51CB">
            <w:pPr>
              <w:pStyle w:val="NoSpacing"/>
            </w:pPr>
            <w:r w:rsidRPr="00680D6B">
              <w:t>linkage</w:t>
            </w:r>
          </w:p>
        </w:tc>
        <w:tc>
          <w:tcPr>
            <w:tcW w:w="7578" w:type="dxa"/>
          </w:tcPr>
          <w:p w:rsidR="003F51CB" w:rsidRPr="00680D6B" w:rsidRDefault="00CA4159">
            <w:pPr>
              <w:pStyle w:val="NoSpacing"/>
            </w:pPr>
            <w:r w:rsidRPr="00B87228">
              <w:t>http://service.iris.edu/fdsnws/event/1/application.wadl</w:t>
            </w:r>
            <w:r>
              <w:t xml:space="preserve"> </w:t>
            </w:r>
          </w:p>
        </w:tc>
      </w:tr>
      <w:tr w:rsidR="003F51CB" w:rsidRPr="00680D6B" w:rsidTr="00B87228">
        <w:tc>
          <w:tcPr>
            <w:tcW w:w="1998" w:type="dxa"/>
          </w:tcPr>
          <w:p w:rsidR="003F51CB" w:rsidRPr="00680D6B" w:rsidRDefault="003F51CB">
            <w:pPr>
              <w:pStyle w:val="NoSpacing"/>
            </w:pPr>
            <w:proofErr w:type="spellStart"/>
            <w:r w:rsidRPr="00680D6B">
              <w:t>rel</w:t>
            </w:r>
            <w:proofErr w:type="spellEnd"/>
          </w:p>
        </w:tc>
        <w:tc>
          <w:tcPr>
            <w:tcW w:w="7578" w:type="dxa"/>
          </w:tcPr>
          <w:p w:rsidR="003F51CB" w:rsidRPr="00680D6B" w:rsidRDefault="00CA4159">
            <w:pPr>
              <w:pStyle w:val="NoSpacing"/>
            </w:pPr>
            <w:r>
              <w:t>documentation</w:t>
            </w:r>
          </w:p>
        </w:tc>
      </w:tr>
      <w:tr w:rsidR="003F51CB" w:rsidRPr="00680D6B" w:rsidTr="00B87228">
        <w:tc>
          <w:tcPr>
            <w:tcW w:w="1998" w:type="dxa"/>
          </w:tcPr>
          <w:p w:rsidR="003F51CB" w:rsidRPr="00680D6B" w:rsidRDefault="003F51CB">
            <w:pPr>
              <w:pStyle w:val="NoSpacing"/>
            </w:pPr>
            <w:r w:rsidRPr="00680D6B">
              <w:t>title</w:t>
            </w:r>
          </w:p>
        </w:tc>
        <w:tc>
          <w:tcPr>
            <w:tcW w:w="7578" w:type="dxa"/>
          </w:tcPr>
          <w:p w:rsidR="003F51CB" w:rsidRPr="00680D6B" w:rsidRDefault="00CA4159">
            <w:pPr>
              <w:pStyle w:val="NoSpacing"/>
            </w:pPr>
            <w:r>
              <w:t>WADL description of event service</w:t>
            </w:r>
          </w:p>
        </w:tc>
      </w:tr>
      <w:tr w:rsidR="003F51CB" w:rsidRPr="00680D6B" w:rsidTr="00B87228">
        <w:tc>
          <w:tcPr>
            <w:tcW w:w="1998" w:type="dxa"/>
          </w:tcPr>
          <w:p w:rsidR="003F51CB" w:rsidRPr="00680D6B" w:rsidRDefault="003F51CB">
            <w:pPr>
              <w:pStyle w:val="NoSpacing"/>
            </w:pPr>
            <w:r w:rsidRPr="00680D6B">
              <w:t>type</w:t>
            </w:r>
          </w:p>
        </w:tc>
        <w:tc>
          <w:tcPr>
            <w:tcW w:w="7578" w:type="dxa"/>
          </w:tcPr>
          <w:p w:rsidR="003F51CB" w:rsidRPr="00680D6B" w:rsidRDefault="00CA4159">
            <w:pPr>
              <w:pStyle w:val="NoSpacing"/>
            </w:pPr>
            <w:r>
              <w:t>application/xml</w:t>
            </w:r>
          </w:p>
        </w:tc>
      </w:tr>
      <w:tr w:rsidR="003F51CB" w:rsidRPr="00680D6B" w:rsidTr="00B87228">
        <w:tc>
          <w:tcPr>
            <w:tcW w:w="1998" w:type="dxa"/>
          </w:tcPr>
          <w:p w:rsidR="003F51CB" w:rsidRPr="00680D6B" w:rsidRDefault="009D6698">
            <w:pPr>
              <w:pStyle w:val="NoSpacing"/>
            </w:pPr>
            <w:proofErr w:type="spellStart"/>
            <w:r w:rsidRPr="00680D6B">
              <w:t>overlayAPI</w:t>
            </w:r>
            <w:proofErr w:type="spellEnd"/>
          </w:p>
        </w:tc>
        <w:tc>
          <w:tcPr>
            <w:tcW w:w="7578" w:type="dxa"/>
          </w:tcPr>
          <w:p w:rsidR="003F51CB" w:rsidRPr="00680D6B" w:rsidRDefault="003F51CB">
            <w:pPr>
              <w:pStyle w:val="NoSpacing"/>
            </w:pPr>
          </w:p>
        </w:tc>
      </w:tr>
      <w:tr w:rsidR="003F51CB" w:rsidRPr="00680D6B" w:rsidTr="00B87228">
        <w:tc>
          <w:tcPr>
            <w:tcW w:w="1998" w:type="dxa"/>
          </w:tcPr>
          <w:p w:rsidR="003F51CB" w:rsidRPr="00680D6B" w:rsidRDefault="009D6698">
            <w:pPr>
              <w:pStyle w:val="NoSpacing"/>
            </w:pPr>
            <w:r>
              <w:t>template</w:t>
            </w:r>
          </w:p>
        </w:tc>
        <w:tc>
          <w:tcPr>
            <w:tcW w:w="7578" w:type="dxa"/>
          </w:tcPr>
          <w:p w:rsidR="003F51CB" w:rsidRPr="00680D6B" w:rsidRDefault="003F51CB">
            <w:pPr>
              <w:pStyle w:val="NoSpacing"/>
            </w:pPr>
          </w:p>
        </w:tc>
      </w:tr>
      <w:tr w:rsidR="003F51CB" w:rsidRPr="00680D6B" w:rsidTr="00B87228">
        <w:tc>
          <w:tcPr>
            <w:tcW w:w="1998" w:type="dxa"/>
          </w:tcPr>
          <w:p w:rsidR="003F51CB" w:rsidRPr="00680D6B" w:rsidRDefault="003F51CB" w:rsidP="00D316D5">
            <w:r w:rsidRPr="00680D6B">
              <w:t>profile</w:t>
            </w:r>
          </w:p>
        </w:tc>
        <w:tc>
          <w:tcPr>
            <w:tcW w:w="7578" w:type="dxa"/>
          </w:tcPr>
          <w:p w:rsidR="003F51CB" w:rsidRPr="00680D6B" w:rsidRDefault="00CA4159" w:rsidP="00D316D5">
            <w:r w:rsidRPr="005B4596">
              <w:t>http://service.iris.edu/fdsnws/event/1/</w:t>
            </w:r>
          </w:p>
        </w:tc>
      </w:tr>
    </w:tbl>
    <w:p w:rsidR="003F51CB" w:rsidRDefault="003F51CB"/>
    <w:p w:rsidR="003F51CB" w:rsidRDefault="003E58D5" w:rsidP="00D316D5">
      <w:pPr>
        <w:pStyle w:val="Heading2"/>
      </w:pPr>
      <w:bookmarkStart w:id="63" w:name="_Toc393976092"/>
      <w:r>
        <w:t>Link to home document</w:t>
      </w:r>
      <w:bookmarkEnd w:id="63"/>
    </w:p>
    <w:p w:rsidR="003E58D5" w:rsidRDefault="003E58D5">
      <w:pPr>
        <w:keepNext/>
      </w:pPr>
      <w:r>
        <w:t xml:space="preserve"> </w:t>
      </w:r>
      <w:proofErr w:type="gramStart"/>
      <w:r>
        <w:t>for</w:t>
      </w:r>
      <w:proofErr w:type="gramEnd"/>
      <w:r>
        <w:t xml:space="preserve"> an NGDS node</w:t>
      </w:r>
    </w:p>
    <w:tbl>
      <w:tblPr>
        <w:tblStyle w:val="TableGrid"/>
        <w:tblW w:w="0" w:type="auto"/>
        <w:tblLook w:val="04A0" w:firstRow="1" w:lastRow="0" w:firstColumn="1" w:lastColumn="0" w:noHBand="0" w:noVBand="1"/>
      </w:tblPr>
      <w:tblGrid>
        <w:gridCol w:w="4788"/>
        <w:gridCol w:w="4788"/>
      </w:tblGrid>
      <w:tr w:rsidR="003F51CB" w:rsidRPr="00680D6B" w:rsidTr="002F0283">
        <w:tc>
          <w:tcPr>
            <w:tcW w:w="4788" w:type="dxa"/>
          </w:tcPr>
          <w:p w:rsidR="003F51CB" w:rsidRPr="00680D6B" w:rsidRDefault="003F51CB" w:rsidP="00D316D5">
            <w:pPr>
              <w:pStyle w:val="Heading3"/>
            </w:pPr>
            <w:bookmarkStart w:id="64" w:name="_Toc393976093"/>
            <w:r>
              <w:t>Link property</w:t>
            </w:r>
            <w:bookmarkEnd w:id="64"/>
          </w:p>
        </w:tc>
        <w:tc>
          <w:tcPr>
            <w:tcW w:w="4788" w:type="dxa"/>
          </w:tcPr>
          <w:p w:rsidR="003F51CB" w:rsidRPr="00680D6B" w:rsidRDefault="003F51CB" w:rsidP="00D316D5">
            <w:pPr>
              <w:pStyle w:val="Heading3"/>
            </w:pPr>
            <w:bookmarkStart w:id="65" w:name="_Toc393976094"/>
            <w:r>
              <w:t>Value</w:t>
            </w:r>
            <w:bookmarkEnd w:id="65"/>
          </w:p>
        </w:tc>
      </w:tr>
      <w:tr w:rsidR="003F51CB" w:rsidRPr="00680D6B" w:rsidTr="002F0283">
        <w:tc>
          <w:tcPr>
            <w:tcW w:w="4788" w:type="dxa"/>
          </w:tcPr>
          <w:p w:rsidR="003F51CB" w:rsidRPr="00680D6B" w:rsidRDefault="003F51CB">
            <w:pPr>
              <w:pStyle w:val="NoSpacing"/>
            </w:pPr>
            <w:r w:rsidRPr="00680D6B">
              <w:t>linkage</w:t>
            </w:r>
          </w:p>
        </w:tc>
        <w:tc>
          <w:tcPr>
            <w:tcW w:w="4788" w:type="dxa"/>
          </w:tcPr>
          <w:p w:rsidR="003F51CB" w:rsidRPr="00680D6B" w:rsidRDefault="003F51CB">
            <w:pPr>
              <w:pStyle w:val="NoSpacing"/>
            </w:pPr>
          </w:p>
        </w:tc>
      </w:tr>
      <w:tr w:rsidR="003F51CB" w:rsidRPr="00680D6B" w:rsidTr="002F0283">
        <w:tc>
          <w:tcPr>
            <w:tcW w:w="4788" w:type="dxa"/>
          </w:tcPr>
          <w:p w:rsidR="003F51CB" w:rsidRPr="00680D6B" w:rsidRDefault="003F51CB">
            <w:pPr>
              <w:pStyle w:val="NoSpacing"/>
            </w:pPr>
            <w:proofErr w:type="spellStart"/>
            <w:r w:rsidRPr="00680D6B">
              <w:lastRenderedPageBreak/>
              <w:t>rel</w:t>
            </w:r>
            <w:proofErr w:type="spellEnd"/>
          </w:p>
        </w:tc>
        <w:tc>
          <w:tcPr>
            <w:tcW w:w="4788" w:type="dxa"/>
          </w:tcPr>
          <w:p w:rsidR="003F51CB" w:rsidRPr="00680D6B" w:rsidRDefault="003F51CB">
            <w:pPr>
              <w:pStyle w:val="NoSpacing"/>
            </w:pPr>
          </w:p>
        </w:tc>
      </w:tr>
      <w:tr w:rsidR="003F51CB" w:rsidRPr="00680D6B" w:rsidTr="002F0283">
        <w:tc>
          <w:tcPr>
            <w:tcW w:w="4788" w:type="dxa"/>
          </w:tcPr>
          <w:p w:rsidR="003F51CB" w:rsidRPr="00680D6B" w:rsidRDefault="003F51CB">
            <w:pPr>
              <w:pStyle w:val="NoSpacing"/>
            </w:pPr>
            <w:r w:rsidRPr="00680D6B">
              <w:t>title</w:t>
            </w:r>
          </w:p>
        </w:tc>
        <w:tc>
          <w:tcPr>
            <w:tcW w:w="4788" w:type="dxa"/>
          </w:tcPr>
          <w:p w:rsidR="003F51CB" w:rsidRPr="00680D6B" w:rsidRDefault="003F51CB">
            <w:pPr>
              <w:pStyle w:val="NoSpacing"/>
            </w:pPr>
          </w:p>
        </w:tc>
      </w:tr>
      <w:tr w:rsidR="003F51CB" w:rsidRPr="00680D6B" w:rsidTr="002F0283">
        <w:tc>
          <w:tcPr>
            <w:tcW w:w="4788" w:type="dxa"/>
          </w:tcPr>
          <w:p w:rsidR="003F51CB" w:rsidRPr="00680D6B" w:rsidRDefault="003F51CB">
            <w:pPr>
              <w:pStyle w:val="NoSpacing"/>
            </w:pPr>
            <w:r w:rsidRPr="00680D6B">
              <w:t>type</w:t>
            </w:r>
          </w:p>
        </w:tc>
        <w:tc>
          <w:tcPr>
            <w:tcW w:w="4788" w:type="dxa"/>
          </w:tcPr>
          <w:p w:rsidR="003F51CB" w:rsidRPr="00680D6B" w:rsidRDefault="003F51CB">
            <w:pPr>
              <w:pStyle w:val="NoSpacing"/>
            </w:pPr>
          </w:p>
        </w:tc>
      </w:tr>
      <w:tr w:rsidR="003F51CB" w:rsidRPr="00680D6B" w:rsidTr="002F0283">
        <w:tc>
          <w:tcPr>
            <w:tcW w:w="4788" w:type="dxa"/>
          </w:tcPr>
          <w:p w:rsidR="003F51CB" w:rsidRPr="00680D6B" w:rsidRDefault="009D6698">
            <w:pPr>
              <w:pStyle w:val="NoSpacing"/>
            </w:pPr>
            <w:proofErr w:type="spellStart"/>
            <w:r w:rsidRPr="00680D6B">
              <w:t>overlayAPI</w:t>
            </w:r>
            <w:proofErr w:type="spellEnd"/>
          </w:p>
        </w:tc>
        <w:tc>
          <w:tcPr>
            <w:tcW w:w="4788" w:type="dxa"/>
          </w:tcPr>
          <w:p w:rsidR="003F51CB" w:rsidRPr="00680D6B" w:rsidRDefault="003F51CB">
            <w:pPr>
              <w:pStyle w:val="NoSpacing"/>
            </w:pPr>
          </w:p>
        </w:tc>
      </w:tr>
      <w:tr w:rsidR="003F51CB" w:rsidRPr="00680D6B" w:rsidTr="002F0283">
        <w:tc>
          <w:tcPr>
            <w:tcW w:w="4788" w:type="dxa"/>
          </w:tcPr>
          <w:p w:rsidR="003F51CB" w:rsidRPr="00680D6B" w:rsidRDefault="009D6698">
            <w:pPr>
              <w:pStyle w:val="NoSpacing"/>
            </w:pPr>
            <w:r>
              <w:t>template</w:t>
            </w:r>
          </w:p>
        </w:tc>
        <w:tc>
          <w:tcPr>
            <w:tcW w:w="4788" w:type="dxa"/>
          </w:tcPr>
          <w:p w:rsidR="003F51CB" w:rsidRPr="00680D6B" w:rsidRDefault="003F51CB">
            <w:pPr>
              <w:pStyle w:val="NoSpacing"/>
            </w:pPr>
          </w:p>
        </w:tc>
      </w:tr>
      <w:tr w:rsidR="003F51CB" w:rsidRPr="00680D6B" w:rsidTr="002F0283">
        <w:tc>
          <w:tcPr>
            <w:tcW w:w="4788" w:type="dxa"/>
          </w:tcPr>
          <w:p w:rsidR="003F51CB" w:rsidRPr="00680D6B" w:rsidRDefault="003F51CB" w:rsidP="00D316D5">
            <w:r w:rsidRPr="00680D6B">
              <w:t>profile</w:t>
            </w:r>
          </w:p>
        </w:tc>
        <w:tc>
          <w:tcPr>
            <w:tcW w:w="4788" w:type="dxa"/>
          </w:tcPr>
          <w:p w:rsidR="003F51CB" w:rsidRPr="00680D6B" w:rsidRDefault="003F51CB" w:rsidP="00D316D5"/>
        </w:tc>
      </w:tr>
    </w:tbl>
    <w:p w:rsidR="001217FC" w:rsidRDefault="001217FC" w:rsidP="001217FC">
      <w:pPr>
        <w:pStyle w:val="Heading1"/>
      </w:pPr>
      <w:bookmarkStart w:id="66" w:name="_Toc304961742"/>
      <w:bookmarkStart w:id="67" w:name="_Toc393976095"/>
      <w:r>
        <w:t>References</w:t>
      </w:r>
      <w:bookmarkEnd w:id="66"/>
      <w:r w:rsidR="00D45178">
        <w:t xml:space="preserve"> and related reading</w:t>
      </w:r>
      <w:bookmarkEnd w:id="67"/>
    </w:p>
    <w:p w:rsidR="00EE70E2" w:rsidRDefault="00EE70E2" w:rsidP="001217FC">
      <w:pPr>
        <w:pStyle w:val="references"/>
      </w:pPr>
      <w:r>
        <w:t xml:space="preserve">[MSRPC] </w:t>
      </w:r>
      <w:r w:rsidRPr="00C1638F">
        <w:t>Remote Procedure Calls Using RPC over HTTP (Windows)</w:t>
      </w:r>
      <w:r>
        <w:t xml:space="preserve">: web page </w:t>
      </w:r>
      <w:hyperlink r:id="rId41" w:history="1">
        <w:r w:rsidRPr="00135FD8">
          <w:rPr>
            <w:rStyle w:val="Hyperlink"/>
          </w:rPr>
          <w:t>http://msdn.microsoft.com/en-us/library/windows/desktop/aa375384(v=vs.85).aspx</w:t>
        </w:r>
      </w:hyperlink>
      <w:r>
        <w:t xml:space="preserve"> (accessed 2013-02-26).</w:t>
      </w:r>
    </w:p>
    <w:p w:rsidR="00EE70E2" w:rsidRDefault="00EE70E2" w:rsidP="00C37EC0">
      <w:pPr>
        <w:pStyle w:val="references"/>
      </w:pPr>
      <w:r>
        <w:t>[OpenSearch1.1] Clinton, DeWitt, no date</w:t>
      </w:r>
      <w:r w:rsidR="00DB07B6">
        <w:t>, OpenSearch</w:t>
      </w:r>
      <w:r>
        <w:t xml:space="preserve"> 1.1 specification, Draft 5: Web Document, </w:t>
      </w:r>
      <w:hyperlink r:id="rId42" w:history="1">
        <w:r w:rsidRPr="00135FD8">
          <w:rPr>
            <w:rStyle w:val="Hyperlink"/>
          </w:rPr>
          <w:t>http://www.opensearch.org/Specifications/OpenSearch/1.1</w:t>
        </w:r>
      </w:hyperlink>
      <w:r>
        <w:t xml:space="preserve"> (accessed 2013-02-26).</w:t>
      </w:r>
    </w:p>
    <w:p w:rsidR="00EE70E2" w:rsidRDefault="00EE70E2" w:rsidP="001217FC">
      <w:pPr>
        <w:pStyle w:val="references"/>
      </w:pPr>
      <w:r>
        <w:t>[RDF-</w:t>
      </w:r>
      <w:proofErr w:type="spellStart"/>
      <w:r>
        <w:t>xlink</w:t>
      </w:r>
      <w:proofErr w:type="spellEnd"/>
      <w:r>
        <w:t xml:space="preserve">] </w:t>
      </w:r>
      <w:proofErr w:type="spellStart"/>
      <w:r w:rsidRPr="00D04E34">
        <w:t>Brickley</w:t>
      </w:r>
      <w:proofErr w:type="spellEnd"/>
      <w:r w:rsidRPr="00D04E34">
        <w:t xml:space="preserve">, Dan, 2000-09-08, Notes on RDF, </w:t>
      </w:r>
      <w:proofErr w:type="spellStart"/>
      <w:r w:rsidRPr="00D04E34">
        <w:t>Xlink</w:t>
      </w:r>
      <w:proofErr w:type="spellEnd"/>
      <w:r w:rsidRPr="00D04E34">
        <w:t xml:space="preserve"> as linked information systems: </w:t>
      </w:r>
      <w:hyperlink r:id="rId43" w:history="1">
        <w:r w:rsidRPr="00D04E34">
          <w:rPr>
            <w:rStyle w:val="Hyperlink"/>
          </w:rPr>
          <w:t>http://www.w3.org/2000/02/rdf-xlink/</w:t>
        </w:r>
      </w:hyperlink>
      <w:r w:rsidRPr="00D04E34">
        <w:t xml:space="preserve"> accessed 2010-02-07</w:t>
      </w:r>
    </w:p>
    <w:p w:rsidR="00EE70E2" w:rsidRDefault="00EE70E2" w:rsidP="001217FC">
      <w:pPr>
        <w:pStyle w:val="references"/>
      </w:pPr>
      <w:r>
        <w:t>[RFC</w:t>
      </w:r>
      <w:r w:rsidR="00094A01">
        <w:t xml:space="preserve"> </w:t>
      </w:r>
      <w:r>
        <w:t xml:space="preserve">2616] </w:t>
      </w:r>
      <w:r w:rsidRPr="00D04E34">
        <w:t xml:space="preserve">Fielding, R., Mogul, J., </w:t>
      </w:r>
      <w:proofErr w:type="spellStart"/>
      <w:r w:rsidRPr="00D04E34">
        <w:t>Frystyk</w:t>
      </w:r>
      <w:proofErr w:type="spellEnd"/>
      <w:r w:rsidRPr="00D04E34">
        <w:t xml:space="preserve">, H., </w:t>
      </w:r>
      <w:proofErr w:type="spellStart"/>
      <w:r w:rsidRPr="00D04E34">
        <w:t>Masinter</w:t>
      </w:r>
      <w:proofErr w:type="spellEnd"/>
      <w:r w:rsidRPr="00D04E34">
        <w:t>, L., Leach, P., and Berners-Lee, T., 1999-06, Hypertext Tran</w:t>
      </w:r>
      <w:r w:rsidRPr="00D04E34">
        <w:t>s</w:t>
      </w:r>
      <w:r w:rsidRPr="00D04E34">
        <w:t xml:space="preserve">fer Protocol -- HTTP/1.1: RFC2616, accessed at </w:t>
      </w:r>
      <w:hyperlink r:id="rId44" w:history="1">
        <w:r>
          <w:rPr>
            <w:rStyle w:val="Hyperlink"/>
          </w:rPr>
          <w:t>http://tools.ietf.org/html/rfc2616</w:t>
        </w:r>
      </w:hyperlink>
      <w:r>
        <w:t xml:space="preserve"> </w:t>
      </w:r>
      <w:r w:rsidRPr="00401D69">
        <w:t xml:space="preserve"> </w:t>
      </w:r>
      <w:r>
        <w:t xml:space="preserve">(accessed </w:t>
      </w:r>
      <w:r w:rsidRPr="00401D69">
        <w:t>2010-02-19</w:t>
      </w:r>
      <w:r>
        <w:t>)</w:t>
      </w:r>
      <w:r w:rsidRPr="00D04E34">
        <w:t>.</w:t>
      </w:r>
    </w:p>
    <w:p w:rsidR="00EE70E2" w:rsidRDefault="00EE70E2" w:rsidP="001217FC">
      <w:pPr>
        <w:pStyle w:val="references"/>
      </w:pPr>
      <w:r>
        <w:t>[RFC</w:t>
      </w:r>
      <w:r w:rsidR="00094A01">
        <w:t xml:space="preserve"> </w:t>
      </w:r>
      <w:r>
        <w:t xml:space="preserve">3986]  Berners-Lee, T., Fielding, R., and </w:t>
      </w:r>
      <w:proofErr w:type="spellStart"/>
      <w:r>
        <w:t>Masinter</w:t>
      </w:r>
      <w:proofErr w:type="spellEnd"/>
      <w:r>
        <w:t xml:space="preserve">, L., 2005-01, </w:t>
      </w:r>
      <w:r w:rsidRPr="008E3253">
        <w:t>Uniform Resource Identifier (URI): Generic Sy</w:t>
      </w:r>
      <w:r w:rsidRPr="008E3253">
        <w:t>n</w:t>
      </w:r>
      <w:r w:rsidRPr="008E3253">
        <w:t>tax</w:t>
      </w:r>
      <w:r>
        <w:t xml:space="preserve">: IETF RFC 3986, </w:t>
      </w:r>
      <w:r w:rsidRPr="008E3253">
        <w:t>http://www.ietf.org/rfc/rfc3986.txt</w:t>
      </w:r>
      <w:r>
        <w:t>.</w:t>
      </w:r>
    </w:p>
    <w:p w:rsidR="00EE70E2" w:rsidRPr="00D04E34" w:rsidRDefault="00EE70E2" w:rsidP="001217FC">
      <w:pPr>
        <w:pStyle w:val="references"/>
      </w:pPr>
      <w:r>
        <w:t>[RFC</w:t>
      </w:r>
      <w:r w:rsidR="00094A01">
        <w:t xml:space="preserve"> </w:t>
      </w:r>
      <w:r>
        <w:t xml:space="preserve">5023] </w:t>
      </w:r>
      <w:r w:rsidRPr="00D04E34">
        <w:t xml:space="preserve">Gregorio, J.C., and </w:t>
      </w:r>
      <w:proofErr w:type="spellStart"/>
      <w:r w:rsidRPr="00D04E34">
        <w:t>deHora</w:t>
      </w:r>
      <w:proofErr w:type="spellEnd"/>
      <w:r w:rsidRPr="00D04E34">
        <w:t>, B., editors, 2007</w:t>
      </w:r>
      <w:r>
        <w:t>-10</w:t>
      </w:r>
      <w:r w:rsidRPr="00D04E34">
        <w:t>, The Atom Publishing Protocol: IETF RFC 5023</w:t>
      </w:r>
      <w:r>
        <w:t xml:space="preserve"> </w:t>
      </w:r>
      <w:hyperlink r:id="rId45" w:history="1">
        <w:r w:rsidRPr="00135FD8">
          <w:rPr>
            <w:rStyle w:val="Hyperlink"/>
          </w:rPr>
          <w:t>http://www.ietf.org/rfc/rfc5023.txt</w:t>
        </w:r>
      </w:hyperlink>
      <w:r>
        <w:t xml:space="preserve"> (accessed 2013-02-26)</w:t>
      </w:r>
      <w:r w:rsidRPr="00D04E34">
        <w:t>.</w:t>
      </w:r>
    </w:p>
    <w:p w:rsidR="00094A01" w:rsidRDefault="00094A01" w:rsidP="00094A01">
      <w:pPr>
        <w:pStyle w:val="references"/>
      </w:pPr>
      <w:r>
        <w:t xml:space="preserve">[RFC 6570] Gregorio, J., Fielding, R., Hadley, M., Nottingham, M., and Orchard, D., 2012-03, URI Template: Internet Engineering Task Force (IETF) Request for Comments RFC-6570, </w:t>
      </w:r>
      <w:hyperlink r:id="rId46" w:history="1">
        <w:r w:rsidRPr="00135FD8">
          <w:rPr>
            <w:rStyle w:val="Hyperlink"/>
          </w:rPr>
          <w:t>http://tools.ietf.org/html/rfc6570</w:t>
        </w:r>
      </w:hyperlink>
      <w:r>
        <w:t xml:space="preserve"> (accessed 2013-02-26).</w:t>
      </w:r>
    </w:p>
    <w:p w:rsidR="00094A01" w:rsidRDefault="00094A01" w:rsidP="00094A01">
      <w:pPr>
        <w:pStyle w:val="references"/>
      </w:pPr>
      <w:r>
        <w:t xml:space="preserve">[RFC 6690] Shelby, Z., 2012-08, </w:t>
      </w:r>
      <w:r w:rsidRPr="00094A01">
        <w:t xml:space="preserve">Constrained </w:t>
      </w:r>
      <w:proofErr w:type="spellStart"/>
      <w:r w:rsidRPr="00094A01">
        <w:t>RESTful</w:t>
      </w:r>
      <w:proofErr w:type="spellEnd"/>
      <w:r w:rsidRPr="00094A01">
        <w:t xml:space="preserve"> Environments (</w:t>
      </w:r>
      <w:proofErr w:type="spellStart"/>
      <w:r w:rsidRPr="00094A01">
        <w:t>CoRE</w:t>
      </w:r>
      <w:proofErr w:type="spellEnd"/>
      <w:r w:rsidRPr="00094A01">
        <w:t>) Link Format</w:t>
      </w:r>
      <w:proofErr w:type="gramStart"/>
      <w:r>
        <w:t xml:space="preserve">, </w:t>
      </w:r>
      <w:r w:rsidRPr="00094A01">
        <w:t>:</w:t>
      </w:r>
      <w:proofErr w:type="gramEnd"/>
      <w:r w:rsidRPr="00094A01">
        <w:t xml:space="preserve"> Internet Engineering Task Force (IETF) Request for Comments RFC-6</w:t>
      </w:r>
      <w:r>
        <w:t>69</w:t>
      </w:r>
      <w:r w:rsidRPr="00094A01">
        <w:t>0, http://tools.ietf.org/html/rfc6</w:t>
      </w:r>
      <w:r>
        <w:t>69</w:t>
      </w:r>
      <w:r w:rsidRPr="00094A01">
        <w:t>0 (accessed 2013-</w:t>
      </w:r>
      <w:r>
        <w:t>04-03</w:t>
      </w:r>
      <w:r w:rsidRPr="00094A01">
        <w:t>).</w:t>
      </w:r>
    </w:p>
    <w:p w:rsidR="00EE70E2" w:rsidRDefault="00094A01" w:rsidP="00094A01">
      <w:pPr>
        <w:pStyle w:val="references"/>
      </w:pPr>
      <w:r>
        <w:t xml:space="preserve"> </w:t>
      </w:r>
      <w:r w:rsidR="00EE70E2">
        <w:t xml:space="preserve">[SOAP] </w:t>
      </w:r>
      <w:proofErr w:type="gramStart"/>
      <w:r w:rsidR="00EE70E2">
        <w:t xml:space="preserve">W3C, 2007-04-27, Latest SOAP Versions, </w:t>
      </w:r>
      <w:hyperlink r:id="rId47" w:history="1">
        <w:r w:rsidR="00EE70E2" w:rsidRPr="00135FD8">
          <w:rPr>
            <w:rStyle w:val="Hyperlink"/>
          </w:rPr>
          <w:t>http://www.w3.org/TR/soap/</w:t>
        </w:r>
      </w:hyperlink>
      <w:r w:rsidR="00EE70E2">
        <w:t xml:space="preserve"> (accessed 2013-02-26).</w:t>
      </w:r>
      <w:proofErr w:type="gramEnd"/>
    </w:p>
    <w:p w:rsidR="00EE70E2" w:rsidRDefault="00EE70E2" w:rsidP="001217FC">
      <w:pPr>
        <w:pStyle w:val="references"/>
      </w:pPr>
      <w:proofErr w:type="spellStart"/>
      <w:r w:rsidRPr="00E76B9E">
        <w:t>Adida</w:t>
      </w:r>
      <w:proofErr w:type="spellEnd"/>
      <w:r w:rsidRPr="00E76B9E">
        <w:t xml:space="preserve">, Ben, </w:t>
      </w:r>
      <w:proofErr w:type="spellStart"/>
      <w:r w:rsidRPr="00E76B9E">
        <w:t>Birbeck</w:t>
      </w:r>
      <w:proofErr w:type="spellEnd"/>
      <w:r w:rsidRPr="00E76B9E">
        <w:t xml:space="preserve">, Mark, McCarron, Shane, and Pemberton, Steven, editors, 2008-10-14, </w:t>
      </w:r>
      <w:proofErr w:type="spellStart"/>
      <w:r w:rsidRPr="00E76B9E">
        <w:t>RDFa</w:t>
      </w:r>
      <w:proofErr w:type="spellEnd"/>
      <w:r w:rsidRPr="00E76B9E">
        <w:t xml:space="preserve"> in XHTML: Syntax and Processing, A collection of attributes and processing rules for extending XHTML to support RDF: W3C Recommendation 14 October 2008, accessed at http://www.w3.org/TR/2008/REC-rdfa-syntax-20081014, 2011-09-30.</w:t>
      </w:r>
    </w:p>
    <w:p w:rsidR="00EE70E2" w:rsidRDefault="00EE70E2" w:rsidP="001217FC">
      <w:pPr>
        <w:pStyle w:val="references"/>
      </w:pPr>
      <w:r w:rsidRPr="001D70B5">
        <w:t>Amundsen, Mike, 2012-12-14, Three Common Web Architecture Styles: web page, http://www.layer7tech.com/blogs/index.php/three-common-web-architecture-styles/, accessed 2013-02-18.</w:t>
      </w:r>
    </w:p>
    <w:p w:rsidR="00EE70E2" w:rsidRPr="00D04E34" w:rsidRDefault="00EE70E2" w:rsidP="001217FC">
      <w:pPr>
        <w:pStyle w:val="references"/>
      </w:pPr>
      <w:r w:rsidRPr="00D04E34">
        <w:t xml:space="preserve">Booth, David, 2003-01-28, </w:t>
      </w:r>
      <w:proofErr w:type="gramStart"/>
      <w:r w:rsidRPr="00D04E34">
        <w:t>Four</w:t>
      </w:r>
      <w:proofErr w:type="gramEnd"/>
      <w:r w:rsidRPr="00D04E34">
        <w:t xml:space="preserve"> uses of a URL: Name, Concept, Web Location and Document instance: accessed at </w:t>
      </w:r>
      <w:hyperlink r:id="rId48" w:history="1">
        <w:r w:rsidRPr="00D04E34">
          <w:rPr>
            <w:rStyle w:val="Hyperlink"/>
          </w:rPr>
          <w:t>http://www.w3.org/2002/11/dbooth-names/dbooth-names_clean.htm</w:t>
        </w:r>
      </w:hyperlink>
      <w:r w:rsidRPr="00D04E34">
        <w:t xml:space="preserve"> (2010-02-15).</w:t>
      </w:r>
    </w:p>
    <w:p w:rsidR="00EE70E2" w:rsidRDefault="00EE70E2" w:rsidP="001A5DD7">
      <w:pPr>
        <w:pStyle w:val="references"/>
      </w:pPr>
      <w:r>
        <w:t xml:space="preserve">Charlton, Stuart, 2012-09-14, Linking Data and Actions on the Web: Slides from Keynote address at </w:t>
      </w:r>
      <w:proofErr w:type="spellStart"/>
      <w:r>
        <w:t>RESTfest</w:t>
      </w:r>
      <w:proofErr w:type="spellEnd"/>
      <w:r>
        <w:t xml:space="preserve"> 2012, accessed at </w:t>
      </w:r>
      <w:hyperlink r:id="rId49" w:history="1">
        <w:r w:rsidRPr="00FE1B75">
          <w:rPr>
            <w:rStyle w:val="Hyperlink"/>
          </w:rPr>
          <w:t>https://github.com/restfest/2012-greenville/wiki/Keynote</w:t>
        </w:r>
      </w:hyperlink>
      <w:r>
        <w:t xml:space="preserve"> (2013-02-22).</w:t>
      </w:r>
    </w:p>
    <w:p w:rsidR="00EE70E2" w:rsidRDefault="00EE70E2" w:rsidP="001217FC">
      <w:pPr>
        <w:pStyle w:val="references"/>
      </w:pPr>
      <w:r>
        <w:t>Coyle, Karen, 2010, Understanding the Semantic Web: Bibliographic Data and Metadata: Library Technology R</w:t>
      </w:r>
      <w:r>
        <w:t>e</w:t>
      </w:r>
      <w:r>
        <w:t>ports, v.46, American Library Association, 31 p., ISSN 0024-2586</w:t>
      </w:r>
    </w:p>
    <w:p w:rsidR="00EE70E2" w:rsidRPr="00D04E34" w:rsidRDefault="00EE70E2" w:rsidP="001217FC">
      <w:pPr>
        <w:pStyle w:val="references"/>
      </w:pPr>
      <w:proofErr w:type="spellStart"/>
      <w:r w:rsidRPr="00101F4A">
        <w:t>Duerst</w:t>
      </w:r>
      <w:proofErr w:type="spellEnd"/>
      <w:r>
        <w:t xml:space="preserve">, M., and </w:t>
      </w:r>
      <w:proofErr w:type="spellStart"/>
      <w:r>
        <w:t>Suignard</w:t>
      </w:r>
      <w:proofErr w:type="spellEnd"/>
      <w:r>
        <w:t xml:space="preserve">, M., January 2005, </w:t>
      </w:r>
      <w:r w:rsidRPr="00101F4A">
        <w:t>Internationalized Resource Identifiers (IRIs)</w:t>
      </w:r>
      <w:r>
        <w:t>: IETF</w:t>
      </w:r>
      <w:r w:rsidRPr="00101F4A">
        <w:t xml:space="preserve"> </w:t>
      </w:r>
      <w:r>
        <w:t>RFC-3987, accessed</w:t>
      </w:r>
      <w:r w:rsidRPr="00101F4A">
        <w:t xml:space="preserve"> at </w:t>
      </w:r>
      <w:hyperlink r:id="rId50" w:history="1">
        <w:r w:rsidRPr="000144D9">
          <w:rPr>
            <w:rStyle w:val="Hyperlink"/>
          </w:rPr>
          <w:t>http://www.ietf.org/rfc/rfc3987.txt</w:t>
        </w:r>
      </w:hyperlink>
      <w:r>
        <w:t xml:space="preserve"> .</w:t>
      </w:r>
    </w:p>
    <w:p w:rsidR="00EE70E2" w:rsidRDefault="00EE70E2" w:rsidP="001217FC">
      <w:pPr>
        <w:pStyle w:val="references"/>
      </w:pPr>
      <w:r>
        <w:t>Fielding, Roy</w:t>
      </w:r>
      <w:r w:rsidR="0019740F">
        <w:t xml:space="preserve"> T.</w:t>
      </w:r>
      <w:r>
        <w:t xml:space="preserve">, 2008, REST APIs must be hypertext-driven: Untangled, Web BLOG, </w:t>
      </w:r>
      <w:hyperlink r:id="rId51" w:history="1">
        <w:r w:rsidRPr="00B47478">
          <w:rPr>
            <w:rStyle w:val="Hyperlink"/>
          </w:rPr>
          <w:t>http://roy.gbiv.com/untangled/2008/rest-apis-must-be-hypertext-driven</w:t>
        </w:r>
      </w:hyperlink>
      <w:r>
        <w:t xml:space="preserve"> (accessed 2013-01-25).</w:t>
      </w:r>
    </w:p>
    <w:p w:rsidR="0019740F" w:rsidRPr="00D04E34" w:rsidRDefault="0019740F" w:rsidP="0019740F">
      <w:pPr>
        <w:pStyle w:val="references"/>
      </w:pPr>
      <w:r w:rsidRPr="0019740F">
        <w:t>Fielding</w:t>
      </w:r>
      <w:r>
        <w:t>, Roy T.</w:t>
      </w:r>
      <w:r w:rsidRPr="0019740F">
        <w:t>, 2000</w:t>
      </w:r>
      <w:r>
        <w:t>, Architectural Styles and the Design of Network-based Software Architectures [Ph. D. disse</w:t>
      </w:r>
      <w:r>
        <w:t>r</w:t>
      </w:r>
      <w:r>
        <w:t xml:space="preserve">tation]: Irvine, CA, University of </w:t>
      </w:r>
      <w:proofErr w:type="gramStart"/>
      <w:r>
        <w:t>California,</w:t>
      </w:r>
      <w:proofErr w:type="gramEnd"/>
      <w:r>
        <w:t xml:space="preserve"> accessed at </w:t>
      </w:r>
      <w:r w:rsidRPr="0019740F">
        <w:t>http://www.ics.uci.edu/~fielding/pubs/dissertation/top.htm</w:t>
      </w:r>
      <w:r>
        <w:t xml:space="preserve"> (2013-07-05).</w:t>
      </w:r>
    </w:p>
    <w:p w:rsidR="00EE70E2" w:rsidRPr="00D04E34" w:rsidRDefault="00EE70E2" w:rsidP="001217FC">
      <w:pPr>
        <w:pStyle w:val="references"/>
      </w:pPr>
      <w:proofErr w:type="spellStart"/>
      <w:r w:rsidRPr="00D04E34">
        <w:lastRenderedPageBreak/>
        <w:t>Halpin</w:t>
      </w:r>
      <w:proofErr w:type="spellEnd"/>
      <w:r w:rsidRPr="00D04E34">
        <w:t xml:space="preserve">, Harry, and </w:t>
      </w:r>
      <w:proofErr w:type="spellStart"/>
      <w:r w:rsidRPr="00D04E34">
        <w:t>Presutti</w:t>
      </w:r>
      <w:proofErr w:type="spellEnd"/>
      <w:r w:rsidRPr="00D04E34">
        <w:t xml:space="preserve">, </w:t>
      </w:r>
      <w:proofErr w:type="spellStart"/>
      <w:r w:rsidRPr="00D04E34">
        <w:t>Presutti</w:t>
      </w:r>
      <w:proofErr w:type="spellEnd"/>
      <w:r w:rsidRPr="00D04E34">
        <w:t>, 2009, An Ontology of Resources for Linked Data: LDOW 2009, April 20–24, 2009, Madrid, Spain, ACM 978-1-60558-487-4/09/04</w:t>
      </w:r>
      <w:r>
        <w:t xml:space="preserve">, </w:t>
      </w:r>
      <w:hyperlink r:id="rId52" w:history="1">
        <w:r w:rsidRPr="00D04E34">
          <w:rPr>
            <w:rStyle w:val="Hyperlink"/>
          </w:rPr>
          <w:t>http://events.linkeddata.org/ldow2009/papers/ldow2009_paper19.pdf</w:t>
        </w:r>
      </w:hyperlink>
      <w:r>
        <w:t xml:space="preserve"> (accessed</w:t>
      </w:r>
      <w:r w:rsidRPr="00D04E34">
        <w:t xml:space="preserve"> 2011</w:t>
      </w:r>
      <w:r>
        <w:t>-09-03).</w:t>
      </w:r>
    </w:p>
    <w:p w:rsidR="00EE70E2" w:rsidRPr="00D04E34" w:rsidRDefault="00EE70E2" w:rsidP="001217FC">
      <w:pPr>
        <w:pStyle w:val="references"/>
      </w:pPr>
      <w:r w:rsidRPr="00D04E34">
        <w:t>ISO19115 WG, in prep, ISO 19115-1 Geographic information — Metadata – Part 1: Fundamentals: ISO TC211 N3071</w:t>
      </w:r>
    </w:p>
    <w:p w:rsidR="00EE70E2" w:rsidRPr="00D04E34" w:rsidRDefault="00EE70E2" w:rsidP="001217FC">
      <w:pPr>
        <w:pStyle w:val="references"/>
      </w:pPr>
      <w:r w:rsidRPr="00D04E34">
        <w:t>ISO19119, 2005-02-15, Geographic Information—Services.</w:t>
      </w:r>
    </w:p>
    <w:p w:rsidR="00EE70E2" w:rsidRDefault="00EE70E2" w:rsidP="001217FC">
      <w:pPr>
        <w:pStyle w:val="references"/>
      </w:pPr>
      <w:r w:rsidRPr="00D04E34">
        <w:t>ISO19119:2005/Amd.1, 2008-05-01, Geographic information — Services, AMENDMENT 1: Extensions of the service metadata model.</w:t>
      </w:r>
    </w:p>
    <w:p w:rsidR="00EE70E2" w:rsidRDefault="00EE70E2" w:rsidP="001217FC">
      <w:pPr>
        <w:pStyle w:val="references"/>
      </w:pPr>
      <w:r>
        <w:t>ITU, 1994, Information Technology – Open Systems Interconnection – Basic Reference Model: The Basic Model: ITU-T Recommendation X.200, 63 pages.</w:t>
      </w:r>
    </w:p>
    <w:p w:rsidR="00EE70E2" w:rsidRDefault="00EE70E2" w:rsidP="001217FC">
      <w:pPr>
        <w:pStyle w:val="references"/>
      </w:pPr>
      <w:r>
        <w:t xml:space="preserve">ITU-T, 1994-07, Information Technology-Open Systems </w:t>
      </w:r>
      <w:r w:rsidR="00276906">
        <w:t>Interconnection</w:t>
      </w:r>
      <w:r>
        <w:t xml:space="preserve"> – Basic Reference Model: The Basic Model: International Telecommunications Union Recommendation X.200, 63 p. Accessed at </w:t>
      </w:r>
      <w:hyperlink r:id="rId53" w:history="1">
        <w:r w:rsidRPr="00FE1B75">
          <w:rPr>
            <w:rStyle w:val="Hyperlink"/>
          </w:rPr>
          <w:t>http://www.itu.int/rec/T-REC-X.200-199407-I/en</w:t>
        </w:r>
      </w:hyperlink>
      <w:r>
        <w:t xml:space="preserve"> (2013-02-23)</w:t>
      </w:r>
    </w:p>
    <w:p w:rsidR="00EE70E2" w:rsidRPr="00D04E34" w:rsidRDefault="00EE70E2" w:rsidP="001217FC">
      <w:pPr>
        <w:pStyle w:val="references"/>
      </w:pPr>
      <w:proofErr w:type="gramStart"/>
      <w:r>
        <w:t xml:space="preserve">Le Hors, A., </w:t>
      </w:r>
      <w:proofErr w:type="spellStart"/>
      <w:r>
        <w:t>Raggett</w:t>
      </w:r>
      <w:proofErr w:type="spellEnd"/>
      <w:r>
        <w:t>, D., and I. Jacobs, December 1999, HTML 4.01 Specification, W3C Recommendation REC-html401-19991224, &lt;http://www.w3.org/TR/1999/REC-html401-19991224&gt;.</w:t>
      </w:r>
      <w:proofErr w:type="gramEnd"/>
      <w:r>
        <w:t xml:space="preserve"> </w:t>
      </w:r>
      <w:proofErr w:type="gramStart"/>
      <w:r>
        <w:t>Latest version available at &lt;http://www.w3.org/TR/html401&gt;.</w:t>
      </w:r>
      <w:proofErr w:type="gramEnd"/>
    </w:p>
    <w:p w:rsidR="00EE70E2" w:rsidRPr="00D04E34" w:rsidRDefault="00EE70E2" w:rsidP="001217FC">
      <w:pPr>
        <w:pStyle w:val="references"/>
      </w:pPr>
      <w:r w:rsidRPr="00D04E34">
        <w:t>Linked Data for the Web,</w:t>
      </w:r>
      <w:hyperlink r:id="rId54" w:history="1">
        <w:r w:rsidRPr="00D04E34">
          <w:rPr>
            <w:rStyle w:val="Hyperlink"/>
          </w:rPr>
          <w:t xml:space="preserve">  http://www.rdfabout.com/intro/?section=8</w:t>
        </w:r>
      </w:hyperlink>
      <w:r w:rsidRPr="00D04E34">
        <w:t xml:space="preserve"> accessed 2010-02-07</w:t>
      </w:r>
    </w:p>
    <w:p w:rsidR="00EE70E2" w:rsidRDefault="00EE70E2" w:rsidP="001217FC">
      <w:pPr>
        <w:pStyle w:val="references"/>
      </w:pPr>
      <w:r w:rsidRPr="00D04E34">
        <w:t xml:space="preserve">Mendelsohn, Noah, and Williams, Stuart, 2007-01-02, </w:t>
      </w:r>
      <w:proofErr w:type="gramStart"/>
      <w:r w:rsidRPr="00D04E34">
        <w:t>The</w:t>
      </w:r>
      <w:proofErr w:type="gramEnd"/>
      <w:r w:rsidRPr="00D04E34">
        <w:t xml:space="preserve"> use of Metadata in URIs: W3C TAG Finding, accessed at </w:t>
      </w:r>
      <w:hyperlink r:id="rId55" w:history="1">
        <w:r w:rsidRPr="00D04E34">
          <w:rPr>
            <w:rStyle w:val="Hyperlink"/>
          </w:rPr>
          <w:t>http://www.w3.org/2001/tag/doc/metaDataInURI-31-20070102.html</w:t>
        </w:r>
      </w:hyperlink>
      <w:r w:rsidRPr="00D04E34">
        <w:t>.</w:t>
      </w:r>
    </w:p>
    <w:p w:rsidR="00276906" w:rsidRPr="00D04E34" w:rsidRDefault="00276906" w:rsidP="00276906">
      <w:pPr>
        <w:pStyle w:val="references"/>
      </w:pPr>
      <w:r>
        <w:t>N</w:t>
      </w:r>
      <w:r w:rsidRPr="00D04E34">
        <w:t>ottingham, M.</w:t>
      </w:r>
      <w:r>
        <w:t xml:space="preserve">, 2013-05-08, Home Documents for HTTP APIs -03: IETF Network Working Group Internet </w:t>
      </w:r>
      <w:proofErr w:type="gramStart"/>
      <w:r>
        <w:t>Draft  draft</w:t>
      </w:r>
      <w:proofErr w:type="gramEnd"/>
      <w:r>
        <w:t>-</w:t>
      </w:r>
      <w:proofErr w:type="spellStart"/>
      <w:r>
        <w:t>nottingham</w:t>
      </w:r>
      <w:proofErr w:type="spellEnd"/>
      <w:r>
        <w:t>-</w:t>
      </w:r>
      <w:proofErr w:type="spellStart"/>
      <w:r>
        <w:t>json</w:t>
      </w:r>
      <w:proofErr w:type="spellEnd"/>
      <w:r>
        <w:t xml:space="preserve">-home, </w:t>
      </w:r>
      <w:r w:rsidRPr="00276906">
        <w:t>http://tools.ietf.org/html/draft-nottingham-json-home</w:t>
      </w:r>
    </w:p>
    <w:p w:rsidR="00EE70E2" w:rsidRPr="00D04E34" w:rsidRDefault="00EE70E2" w:rsidP="001217FC">
      <w:pPr>
        <w:pStyle w:val="references"/>
      </w:pPr>
      <w:r>
        <w:t>N</w:t>
      </w:r>
      <w:r w:rsidRPr="00D04E34">
        <w:t>ottingham, M.</w:t>
      </w:r>
      <w:r>
        <w:t xml:space="preserve">, and Sayre, R., eds., 2005, The Atom Syndication Format: IETF Network Working Group Request for Comments RFC-4287, </w:t>
      </w:r>
      <w:hyperlink r:id="rId56" w:history="1">
        <w:r w:rsidRPr="000144D9">
          <w:rPr>
            <w:rStyle w:val="Hyperlink"/>
          </w:rPr>
          <w:t>http://www.ietf.org/rfc/rfc4287.txt</w:t>
        </w:r>
      </w:hyperlink>
      <w:r>
        <w:t xml:space="preserve"> .</w:t>
      </w:r>
    </w:p>
    <w:p w:rsidR="00EE70E2" w:rsidRDefault="00EE70E2" w:rsidP="001217FC">
      <w:pPr>
        <w:pStyle w:val="references"/>
      </w:pPr>
      <w:r w:rsidRPr="00D04E34">
        <w:t>Nottingham, M.</w:t>
      </w:r>
      <w:r>
        <w:t>, ed.</w:t>
      </w:r>
      <w:proofErr w:type="gramStart"/>
      <w:r w:rsidRPr="00D04E34">
        <w:t>,  2010</w:t>
      </w:r>
      <w:proofErr w:type="gramEnd"/>
      <w:r w:rsidRPr="00D04E34">
        <w:t>, Web Linking: IETF RFC</w:t>
      </w:r>
      <w:r>
        <w:t>-</w:t>
      </w:r>
      <w:r w:rsidRPr="00D04E34">
        <w:t>5988, ISSN:2070-1721</w:t>
      </w:r>
      <w:r>
        <w:t xml:space="preserve">, </w:t>
      </w:r>
      <w:hyperlink r:id="rId57" w:history="1">
        <w:r>
          <w:rPr>
            <w:rStyle w:val="Hyperlink"/>
          </w:rPr>
          <w:t>http://www.ietf.org/rfc/rfc5988.txt</w:t>
        </w:r>
      </w:hyperlink>
      <w:r w:rsidRPr="00D04E34">
        <w:t>.</w:t>
      </w:r>
    </w:p>
    <w:p w:rsidR="00EE70E2" w:rsidRDefault="00EE70E2" w:rsidP="001217FC">
      <w:pPr>
        <w:pStyle w:val="references"/>
      </w:pPr>
      <w:proofErr w:type="spellStart"/>
      <w:r>
        <w:t>Rosinger</w:t>
      </w:r>
      <w:proofErr w:type="spellEnd"/>
      <w:r>
        <w:t xml:space="preserve">, David, and Tillman, Stan, eds., 2010-06-24, </w:t>
      </w:r>
      <w:r w:rsidRPr="00FF48F3">
        <w:t>OGC® OWS-7 Information Sharing Engineering Report</w:t>
      </w:r>
      <w:r>
        <w:t xml:space="preserve">: </w:t>
      </w:r>
      <w:r w:rsidRPr="00FF48F3">
        <w:t>Open Geospatial Consortium, Inc.</w:t>
      </w:r>
      <w:r>
        <w:t xml:space="preserve">, document </w:t>
      </w:r>
      <w:r w:rsidRPr="00FF48F3">
        <w:t>OGC 10-035r1</w:t>
      </w:r>
      <w:r>
        <w:t xml:space="preserve">, accessed at </w:t>
      </w:r>
      <w:hyperlink r:id="rId58" w:history="1">
        <w:r w:rsidRPr="000144D9">
          <w:rPr>
            <w:rStyle w:val="Hyperlink"/>
          </w:rPr>
          <w:t>https://portal.opengeospatial.org/files/?artifact_id=40031&amp;version=1</w:t>
        </w:r>
      </w:hyperlink>
      <w:r>
        <w:t xml:space="preserve"> (OCG members only).</w:t>
      </w:r>
    </w:p>
    <w:p w:rsidR="00EE70E2" w:rsidRDefault="00EE70E2" w:rsidP="00323976">
      <w:pPr>
        <w:pStyle w:val="references"/>
      </w:pPr>
      <w:r>
        <w:t xml:space="preserve">Starr, Joan (head of working group) and </w:t>
      </w:r>
      <w:proofErr w:type="spellStart"/>
      <w:r>
        <w:t>DataCite</w:t>
      </w:r>
      <w:proofErr w:type="spellEnd"/>
      <w:r>
        <w:t xml:space="preserve"> Metadata Working Group, 2011-07, </w:t>
      </w:r>
      <w:proofErr w:type="spellStart"/>
      <w:r w:rsidRPr="00AB3067">
        <w:t>DataCite</w:t>
      </w:r>
      <w:proofErr w:type="spellEnd"/>
      <w:r w:rsidRPr="00AB3067">
        <w:t xml:space="preserve"> Metadata Schema for the Publication and Citation of Research Data</w:t>
      </w:r>
      <w:r>
        <w:t>, version 2.2: DOI</w:t>
      </w:r>
      <w:proofErr w:type="gramStart"/>
      <w:r>
        <w:t>:10.5438</w:t>
      </w:r>
      <w:proofErr w:type="gramEnd"/>
      <w:r>
        <w:t xml:space="preserve">/0005, </w:t>
      </w:r>
      <w:hyperlink r:id="rId59" w:history="1">
        <w:r w:rsidRPr="00575EB4">
          <w:rPr>
            <w:rStyle w:val="Hyperlink"/>
          </w:rPr>
          <w:t>http://schema.datacite.org/meta/kernel-2.2/doc/DataCite-MetadataKernel_v2.2.pdf</w:t>
        </w:r>
      </w:hyperlink>
      <w:r>
        <w:t xml:space="preserve"> (accessed 2011-09-30).</w:t>
      </w:r>
    </w:p>
    <w:p w:rsidR="00EE70E2" w:rsidRPr="00EE70E2" w:rsidRDefault="00EE70E2" w:rsidP="00EE70E2">
      <w:pPr>
        <w:pStyle w:val="references"/>
      </w:pPr>
      <w:r w:rsidRPr="00EE70E2">
        <w:t>USGIN Standards and Protocols Drafting Team, 2010-11, Use of ISO metadata specifications to describe geoscience information resources, Doc ID gin2010-009, available at http://repository.usgin.org/uri_gin/usgin/dlio/337.</w:t>
      </w:r>
    </w:p>
    <w:p w:rsidR="00EE70E2" w:rsidRDefault="00EE70E2" w:rsidP="001217FC">
      <w:pPr>
        <w:pStyle w:val="references"/>
      </w:pPr>
      <w:proofErr w:type="gramStart"/>
      <w:r>
        <w:t>van</w:t>
      </w:r>
      <w:proofErr w:type="gramEnd"/>
      <w:r>
        <w:t xml:space="preserve"> </w:t>
      </w:r>
      <w:proofErr w:type="spellStart"/>
      <w:r>
        <w:t>Kesteren</w:t>
      </w:r>
      <w:proofErr w:type="spellEnd"/>
      <w:r>
        <w:t xml:space="preserve">, A., </w:t>
      </w:r>
      <w:proofErr w:type="spellStart"/>
      <w:r>
        <w:t>Glazman</w:t>
      </w:r>
      <w:proofErr w:type="spellEnd"/>
      <w:r>
        <w:t xml:space="preserve">, D., Lie, H., and T. </w:t>
      </w:r>
      <w:proofErr w:type="spellStart"/>
      <w:r>
        <w:t>Celik</w:t>
      </w:r>
      <w:proofErr w:type="spellEnd"/>
      <w:r>
        <w:t>, September 2009, "Media Queries",  W3C Candidate Reco</w:t>
      </w:r>
      <w:r>
        <w:t>m</w:t>
      </w:r>
      <w:r>
        <w:t>mendation CR-css3-mediaqueries-20090915, &lt;http://www.w3.org/TR/2009/CR-css3-mediaqueries-20090915/&gt;.</w:t>
      </w:r>
    </w:p>
    <w:p w:rsidR="00312524" w:rsidRDefault="00312524" w:rsidP="002F0283">
      <w:pPr>
        <w:pStyle w:val="Heading1"/>
      </w:pPr>
      <w:bookmarkStart w:id="68" w:name="_Toc393976096"/>
      <w:r>
        <w:t>Glossary</w:t>
      </w:r>
      <w:bookmarkEnd w:id="68"/>
    </w:p>
    <w:p w:rsidR="000653A9" w:rsidRDefault="00312524" w:rsidP="00312524">
      <w:bookmarkStart w:id="69" w:name="defIdentifier"/>
      <w:proofErr w:type="gramStart"/>
      <w:r>
        <w:t>identifier</w:t>
      </w:r>
      <w:bookmarkEnd w:id="69"/>
      <w:proofErr w:type="gramEnd"/>
      <w:r w:rsidR="000653A9">
        <w:t xml:space="preserve">: </w:t>
      </w:r>
      <w:r>
        <w:t xml:space="preserve"> a string that is intended to correspond to a specific, particular resource</w:t>
      </w:r>
    </w:p>
    <w:p w:rsidR="00312524" w:rsidRPr="004C6019" w:rsidRDefault="00312524" w:rsidP="00312524">
      <w:bookmarkStart w:id="70" w:name="defLink"/>
      <w:proofErr w:type="gramStart"/>
      <w:r>
        <w:t>link</w:t>
      </w:r>
      <w:bookmarkEnd w:id="70"/>
      <w:proofErr w:type="gramEnd"/>
      <w:r w:rsidR="000653A9">
        <w:t>:</w:t>
      </w:r>
      <w:r>
        <w:t xml:space="preserve"> an object that has the purpose of </w:t>
      </w:r>
      <w:r w:rsidR="000653A9">
        <w:t>enabling access to</w:t>
      </w:r>
      <w:r>
        <w:t xml:space="preserve"> a resource, a representation of a resource, or some method offered by the resource. </w:t>
      </w:r>
    </w:p>
    <w:p w:rsidR="00312524" w:rsidRDefault="005144C8" w:rsidP="002F0283">
      <w:bookmarkStart w:id="71" w:name="defProtocol"/>
      <w:r>
        <w:t>Protocol</w:t>
      </w:r>
      <w:bookmarkEnd w:id="71"/>
      <w:r>
        <w:t>: a scheme for messaging between two agents, defining what requests are supported, how r</w:t>
      </w:r>
      <w:r>
        <w:t>e</w:t>
      </w:r>
      <w:r>
        <w:t>quests and responses (both normal and for error conditions) are encoded, and how messages are a</w:t>
      </w:r>
      <w:r>
        <w:t>d</w:t>
      </w:r>
      <w:r>
        <w:t>dressed and directed to the proper recipient.</w:t>
      </w:r>
    </w:p>
    <w:sectPr w:rsidR="00312524">
      <w:footerReference w:type="default" r:id="rId6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Stephen Richard2" w:date="2013-01-26T13:37:00Z" w:initials="SMR">
    <w:p w:rsidR="00933037" w:rsidRDefault="00933037">
      <w:pPr>
        <w:pStyle w:val="CommentText"/>
      </w:pPr>
      <w:r>
        <w:rPr>
          <w:rStyle w:val="CommentReference"/>
        </w:rPr>
        <w:annotationRef/>
      </w:r>
      <w:proofErr w:type="gramStart"/>
      <w:r>
        <w:t>list</w:t>
      </w:r>
      <w:proofErr w:type="gramEnd"/>
      <w:r>
        <w:t xml:space="preserve"> needs editing and de d</w:t>
      </w:r>
      <w:r>
        <w:t>u</w:t>
      </w:r>
      <w:r>
        <w:t>plication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19F" w:rsidRDefault="0074619F" w:rsidP="006A7252">
      <w:pPr>
        <w:spacing w:after="0" w:line="240" w:lineRule="auto"/>
      </w:pPr>
      <w:r>
        <w:separator/>
      </w:r>
    </w:p>
  </w:endnote>
  <w:endnote w:type="continuationSeparator" w:id="0">
    <w:p w:rsidR="0074619F" w:rsidRDefault="0074619F" w:rsidP="006A7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9557157"/>
      <w:docPartObj>
        <w:docPartGallery w:val="Page Numbers (Bottom of Page)"/>
        <w:docPartUnique/>
      </w:docPartObj>
    </w:sdtPr>
    <w:sdtEndPr>
      <w:rPr>
        <w:noProof/>
      </w:rPr>
    </w:sdtEndPr>
    <w:sdtContent>
      <w:p w:rsidR="00933037" w:rsidRDefault="00933037">
        <w:pPr>
          <w:pStyle w:val="Footer"/>
          <w:jc w:val="center"/>
        </w:pPr>
        <w:r>
          <w:fldChar w:fldCharType="begin"/>
        </w:r>
        <w:r>
          <w:instrText xml:space="preserve"> PAGE   \* MERGEFORMAT </w:instrText>
        </w:r>
        <w:r>
          <w:fldChar w:fldCharType="separate"/>
        </w:r>
        <w:r w:rsidR="00D316D5">
          <w:rPr>
            <w:noProof/>
          </w:rPr>
          <w:t>1</w:t>
        </w:r>
        <w:r>
          <w:rPr>
            <w:noProof/>
          </w:rPr>
          <w:fldChar w:fldCharType="end"/>
        </w:r>
      </w:p>
    </w:sdtContent>
  </w:sdt>
  <w:p w:rsidR="00933037" w:rsidRDefault="009330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19F" w:rsidRDefault="0074619F" w:rsidP="006A7252">
      <w:pPr>
        <w:spacing w:after="0" w:line="240" w:lineRule="auto"/>
      </w:pPr>
      <w:r>
        <w:separator/>
      </w:r>
    </w:p>
  </w:footnote>
  <w:footnote w:type="continuationSeparator" w:id="0">
    <w:p w:rsidR="0074619F" w:rsidRDefault="0074619F" w:rsidP="006A72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A52E39"/>
    <w:multiLevelType w:val="hybridMultilevel"/>
    <w:tmpl w:val="9528A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F4305D"/>
    <w:multiLevelType w:val="hybridMultilevel"/>
    <w:tmpl w:val="6EB82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9B785F"/>
    <w:multiLevelType w:val="hybridMultilevel"/>
    <w:tmpl w:val="715C4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autoHyphenation/>
  <w:hyphenationZone w:val="144"/>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5F0"/>
    <w:rsid w:val="00006B63"/>
    <w:rsid w:val="00020886"/>
    <w:rsid w:val="0003311C"/>
    <w:rsid w:val="00047D42"/>
    <w:rsid w:val="00060E0E"/>
    <w:rsid w:val="000653A9"/>
    <w:rsid w:val="000774F6"/>
    <w:rsid w:val="000828B9"/>
    <w:rsid w:val="00087E23"/>
    <w:rsid w:val="00094A01"/>
    <w:rsid w:val="000A115A"/>
    <w:rsid w:val="000A3F4D"/>
    <w:rsid w:val="000A5470"/>
    <w:rsid w:val="000A736B"/>
    <w:rsid w:val="000D19DB"/>
    <w:rsid w:val="000D6FFF"/>
    <w:rsid w:val="000D759E"/>
    <w:rsid w:val="001064B5"/>
    <w:rsid w:val="00111E8D"/>
    <w:rsid w:val="001217FC"/>
    <w:rsid w:val="00125986"/>
    <w:rsid w:val="001414D3"/>
    <w:rsid w:val="00145533"/>
    <w:rsid w:val="00145B5A"/>
    <w:rsid w:val="00150099"/>
    <w:rsid w:val="001539F8"/>
    <w:rsid w:val="0019740F"/>
    <w:rsid w:val="001A5DD7"/>
    <w:rsid w:val="001A60F2"/>
    <w:rsid w:val="001B2F2C"/>
    <w:rsid w:val="001C116A"/>
    <w:rsid w:val="001D548E"/>
    <w:rsid w:val="001D70B5"/>
    <w:rsid w:val="001F25E6"/>
    <w:rsid w:val="001F3BED"/>
    <w:rsid w:val="001F5449"/>
    <w:rsid w:val="00215CFC"/>
    <w:rsid w:val="0022212A"/>
    <w:rsid w:val="0022222B"/>
    <w:rsid w:val="00224A68"/>
    <w:rsid w:val="00231793"/>
    <w:rsid w:val="002347FB"/>
    <w:rsid w:val="00241399"/>
    <w:rsid w:val="00252F44"/>
    <w:rsid w:val="00254EB8"/>
    <w:rsid w:val="0025654B"/>
    <w:rsid w:val="002715A8"/>
    <w:rsid w:val="00276906"/>
    <w:rsid w:val="00294413"/>
    <w:rsid w:val="002A16CC"/>
    <w:rsid w:val="002C45E4"/>
    <w:rsid w:val="002E0784"/>
    <w:rsid w:val="002F0283"/>
    <w:rsid w:val="0030065A"/>
    <w:rsid w:val="00312524"/>
    <w:rsid w:val="00323976"/>
    <w:rsid w:val="0032432F"/>
    <w:rsid w:val="003312A6"/>
    <w:rsid w:val="003335AC"/>
    <w:rsid w:val="00361625"/>
    <w:rsid w:val="0037018B"/>
    <w:rsid w:val="003854A6"/>
    <w:rsid w:val="00390E3C"/>
    <w:rsid w:val="00395F14"/>
    <w:rsid w:val="003A2618"/>
    <w:rsid w:val="003A42E9"/>
    <w:rsid w:val="003A4EB4"/>
    <w:rsid w:val="003B7C2F"/>
    <w:rsid w:val="003C7C5B"/>
    <w:rsid w:val="003E58D5"/>
    <w:rsid w:val="003F11AA"/>
    <w:rsid w:val="003F51CB"/>
    <w:rsid w:val="00401D69"/>
    <w:rsid w:val="0040631F"/>
    <w:rsid w:val="0042189F"/>
    <w:rsid w:val="004277B6"/>
    <w:rsid w:val="00434CE9"/>
    <w:rsid w:val="00451AE1"/>
    <w:rsid w:val="00455A29"/>
    <w:rsid w:val="00461AD3"/>
    <w:rsid w:val="004674D7"/>
    <w:rsid w:val="00471D3B"/>
    <w:rsid w:val="004733A3"/>
    <w:rsid w:val="004A2097"/>
    <w:rsid w:val="004A2C15"/>
    <w:rsid w:val="004A6E12"/>
    <w:rsid w:val="004C6019"/>
    <w:rsid w:val="004D3753"/>
    <w:rsid w:val="004D71EA"/>
    <w:rsid w:val="004F0D97"/>
    <w:rsid w:val="004F4BE1"/>
    <w:rsid w:val="004F6A7A"/>
    <w:rsid w:val="00502553"/>
    <w:rsid w:val="005046B7"/>
    <w:rsid w:val="005144C8"/>
    <w:rsid w:val="00535C54"/>
    <w:rsid w:val="00540190"/>
    <w:rsid w:val="00557ED1"/>
    <w:rsid w:val="00561289"/>
    <w:rsid w:val="005702D2"/>
    <w:rsid w:val="00581165"/>
    <w:rsid w:val="00593F7B"/>
    <w:rsid w:val="005B0CAE"/>
    <w:rsid w:val="005B0E55"/>
    <w:rsid w:val="005B55D6"/>
    <w:rsid w:val="005C4C02"/>
    <w:rsid w:val="005D0695"/>
    <w:rsid w:val="005F1B94"/>
    <w:rsid w:val="0063201C"/>
    <w:rsid w:val="00650698"/>
    <w:rsid w:val="0065460B"/>
    <w:rsid w:val="00664807"/>
    <w:rsid w:val="00694171"/>
    <w:rsid w:val="00694C6D"/>
    <w:rsid w:val="006A0BD4"/>
    <w:rsid w:val="006A4249"/>
    <w:rsid w:val="006A7252"/>
    <w:rsid w:val="006B416A"/>
    <w:rsid w:val="006C3060"/>
    <w:rsid w:val="006D52A4"/>
    <w:rsid w:val="006D59AA"/>
    <w:rsid w:val="006D602E"/>
    <w:rsid w:val="006D7EC8"/>
    <w:rsid w:val="006E5446"/>
    <w:rsid w:val="00713814"/>
    <w:rsid w:val="007155A3"/>
    <w:rsid w:val="007175CC"/>
    <w:rsid w:val="00720960"/>
    <w:rsid w:val="00727BA1"/>
    <w:rsid w:val="007309CE"/>
    <w:rsid w:val="00735ACF"/>
    <w:rsid w:val="00740338"/>
    <w:rsid w:val="0074619F"/>
    <w:rsid w:val="007755E2"/>
    <w:rsid w:val="0078432A"/>
    <w:rsid w:val="007A1554"/>
    <w:rsid w:val="007B5EAF"/>
    <w:rsid w:val="007C51FF"/>
    <w:rsid w:val="007D45C5"/>
    <w:rsid w:val="007E23C9"/>
    <w:rsid w:val="007E6E7C"/>
    <w:rsid w:val="00805AB9"/>
    <w:rsid w:val="00805D22"/>
    <w:rsid w:val="00817808"/>
    <w:rsid w:val="0082067B"/>
    <w:rsid w:val="00845577"/>
    <w:rsid w:val="00845841"/>
    <w:rsid w:val="0085084A"/>
    <w:rsid w:val="00856506"/>
    <w:rsid w:val="008A6A6D"/>
    <w:rsid w:val="008E3253"/>
    <w:rsid w:val="008F5D64"/>
    <w:rsid w:val="00902384"/>
    <w:rsid w:val="0091600C"/>
    <w:rsid w:val="00924EB2"/>
    <w:rsid w:val="00933037"/>
    <w:rsid w:val="00933CCB"/>
    <w:rsid w:val="00951FFD"/>
    <w:rsid w:val="009558F8"/>
    <w:rsid w:val="0095625E"/>
    <w:rsid w:val="0096732B"/>
    <w:rsid w:val="009738AA"/>
    <w:rsid w:val="00974FEA"/>
    <w:rsid w:val="00980D02"/>
    <w:rsid w:val="009C401D"/>
    <w:rsid w:val="009D4069"/>
    <w:rsid w:val="009D53A6"/>
    <w:rsid w:val="009D6698"/>
    <w:rsid w:val="009D76BA"/>
    <w:rsid w:val="009E3EB5"/>
    <w:rsid w:val="009E70B6"/>
    <w:rsid w:val="009E791E"/>
    <w:rsid w:val="009F36D0"/>
    <w:rsid w:val="00A10B49"/>
    <w:rsid w:val="00A11D38"/>
    <w:rsid w:val="00A1224E"/>
    <w:rsid w:val="00A12C8D"/>
    <w:rsid w:val="00A26BDD"/>
    <w:rsid w:val="00A47E74"/>
    <w:rsid w:val="00A77D2E"/>
    <w:rsid w:val="00AA1F08"/>
    <w:rsid w:val="00AA7557"/>
    <w:rsid w:val="00AB7960"/>
    <w:rsid w:val="00AC23FD"/>
    <w:rsid w:val="00AD3753"/>
    <w:rsid w:val="00AD4373"/>
    <w:rsid w:val="00AE69DA"/>
    <w:rsid w:val="00AF2277"/>
    <w:rsid w:val="00B07434"/>
    <w:rsid w:val="00B24131"/>
    <w:rsid w:val="00B33137"/>
    <w:rsid w:val="00B364F1"/>
    <w:rsid w:val="00B41432"/>
    <w:rsid w:val="00B52125"/>
    <w:rsid w:val="00B65E46"/>
    <w:rsid w:val="00B705EB"/>
    <w:rsid w:val="00B71FEC"/>
    <w:rsid w:val="00B80094"/>
    <w:rsid w:val="00B87228"/>
    <w:rsid w:val="00B961D9"/>
    <w:rsid w:val="00BA04B6"/>
    <w:rsid w:val="00BB40E0"/>
    <w:rsid w:val="00BC2438"/>
    <w:rsid w:val="00BC6DB5"/>
    <w:rsid w:val="00BD40B6"/>
    <w:rsid w:val="00BE65FC"/>
    <w:rsid w:val="00BE724F"/>
    <w:rsid w:val="00C003C1"/>
    <w:rsid w:val="00C10ECF"/>
    <w:rsid w:val="00C11EF5"/>
    <w:rsid w:val="00C12780"/>
    <w:rsid w:val="00C154A0"/>
    <w:rsid w:val="00C1638F"/>
    <w:rsid w:val="00C17088"/>
    <w:rsid w:val="00C201C4"/>
    <w:rsid w:val="00C36B90"/>
    <w:rsid w:val="00C36DD9"/>
    <w:rsid w:val="00C37EC0"/>
    <w:rsid w:val="00C47AF9"/>
    <w:rsid w:val="00C51E0F"/>
    <w:rsid w:val="00C538A8"/>
    <w:rsid w:val="00C7430B"/>
    <w:rsid w:val="00C94805"/>
    <w:rsid w:val="00CA0F56"/>
    <w:rsid w:val="00CA4159"/>
    <w:rsid w:val="00CA58BF"/>
    <w:rsid w:val="00CE4BC1"/>
    <w:rsid w:val="00CE7EDC"/>
    <w:rsid w:val="00D21928"/>
    <w:rsid w:val="00D316D5"/>
    <w:rsid w:val="00D42E7A"/>
    <w:rsid w:val="00D45178"/>
    <w:rsid w:val="00D4681D"/>
    <w:rsid w:val="00D563F9"/>
    <w:rsid w:val="00D63BCB"/>
    <w:rsid w:val="00DA3618"/>
    <w:rsid w:val="00DA5534"/>
    <w:rsid w:val="00DA711C"/>
    <w:rsid w:val="00DB07B6"/>
    <w:rsid w:val="00DB1EFE"/>
    <w:rsid w:val="00DB56BA"/>
    <w:rsid w:val="00DC2E34"/>
    <w:rsid w:val="00DC6D72"/>
    <w:rsid w:val="00DE0C82"/>
    <w:rsid w:val="00E07E9B"/>
    <w:rsid w:val="00E15E61"/>
    <w:rsid w:val="00E3700C"/>
    <w:rsid w:val="00E415EB"/>
    <w:rsid w:val="00E50AD8"/>
    <w:rsid w:val="00E518B7"/>
    <w:rsid w:val="00E60A6F"/>
    <w:rsid w:val="00E76B9E"/>
    <w:rsid w:val="00E77034"/>
    <w:rsid w:val="00E86446"/>
    <w:rsid w:val="00E9016B"/>
    <w:rsid w:val="00E92704"/>
    <w:rsid w:val="00EA42F9"/>
    <w:rsid w:val="00EB1F33"/>
    <w:rsid w:val="00EB4B16"/>
    <w:rsid w:val="00EC0F20"/>
    <w:rsid w:val="00ED4F38"/>
    <w:rsid w:val="00EE70E2"/>
    <w:rsid w:val="00EE7D53"/>
    <w:rsid w:val="00EF071A"/>
    <w:rsid w:val="00EF1017"/>
    <w:rsid w:val="00F11DC0"/>
    <w:rsid w:val="00F12E1E"/>
    <w:rsid w:val="00F24C1B"/>
    <w:rsid w:val="00F42A2C"/>
    <w:rsid w:val="00F70CD2"/>
    <w:rsid w:val="00F745F0"/>
    <w:rsid w:val="00F815D0"/>
    <w:rsid w:val="00F95187"/>
    <w:rsid w:val="00FA68D9"/>
    <w:rsid w:val="00FD32BC"/>
    <w:rsid w:val="00FF4885"/>
    <w:rsid w:val="00FF5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6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2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5EA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51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6B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A54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5470"/>
    <w:rPr>
      <w:color w:val="0000FF"/>
      <w:u w:val="single"/>
    </w:rPr>
  </w:style>
  <w:style w:type="paragraph" w:styleId="Header">
    <w:name w:val="header"/>
    <w:basedOn w:val="Normal"/>
    <w:link w:val="HeaderChar"/>
    <w:uiPriority w:val="99"/>
    <w:unhideWhenUsed/>
    <w:rsid w:val="006A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52"/>
  </w:style>
  <w:style w:type="paragraph" w:styleId="Footer">
    <w:name w:val="footer"/>
    <w:basedOn w:val="Normal"/>
    <w:link w:val="FooterChar"/>
    <w:uiPriority w:val="99"/>
    <w:unhideWhenUsed/>
    <w:rsid w:val="006A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52"/>
  </w:style>
  <w:style w:type="table" w:styleId="MediumList2">
    <w:name w:val="Medium List 2"/>
    <w:basedOn w:val="TableNormal"/>
    <w:uiPriority w:val="66"/>
    <w:rsid w:val="00C36B9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C36B9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E50AD8"/>
    <w:pPr>
      <w:keepNext/>
      <w:spacing w:before="360" w:after="0" w:line="240" w:lineRule="auto"/>
    </w:pPr>
    <w:rPr>
      <w:b/>
      <w:bCs/>
      <w:color w:val="4F81BD" w:themeColor="accent1"/>
      <w:sz w:val="18"/>
      <w:szCs w:val="18"/>
    </w:rPr>
  </w:style>
  <w:style w:type="paragraph" w:styleId="ListParagraph">
    <w:name w:val="List Paragraph"/>
    <w:basedOn w:val="Normal"/>
    <w:uiPriority w:val="34"/>
    <w:qFormat/>
    <w:rsid w:val="00664807"/>
    <w:pPr>
      <w:ind w:left="720"/>
      <w:contextualSpacing/>
    </w:pPr>
  </w:style>
  <w:style w:type="paragraph" w:styleId="Title">
    <w:name w:val="Title"/>
    <w:basedOn w:val="Normal"/>
    <w:next w:val="Normal"/>
    <w:link w:val="TitleChar"/>
    <w:uiPriority w:val="10"/>
    <w:qFormat/>
    <w:rsid w:val="00664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480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64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07"/>
    <w:rPr>
      <w:rFonts w:ascii="Tahoma" w:hAnsi="Tahoma" w:cs="Tahoma"/>
      <w:sz w:val="16"/>
      <w:szCs w:val="16"/>
    </w:rPr>
  </w:style>
  <w:style w:type="paragraph" w:styleId="NoSpacing">
    <w:name w:val="No Spacing"/>
    <w:link w:val="NoSpacingChar"/>
    <w:uiPriority w:val="1"/>
    <w:qFormat/>
    <w:rsid w:val="00664807"/>
    <w:pPr>
      <w:spacing w:after="0" w:line="240" w:lineRule="auto"/>
    </w:pPr>
  </w:style>
  <w:style w:type="character" w:styleId="IntenseEmphasis">
    <w:name w:val="Intense Emphasis"/>
    <w:basedOn w:val="DefaultParagraphFont"/>
    <w:uiPriority w:val="21"/>
    <w:qFormat/>
    <w:rsid w:val="00A1224E"/>
    <w:rPr>
      <w:b/>
      <w:bCs/>
      <w:i/>
      <w:iCs/>
      <w:color w:val="4F81BD" w:themeColor="accent1"/>
    </w:rPr>
  </w:style>
  <w:style w:type="character" w:styleId="IntenseReference">
    <w:name w:val="Intense Reference"/>
    <w:basedOn w:val="DefaultParagraphFont"/>
    <w:uiPriority w:val="32"/>
    <w:qFormat/>
    <w:rsid w:val="00A1224E"/>
    <w:rPr>
      <w:b/>
      <w:bCs/>
      <w:smallCaps/>
      <w:color w:val="C0504D" w:themeColor="accent2"/>
      <w:spacing w:val="5"/>
      <w:u w:val="single"/>
    </w:rPr>
  </w:style>
  <w:style w:type="character" w:customStyle="1" w:styleId="Heading2Char">
    <w:name w:val="Heading 2 Char"/>
    <w:basedOn w:val="DefaultParagraphFont"/>
    <w:link w:val="Heading2"/>
    <w:uiPriority w:val="9"/>
    <w:rsid w:val="00A1224E"/>
    <w:rPr>
      <w:rFonts w:asciiTheme="majorHAnsi" w:eastAsiaTheme="majorEastAsia" w:hAnsiTheme="majorHAnsi" w:cstheme="majorBidi"/>
      <w:b/>
      <w:bCs/>
      <w:color w:val="4F81BD" w:themeColor="accent1"/>
      <w:sz w:val="26"/>
      <w:szCs w:val="26"/>
    </w:rPr>
  </w:style>
  <w:style w:type="paragraph" w:customStyle="1" w:styleId="TableSmallText">
    <w:name w:val="TableSmallText"/>
    <w:basedOn w:val="NoSpacing"/>
    <w:link w:val="TableSmallTextChar"/>
    <w:qFormat/>
    <w:rsid w:val="00A26BDD"/>
    <w:rPr>
      <w:sz w:val="18"/>
      <w:szCs w:val="18"/>
    </w:rPr>
  </w:style>
  <w:style w:type="paragraph" w:customStyle="1" w:styleId="references">
    <w:name w:val="references"/>
    <w:basedOn w:val="Normal"/>
    <w:link w:val="referencesChar"/>
    <w:qFormat/>
    <w:rsid w:val="001217FC"/>
    <w:pPr>
      <w:keepLines/>
      <w:spacing w:after="60" w:line="240" w:lineRule="auto"/>
      <w:ind w:left="576" w:hanging="576"/>
    </w:pPr>
    <w:rPr>
      <w:sz w:val="20"/>
      <w:szCs w:val="20"/>
    </w:rPr>
  </w:style>
  <w:style w:type="character" w:customStyle="1" w:styleId="NoSpacingChar">
    <w:name w:val="No Spacing Char"/>
    <w:basedOn w:val="DefaultParagraphFont"/>
    <w:link w:val="NoSpacing"/>
    <w:uiPriority w:val="1"/>
    <w:rsid w:val="00A26BDD"/>
  </w:style>
  <w:style w:type="character" w:customStyle="1" w:styleId="TableSmallTextChar">
    <w:name w:val="TableSmallText Char"/>
    <w:basedOn w:val="NoSpacingChar"/>
    <w:link w:val="TableSmallText"/>
    <w:rsid w:val="00A26BDD"/>
    <w:rPr>
      <w:sz w:val="18"/>
      <w:szCs w:val="18"/>
    </w:rPr>
  </w:style>
  <w:style w:type="character" w:customStyle="1" w:styleId="referencesChar">
    <w:name w:val="references Char"/>
    <w:basedOn w:val="DefaultParagraphFont"/>
    <w:link w:val="references"/>
    <w:rsid w:val="001217FC"/>
    <w:rPr>
      <w:sz w:val="20"/>
      <w:szCs w:val="20"/>
    </w:rPr>
  </w:style>
  <w:style w:type="character" w:styleId="FollowedHyperlink">
    <w:name w:val="FollowedHyperlink"/>
    <w:basedOn w:val="DefaultParagraphFont"/>
    <w:uiPriority w:val="99"/>
    <w:semiHidden/>
    <w:unhideWhenUsed/>
    <w:rsid w:val="001217FC"/>
    <w:rPr>
      <w:color w:val="800080" w:themeColor="followedHyperlink"/>
      <w:u w:val="single"/>
    </w:rPr>
  </w:style>
  <w:style w:type="character" w:customStyle="1" w:styleId="st">
    <w:name w:val="st"/>
    <w:basedOn w:val="DefaultParagraphFont"/>
    <w:rsid w:val="003A4EB4"/>
  </w:style>
  <w:style w:type="character" w:styleId="Emphasis">
    <w:name w:val="Emphasis"/>
    <w:basedOn w:val="DefaultParagraphFont"/>
    <w:uiPriority w:val="20"/>
    <w:qFormat/>
    <w:rsid w:val="003A4EB4"/>
    <w:rPr>
      <w:i/>
      <w:iCs/>
    </w:rPr>
  </w:style>
  <w:style w:type="character" w:styleId="CommentReference">
    <w:name w:val="annotation reference"/>
    <w:basedOn w:val="DefaultParagraphFont"/>
    <w:uiPriority w:val="99"/>
    <w:semiHidden/>
    <w:unhideWhenUsed/>
    <w:rsid w:val="00145B5A"/>
    <w:rPr>
      <w:sz w:val="16"/>
      <w:szCs w:val="16"/>
    </w:rPr>
  </w:style>
  <w:style w:type="paragraph" w:styleId="CommentText">
    <w:name w:val="annotation text"/>
    <w:basedOn w:val="Normal"/>
    <w:link w:val="CommentTextChar"/>
    <w:uiPriority w:val="99"/>
    <w:semiHidden/>
    <w:unhideWhenUsed/>
    <w:rsid w:val="00145B5A"/>
    <w:pPr>
      <w:spacing w:line="240" w:lineRule="auto"/>
    </w:pPr>
    <w:rPr>
      <w:sz w:val="20"/>
      <w:szCs w:val="20"/>
    </w:rPr>
  </w:style>
  <w:style w:type="character" w:customStyle="1" w:styleId="CommentTextChar">
    <w:name w:val="Comment Text Char"/>
    <w:basedOn w:val="DefaultParagraphFont"/>
    <w:link w:val="CommentText"/>
    <w:uiPriority w:val="99"/>
    <w:semiHidden/>
    <w:rsid w:val="00145B5A"/>
    <w:rPr>
      <w:sz w:val="20"/>
      <w:szCs w:val="20"/>
    </w:rPr>
  </w:style>
  <w:style w:type="paragraph" w:styleId="CommentSubject">
    <w:name w:val="annotation subject"/>
    <w:basedOn w:val="CommentText"/>
    <w:next w:val="CommentText"/>
    <w:link w:val="CommentSubjectChar"/>
    <w:uiPriority w:val="99"/>
    <w:semiHidden/>
    <w:unhideWhenUsed/>
    <w:rsid w:val="00145B5A"/>
    <w:rPr>
      <w:b/>
      <w:bCs/>
    </w:rPr>
  </w:style>
  <w:style w:type="character" w:customStyle="1" w:styleId="CommentSubjectChar">
    <w:name w:val="Comment Subject Char"/>
    <w:basedOn w:val="CommentTextChar"/>
    <w:link w:val="CommentSubject"/>
    <w:uiPriority w:val="99"/>
    <w:semiHidden/>
    <w:rsid w:val="00145B5A"/>
    <w:rPr>
      <w:b/>
      <w:bCs/>
      <w:sz w:val="20"/>
      <w:szCs w:val="20"/>
    </w:rPr>
  </w:style>
  <w:style w:type="paragraph" w:styleId="Revision">
    <w:name w:val="Revision"/>
    <w:hidden/>
    <w:uiPriority w:val="99"/>
    <w:semiHidden/>
    <w:rsid w:val="00145B5A"/>
    <w:pPr>
      <w:spacing w:after="0" w:line="240" w:lineRule="auto"/>
    </w:pPr>
  </w:style>
  <w:style w:type="character" w:customStyle="1" w:styleId="Heading3Char">
    <w:name w:val="Heading 3 Char"/>
    <w:basedOn w:val="DefaultParagraphFont"/>
    <w:link w:val="Heading3"/>
    <w:uiPriority w:val="9"/>
    <w:rsid w:val="007B5EA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F51CB"/>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933037"/>
    <w:pPr>
      <w:outlineLvl w:val="9"/>
    </w:pPr>
    <w:rPr>
      <w:lang w:eastAsia="ja-JP"/>
    </w:rPr>
  </w:style>
  <w:style w:type="paragraph" w:styleId="TOC1">
    <w:name w:val="toc 1"/>
    <w:basedOn w:val="Normal"/>
    <w:next w:val="Normal"/>
    <w:autoRedefine/>
    <w:uiPriority w:val="39"/>
    <w:unhideWhenUsed/>
    <w:rsid w:val="00933037"/>
    <w:pPr>
      <w:tabs>
        <w:tab w:val="right" w:leader="dot" w:pos="9350"/>
      </w:tabs>
      <w:spacing w:before="120" w:after="0" w:line="240" w:lineRule="auto"/>
    </w:pPr>
    <w:rPr>
      <w:noProof/>
      <w:sz w:val="20"/>
    </w:rPr>
  </w:style>
  <w:style w:type="paragraph" w:styleId="TOC2">
    <w:name w:val="toc 2"/>
    <w:basedOn w:val="TOC1"/>
    <w:next w:val="Normal"/>
    <w:autoRedefine/>
    <w:uiPriority w:val="39"/>
    <w:unhideWhenUsed/>
    <w:rsid w:val="00933037"/>
    <w:pPr>
      <w:spacing w:before="40"/>
      <w:ind w:left="288"/>
    </w:pPr>
  </w:style>
  <w:style w:type="paragraph" w:styleId="TOC3">
    <w:name w:val="toc 3"/>
    <w:basedOn w:val="TOC1"/>
    <w:next w:val="Normal"/>
    <w:autoRedefine/>
    <w:uiPriority w:val="39"/>
    <w:unhideWhenUsed/>
    <w:rsid w:val="00933037"/>
    <w:pPr>
      <w:spacing w:before="0"/>
      <w:ind w:left="576"/>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6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2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5EA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51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6B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A54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5470"/>
    <w:rPr>
      <w:color w:val="0000FF"/>
      <w:u w:val="single"/>
    </w:rPr>
  </w:style>
  <w:style w:type="paragraph" w:styleId="Header">
    <w:name w:val="header"/>
    <w:basedOn w:val="Normal"/>
    <w:link w:val="HeaderChar"/>
    <w:uiPriority w:val="99"/>
    <w:unhideWhenUsed/>
    <w:rsid w:val="006A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52"/>
  </w:style>
  <w:style w:type="paragraph" w:styleId="Footer">
    <w:name w:val="footer"/>
    <w:basedOn w:val="Normal"/>
    <w:link w:val="FooterChar"/>
    <w:uiPriority w:val="99"/>
    <w:unhideWhenUsed/>
    <w:rsid w:val="006A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52"/>
  </w:style>
  <w:style w:type="table" w:styleId="MediumList2">
    <w:name w:val="Medium List 2"/>
    <w:basedOn w:val="TableNormal"/>
    <w:uiPriority w:val="66"/>
    <w:rsid w:val="00C36B9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C36B9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E50AD8"/>
    <w:pPr>
      <w:keepNext/>
      <w:spacing w:before="360" w:after="0" w:line="240" w:lineRule="auto"/>
    </w:pPr>
    <w:rPr>
      <w:b/>
      <w:bCs/>
      <w:color w:val="4F81BD" w:themeColor="accent1"/>
      <w:sz w:val="18"/>
      <w:szCs w:val="18"/>
    </w:rPr>
  </w:style>
  <w:style w:type="paragraph" w:styleId="ListParagraph">
    <w:name w:val="List Paragraph"/>
    <w:basedOn w:val="Normal"/>
    <w:uiPriority w:val="34"/>
    <w:qFormat/>
    <w:rsid w:val="00664807"/>
    <w:pPr>
      <w:ind w:left="720"/>
      <w:contextualSpacing/>
    </w:pPr>
  </w:style>
  <w:style w:type="paragraph" w:styleId="Title">
    <w:name w:val="Title"/>
    <w:basedOn w:val="Normal"/>
    <w:next w:val="Normal"/>
    <w:link w:val="TitleChar"/>
    <w:uiPriority w:val="10"/>
    <w:qFormat/>
    <w:rsid w:val="00664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480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64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07"/>
    <w:rPr>
      <w:rFonts w:ascii="Tahoma" w:hAnsi="Tahoma" w:cs="Tahoma"/>
      <w:sz w:val="16"/>
      <w:szCs w:val="16"/>
    </w:rPr>
  </w:style>
  <w:style w:type="paragraph" w:styleId="NoSpacing">
    <w:name w:val="No Spacing"/>
    <w:link w:val="NoSpacingChar"/>
    <w:uiPriority w:val="1"/>
    <w:qFormat/>
    <w:rsid w:val="00664807"/>
    <w:pPr>
      <w:spacing w:after="0" w:line="240" w:lineRule="auto"/>
    </w:pPr>
  </w:style>
  <w:style w:type="character" w:styleId="IntenseEmphasis">
    <w:name w:val="Intense Emphasis"/>
    <w:basedOn w:val="DefaultParagraphFont"/>
    <w:uiPriority w:val="21"/>
    <w:qFormat/>
    <w:rsid w:val="00A1224E"/>
    <w:rPr>
      <w:b/>
      <w:bCs/>
      <w:i/>
      <w:iCs/>
      <w:color w:val="4F81BD" w:themeColor="accent1"/>
    </w:rPr>
  </w:style>
  <w:style w:type="character" w:styleId="IntenseReference">
    <w:name w:val="Intense Reference"/>
    <w:basedOn w:val="DefaultParagraphFont"/>
    <w:uiPriority w:val="32"/>
    <w:qFormat/>
    <w:rsid w:val="00A1224E"/>
    <w:rPr>
      <w:b/>
      <w:bCs/>
      <w:smallCaps/>
      <w:color w:val="C0504D" w:themeColor="accent2"/>
      <w:spacing w:val="5"/>
      <w:u w:val="single"/>
    </w:rPr>
  </w:style>
  <w:style w:type="character" w:customStyle="1" w:styleId="Heading2Char">
    <w:name w:val="Heading 2 Char"/>
    <w:basedOn w:val="DefaultParagraphFont"/>
    <w:link w:val="Heading2"/>
    <w:uiPriority w:val="9"/>
    <w:rsid w:val="00A1224E"/>
    <w:rPr>
      <w:rFonts w:asciiTheme="majorHAnsi" w:eastAsiaTheme="majorEastAsia" w:hAnsiTheme="majorHAnsi" w:cstheme="majorBidi"/>
      <w:b/>
      <w:bCs/>
      <w:color w:val="4F81BD" w:themeColor="accent1"/>
      <w:sz w:val="26"/>
      <w:szCs w:val="26"/>
    </w:rPr>
  </w:style>
  <w:style w:type="paragraph" w:customStyle="1" w:styleId="TableSmallText">
    <w:name w:val="TableSmallText"/>
    <w:basedOn w:val="NoSpacing"/>
    <w:link w:val="TableSmallTextChar"/>
    <w:qFormat/>
    <w:rsid w:val="00A26BDD"/>
    <w:rPr>
      <w:sz w:val="18"/>
      <w:szCs w:val="18"/>
    </w:rPr>
  </w:style>
  <w:style w:type="paragraph" w:customStyle="1" w:styleId="references">
    <w:name w:val="references"/>
    <w:basedOn w:val="Normal"/>
    <w:link w:val="referencesChar"/>
    <w:qFormat/>
    <w:rsid w:val="001217FC"/>
    <w:pPr>
      <w:keepLines/>
      <w:spacing w:after="60" w:line="240" w:lineRule="auto"/>
      <w:ind w:left="576" w:hanging="576"/>
    </w:pPr>
    <w:rPr>
      <w:sz w:val="20"/>
      <w:szCs w:val="20"/>
    </w:rPr>
  </w:style>
  <w:style w:type="character" w:customStyle="1" w:styleId="NoSpacingChar">
    <w:name w:val="No Spacing Char"/>
    <w:basedOn w:val="DefaultParagraphFont"/>
    <w:link w:val="NoSpacing"/>
    <w:uiPriority w:val="1"/>
    <w:rsid w:val="00A26BDD"/>
  </w:style>
  <w:style w:type="character" w:customStyle="1" w:styleId="TableSmallTextChar">
    <w:name w:val="TableSmallText Char"/>
    <w:basedOn w:val="NoSpacingChar"/>
    <w:link w:val="TableSmallText"/>
    <w:rsid w:val="00A26BDD"/>
    <w:rPr>
      <w:sz w:val="18"/>
      <w:szCs w:val="18"/>
    </w:rPr>
  </w:style>
  <w:style w:type="character" w:customStyle="1" w:styleId="referencesChar">
    <w:name w:val="references Char"/>
    <w:basedOn w:val="DefaultParagraphFont"/>
    <w:link w:val="references"/>
    <w:rsid w:val="001217FC"/>
    <w:rPr>
      <w:sz w:val="20"/>
      <w:szCs w:val="20"/>
    </w:rPr>
  </w:style>
  <w:style w:type="character" w:styleId="FollowedHyperlink">
    <w:name w:val="FollowedHyperlink"/>
    <w:basedOn w:val="DefaultParagraphFont"/>
    <w:uiPriority w:val="99"/>
    <w:semiHidden/>
    <w:unhideWhenUsed/>
    <w:rsid w:val="001217FC"/>
    <w:rPr>
      <w:color w:val="800080" w:themeColor="followedHyperlink"/>
      <w:u w:val="single"/>
    </w:rPr>
  </w:style>
  <w:style w:type="character" w:customStyle="1" w:styleId="st">
    <w:name w:val="st"/>
    <w:basedOn w:val="DefaultParagraphFont"/>
    <w:rsid w:val="003A4EB4"/>
  </w:style>
  <w:style w:type="character" w:styleId="Emphasis">
    <w:name w:val="Emphasis"/>
    <w:basedOn w:val="DefaultParagraphFont"/>
    <w:uiPriority w:val="20"/>
    <w:qFormat/>
    <w:rsid w:val="003A4EB4"/>
    <w:rPr>
      <w:i/>
      <w:iCs/>
    </w:rPr>
  </w:style>
  <w:style w:type="character" w:styleId="CommentReference">
    <w:name w:val="annotation reference"/>
    <w:basedOn w:val="DefaultParagraphFont"/>
    <w:uiPriority w:val="99"/>
    <w:semiHidden/>
    <w:unhideWhenUsed/>
    <w:rsid w:val="00145B5A"/>
    <w:rPr>
      <w:sz w:val="16"/>
      <w:szCs w:val="16"/>
    </w:rPr>
  </w:style>
  <w:style w:type="paragraph" w:styleId="CommentText">
    <w:name w:val="annotation text"/>
    <w:basedOn w:val="Normal"/>
    <w:link w:val="CommentTextChar"/>
    <w:uiPriority w:val="99"/>
    <w:semiHidden/>
    <w:unhideWhenUsed/>
    <w:rsid w:val="00145B5A"/>
    <w:pPr>
      <w:spacing w:line="240" w:lineRule="auto"/>
    </w:pPr>
    <w:rPr>
      <w:sz w:val="20"/>
      <w:szCs w:val="20"/>
    </w:rPr>
  </w:style>
  <w:style w:type="character" w:customStyle="1" w:styleId="CommentTextChar">
    <w:name w:val="Comment Text Char"/>
    <w:basedOn w:val="DefaultParagraphFont"/>
    <w:link w:val="CommentText"/>
    <w:uiPriority w:val="99"/>
    <w:semiHidden/>
    <w:rsid w:val="00145B5A"/>
    <w:rPr>
      <w:sz w:val="20"/>
      <w:szCs w:val="20"/>
    </w:rPr>
  </w:style>
  <w:style w:type="paragraph" w:styleId="CommentSubject">
    <w:name w:val="annotation subject"/>
    <w:basedOn w:val="CommentText"/>
    <w:next w:val="CommentText"/>
    <w:link w:val="CommentSubjectChar"/>
    <w:uiPriority w:val="99"/>
    <w:semiHidden/>
    <w:unhideWhenUsed/>
    <w:rsid w:val="00145B5A"/>
    <w:rPr>
      <w:b/>
      <w:bCs/>
    </w:rPr>
  </w:style>
  <w:style w:type="character" w:customStyle="1" w:styleId="CommentSubjectChar">
    <w:name w:val="Comment Subject Char"/>
    <w:basedOn w:val="CommentTextChar"/>
    <w:link w:val="CommentSubject"/>
    <w:uiPriority w:val="99"/>
    <w:semiHidden/>
    <w:rsid w:val="00145B5A"/>
    <w:rPr>
      <w:b/>
      <w:bCs/>
      <w:sz w:val="20"/>
      <w:szCs w:val="20"/>
    </w:rPr>
  </w:style>
  <w:style w:type="paragraph" w:styleId="Revision">
    <w:name w:val="Revision"/>
    <w:hidden/>
    <w:uiPriority w:val="99"/>
    <w:semiHidden/>
    <w:rsid w:val="00145B5A"/>
    <w:pPr>
      <w:spacing w:after="0" w:line="240" w:lineRule="auto"/>
    </w:pPr>
  </w:style>
  <w:style w:type="character" w:customStyle="1" w:styleId="Heading3Char">
    <w:name w:val="Heading 3 Char"/>
    <w:basedOn w:val="DefaultParagraphFont"/>
    <w:link w:val="Heading3"/>
    <w:uiPriority w:val="9"/>
    <w:rsid w:val="007B5EA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F51CB"/>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933037"/>
    <w:pPr>
      <w:outlineLvl w:val="9"/>
    </w:pPr>
    <w:rPr>
      <w:lang w:eastAsia="ja-JP"/>
    </w:rPr>
  </w:style>
  <w:style w:type="paragraph" w:styleId="TOC1">
    <w:name w:val="toc 1"/>
    <w:basedOn w:val="Normal"/>
    <w:next w:val="Normal"/>
    <w:autoRedefine/>
    <w:uiPriority w:val="39"/>
    <w:unhideWhenUsed/>
    <w:rsid w:val="00933037"/>
    <w:pPr>
      <w:tabs>
        <w:tab w:val="right" w:leader="dot" w:pos="9350"/>
      </w:tabs>
      <w:spacing w:before="120" w:after="0" w:line="240" w:lineRule="auto"/>
    </w:pPr>
    <w:rPr>
      <w:noProof/>
      <w:sz w:val="20"/>
    </w:rPr>
  </w:style>
  <w:style w:type="paragraph" w:styleId="TOC2">
    <w:name w:val="toc 2"/>
    <w:basedOn w:val="TOC1"/>
    <w:next w:val="Normal"/>
    <w:autoRedefine/>
    <w:uiPriority w:val="39"/>
    <w:unhideWhenUsed/>
    <w:rsid w:val="00933037"/>
    <w:pPr>
      <w:spacing w:before="40"/>
      <w:ind w:left="288"/>
    </w:pPr>
  </w:style>
  <w:style w:type="paragraph" w:styleId="TOC3">
    <w:name w:val="toc 3"/>
    <w:basedOn w:val="TOC1"/>
    <w:next w:val="Normal"/>
    <w:autoRedefine/>
    <w:uiPriority w:val="39"/>
    <w:unhideWhenUsed/>
    <w:rsid w:val="00933037"/>
    <w:pPr>
      <w:spacing w:before="0"/>
      <w:ind w:left="57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38447">
      <w:bodyDiv w:val="1"/>
      <w:marLeft w:val="0"/>
      <w:marRight w:val="0"/>
      <w:marTop w:val="0"/>
      <w:marBottom w:val="0"/>
      <w:divBdr>
        <w:top w:val="none" w:sz="0" w:space="0" w:color="auto"/>
        <w:left w:val="none" w:sz="0" w:space="0" w:color="auto"/>
        <w:bottom w:val="none" w:sz="0" w:space="0" w:color="auto"/>
        <w:right w:val="none" w:sz="0" w:space="0" w:color="auto"/>
      </w:divBdr>
    </w:div>
    <w:div w:id="633103885">
      <w:bodyDiv w:val="1"/>
      <w:marLeft w:val="0"/>
      <w:marRight w:val="0"/>
      <w:marTop w:val="0"/>
      <w:marBottom w:val="0"/>
      <w:divBdr>
        <w:top w:val="none" w:sz="0" w:space="0" w:color="auto"/>
        <w:left w:val="none" w:sz="0" w:space="0" w:color="auto"/>
        <w:bottom w:val="none" w:sz="0" w:space="0" w:color="auto"/>
        <w:right w:val="none" w:sz="0" w:space="0" w:color="auto"/>
      </w:divBdr>
    </w:div>
    <w:div w:id="745421718">
      <w:bodyDiv w:val="1"/>
      <w:marLeft w:val="0"/>
      <w:marRight w:val="0"/>
      <w:marTop w:val="0"/>
      <w:marBottom w:val="0"/>
      <w:divBdr>
        <w:top w:val="none" w:sz="0" w:space="0" w:color="auto"/>
        <w:left w:val="none" w:sz="0" w:space="0" w:color="auto"/>
        <w:bottom w:val="none" w:sz="0" w:space="0" w:color="auto"/>
        <w:right w:val="none" w:sz="0" w:space="0" w:color="auto"/>
      </w:divBdr>
    </w:div>
    <w:div w:id="795678930">
      <w:bodyDiv w:val="1"/>
      <w:marLeft w:val="0"/>
      <w:marRight w:val="0"/>
      <w:marTop w:val="0"/>
      <w:marBottom w:val="0"/>
      <w:divBdr>
        <w:top w:val="none" w:sz="0" w:space="0" w:color="auto"/>
        <w:left w:val="none" w:sz="0" w:space="0" w:color="auto"/>
        <w:bottom w:val="none" w:sz="0" w:space="0" w:color="auto"/>
        <w:right w:val="none" w:sz="0" w:space="0" w:color="auto"/>
      </w:divBdr>
    </w:div>
    <w:div w:id="1056201165">
      <w:bodyDiv w:val="1"/>
      <w:marLeft w:val="0"/>
      <w:marRight w:val="0"/>
      <w:marTop w:val="0"/>
      <w:marBottom w:val="0"/>
      <w:divBdr>
        <w:top w:val="none" w:sz="0" w:space="0" w:color="auto"/>
        <w:left w:val="none" w:sz="0" w:space="0" w:color="auto"/>
        <w:bottom w:val="none" w:sz="0" w:space="0" w:color="auto"/>
        <w:right w:val="none" w:sz="0" w:space="0" w:color="auto"/>
      </w:divBdr>
    </w:div>
    <w:div w:id="1795323779">
      <w:bodyDiv w:val="1"/>
      <w:marLeft w:val="0"/>
      <w:marRight w:val="0"/>
      <w:marTop w:val="0"/>
      <w:marBottom w:val="0"/>
      <w:divBdr>
        <w:top w:val="none" w:sz="0" w:space="0" w:color="auto"/>
        <w:left w:val="none" w:sz="0" w:space="0" w:color="auto"/>
        <w:bottom w:val="none" w:sz="0" w:space="0" w:color="auto"/>
        <w:right w:val="none" w:sz="0" w:space="0" w:color="auto"/>
      </w:divBdr>
    </w:div>
    <w:div w:id="196896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ki.esipfed.org/index.php/Discovery_Cluster" TargetMode="External"/><Relationship Id="rId18" Type="http://schemas.openxmlformats.org/officeDocument/2006/relationships/hyperlink" Target="http://tools.ietf.org/html/draft-kelly-json-hal-06" TargetMode="External"/><Relationship Id="rId26" Type="http://schemas.openxmlformats.org/officeDocument/2006/relationships/hyperlink" Target="http://www.markus-lanthaler.com/hydra/spec/latest/core/" TargetMode="External"/><Relationship Id="rId39" Type="http://schemas.openxmlformats.org/officeDocument/2006/relationships/hyperlink" Target="http://www.w3.org/TR/soap/" TargetMode="External"/><Relationship Id="rId21" Type="http://schemas.openxmlformats.org/officeDocument/2006/relationships/hyperlink" Target="http://tools.ietf.org/html/draft-nottingham-json-home" TargetMode="External"/><Relationship Id="rId34" Type="http://schemas.openxmlformats.org/officeDocument/2006/relationships/hyperlink" Target="http://sciflo.jpl.nasa.gov/scast/" TargetMode="External"/><Relationship Id="rId42" Type="http://schemas.openxmlformats.org/officeDocument/2006/relationships/hyperlink" Target="http://www.opensearch.org/Specifications/OpenSearch/1.1" TargetMode="External"/><Relationship Id="rId47" Type="http://schemas.openxmlformats.org/officeDocument/2006/relationships/hyperlink" Target="http://www.w3.org/TR/soap/" TargetMode="External"/><Relationship Id="rId50" Type="http://schemas.openxmlformats.org/officeDocument/2006/relationships/hyperlink" Target="http://www.ietf.org/rfc/rfc3987.txt" TargetMode="External"/><Relationship Id="rId55" Type="http://schemas.openxmlformats.org/officeDocument/2006/relationships/hyperlink" Target="http://www.w3.org/2001/tag/doc/metaDataInURI-31-20070102.html"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tools.ietf.org/html/rfc6690" TargetMode="External"/><Relationship Id="rId20" Type="http://schemas.openxmlformats.org/officeDocument/2006/relationships/hyperlink" Target="http://www.markus-lanthaler.com/hydra/" TargetMode="External"/><Relationship Id="rId29" Type="http://schemas.openxmlformats.org/officeDocument/2006/relationships/hyperlink" Target="http://schema.datacite.org/meta/kernel-2.2/doc/DataCite-MetadataKernel_v2.2.pdf" TargetMode="External"/><Relationship Id="rId41" Type="http://schemas.openxmlformats.org/officeDocument/2006/relationships/hyperlink" Target="http://msdn.microsoft.com/en-us/library/windows/desktop/aa375384(v=vs.85).aspx" TargetMode="External"/><Relationship Id="rId54" Type="http://schemas.openxmlformats.org/officeDocument/2006/relationships/hyperlink" Target="%20%20http://www.rdfabout.com/intro/?section=8"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ools.ietf.org/html/rfc5023" TargetMode="External"/><Relationship Id="rId24" Type="http://schemas.openxmlformats.org/officeDocument/2006/relationships/hyperlink" Target="http://tools.ietf.org/html/rfc4287" TargetMode="External"/><Relationship Id="rId32" Type="http://schemas.openxmlformats.org/officeDocument/2006/relationships/hyperlink" Target="http://www.w3.org/TR/rdfa-syntax/" TargetMode="External"/><Relationship Id="rId37" Type="http://schemas.openxmlformats.org/officeDocument/2006/relationships/hyperlink" Target="http://en.wikipedia.org/wiki/Internet_media_type" TargetMode="External"/><Relationship Id="rId40" Type="http://schemas.openxmlformats.org/officeDocument/2006/relationships/hyperlink" Target="http://tools.ietf.org/html/rfc6570" TargetMode="External"/><Relationship Id="rId45" Type="http://schemas.openxmlformats.org/officeDocument/2006/relationships/hyperlink" Target="http://www.ietf.org/rfc/rfc5023.txt" TargetMode="External"/><Relationship Id="rId53" Type="http://schemas.openxmlformats.org/officeDocument/2006/relationships/hyperlink" Target="http://www.itu.int/rec/T-REC-X.200-199407-I/en" TargetMode="External"/><Relationship Id="rId58" Type="http://schemas.openxmlformats.org/officeDocument/2006/relationships/hyperlink" Target="https://portal.opengeospatial.org/files/?artifact_id=40031&amp;version=1" TargetMode="External"/><Relationship Id="rId5" Type="http://schemas.openxmlformats.org/officeDocument/2006/relationships/settings" Target="settings.xml"/><Relationship Id="rId15" Type="http://schemas.openxmlformats.org/officeDocument/2006/relationships/hyperlink" Target="http://www.w3.org/TR/powder-dr/" TargetMode="External"/><Relationship Id="rId23" Type="http://schemas.openxmlformats.org/officeDocument/2006/relationships/comments" Target="comments.xml"/><Relationship Id="rId28" Type="http://schemas.openxmlformats.org/officeDocument/2006/relationships/hyperlink" Target="http://www.w3.org/TR/xlink11/" TargetMode="External"/><Relationship Id="rId36" Type="http://schemas.openxmlformats.org/officeDocument/2006/relationships/hyperlink" Target="http://en.wikipedia.org/wiki/Application_Layer" TargetMode="External"/><Relationship Id="rId49" Type="http://schemas.openxmlformats.org/officeDocument/2006/relationships/hyperlink" Target="https://github.com/restfest/2012-greenville/wiki/Keynote" TargetMode="External"/><Relationship Id="rId57" Type="http://schemas.openxmlformats.org/officeDocument/2006/relationships/hyperlink" Target="http://www.ietf.org/rfc/rfc5988.txt" TargetMode="External"/><Relationship Id="rId61" Type="http://schemas.openxmlformats.org/officeDocument/2006/relationships/fontTable" Target="fontTable.xml"/><Relationship Id="rId10" Type="http://schemas.openxmlformats.org/officeDocument/2006/relationships/hyperlink" Target="mailto:steve.richard@azgs.az.gov" TargetMode="External"/><Relationship Id="rId19" Type="http://schemas.openxmlformats.org/officeDocument/2006/relationships/hyperlink" Target="https://github.com/kevinswiber/siren" TargetMode="External"/><Relationship Id="rId31" Type="http://schemas.openxmlformats.org/officeDocument/2006/relationships/hyperlink" Target="http://www.iana.org/assignments/link-relations/link-relations.xml" TargetMode="External"/><Relationship Id="rId44" Type="http://schemas.openxmlformats.org/officeDocument/2006/relationships/hyperlink" Target="http://tools.ietf.org/html/rfc2616%202010-02-19" TargetMode="External"/><Relationship Id="rId52" Type="http://schemas.openxmlformats.org/officeDocument/2006/relationships/hyperlink" Target="http://events.linkeddata.org/ldow2009/papers/ldow2009_paper19.pdf" TargetMode="External"/><Relationship Id="rId6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usgin.github.io/usginspecs/ContentModelForLinks.htm" TargetMode="External"/><Relationship Id="rId14" Type="http://schemas.openxmlformats.org/officeDocument/2006/relationships/hyperlink" Target="http://www.energistics.org/asset-data-management/metadata-work-group" TargetMode="External"/><Relationship Id="rId22" Type="http://schemas.openxmlformats.org/officeDocument/2006/relationships/hyperlink" Target="http://www.openarchives.org/ore/" TargetMode="External"/><Relationship Id="rId27" Type="http://schemas.openxmlformats.org/officeDocument/2006/relationships/hyperlink" Target="http://tools.ietf.org/html/rfc5988" TargetMode="External"/><Relationship Id="rId30" Type="http://schemas.openxmlformats.org/officeDocument/2006/relationships/hyperlink" Target="http://dublincore.org/documents/dcmi-terms/" TargetMode="External"/><Relationship Id="rId35" Type="http://schemas.openxmlformats.org/officeDocument/2006/relationships/hyperlink" Target="http://datacasting.jpl.nasa.gov/" TargetMode="External"/><Relationship Id="rId43" Type="http://schemas.openxmlformats.org/officeDocument/2006/relationships/hyperlink" Target="http://www.w3.org/2000/02/rdf-xlink/" TargetMode="External"/><Relationship Id="rId48" Type="http://schemas.openxmlformats.org/officeDocument/2006/relationships/hyperlink" Target="http://www.w3.org/2002/11/dbooth-names/dbooth-names_clean.htm" TargetMode="External"/><Relationship Id="rId56" Type="http://schemas.openxmlformats.org/officeDocument/2006/relationships/hyperlink" Target="http://www.ietf.org/rfc/rfc4287.txt" TargetMode="External"/><Relationship Id="rId8" Type="http://schemas.openxmlformats.org/officeDocument/2006/relationships/endnotes" Target="endnotes.xml"/><Relationship Id="rId51" Type="http://schemas.openxmlformats.org/officeDocument/2006/relationships/hyperlink" Target="http://roy.gbiv.com/untangled/2008/rest-apis-must-be-hypertext-driven" TargetMode="External"/><Relationship Id="rId3" Type="http://schemas.openxmlformats.org/officeDocument/2006/relationships/styles" Target="styles.xml"/><Relationship Id="rId12" Type="http://schemas.openxmlformats.org/officeDocument/2006/relationships/hyperlink" Target="http://www.ogcnetwork.net/context" TargetMode="External"/><Relationship Id="rId17" Type="http://schemas.openxmlformats.org/officeDocument/2006/relationships/hyperlink" Target="http://json-ld.org/" TargetMode="External"/><Relationship Id="rId25" Type="http://schemas.openxmlformats.org/officeDocument/2006/relationships/hyperlink" Target="http://tools.ietf.org/html/rfc6690" TargetMode="External"/><Relationship Id="rId33" Type="http://schemas.openxmlformats.org/officeDocument/2006/relationships/hyperlink" Target="http://tools.ietf.org/html/rfc6570" TargetMode="External"/><Relationship Id="rId38" Type="http://schemas.openxmlformats.org/officeDocument/2006/relationships/hyperlink" Target="http://www.iana.org/assignments/uri-schemes.html" TargetMode="External"/><Relationship Id="rId46" Type="http://schemas.openxmlformats.org/officeDocument/2006/relationships/hyperlink" Target="http://tools.ietf.org/html/rfc6570" TargetMode="External"/><Relationship Id="rId59" Type="http://schemas.openxmlformats.org/officeDocument/2006/relationships/hyperlink" Target="http://schema.datacite.org/meta/kernel-2.2/doc/DataCite-MetadataKernel_v2.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DB9893-3DBC-4FDD-9B85-0DA2742BF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4137</TotalTime>
  <Pages>23</Pages>
  <Words>9807</Words>
  <Characters>55904</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65580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 Richard</dc:creator>
  <cp:keywords/>
  <dc:description/>
  <cp:lastModifiedBy>Stephen Richard</cp:lastModifiedBy>
  <cp:revision>6</cp:revision>
  <cp:lastPrinted>2011-12-13T04:29:00Z</cp:lastPrinted>
  <dcterms:created xsi:type="dcterms:W3CDTF">2013-02-26T16:41:00Z</dcterms:created>
  <dcterms:modified xsi:type="dcterms:W3CDTF">2015-03-09T14:48:00Z</dcterms:modified>
</cp:coreProperties>
</file>