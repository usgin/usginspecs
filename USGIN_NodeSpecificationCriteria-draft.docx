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C13F7" w14:textId="4429F8F6" w:rsidR="00DD7D6C" w:rsidRDefault="00DD7D6C" w:rsidP="00DD7D6C">
      <w:pPr>
        <w:pStyle w:val="Title"/>
      </w:pPr>
      <w:r>
        <w:t xml:space="preserve">How to be an </w:t>
      </w:r>
      <w:del w:id="0" w:author="Stephen Richard" w:date="2014-01-13T16:16:00Z">
        <w:r w:rsidDel="00F7092A">
          <w:delText xml:space="preserve">NGDS </w:delText>
        </w:r>
      </w:del>
      <w:ins w:id="1" w:author="Stephen Richard" w:date="2014-01-13T16:16:00Z">
        <w:r w:rsidR="00F7092A">
          <w:t>USGIN</w:t>
        </w:r>
        <w:r w:rsidR="00F7092A">
          <w:t xml:space="preserve"> </w:t>
        </w:r>
      </w:ins>
      <w:r>
        <w:t>node</w:t>
      </w:r>
    </w:p>
    <w:p w14:paraId="275AE489" w14:textId="442CFA99" w:rsidR="007A0F07" w:rsidRDefault="007A0F07" w:rsidP="007A0F07">
      <w:del w:id="2" w:author="Stephen Richard" w:date="2014-01-13T16:16:00Z">
        <w:r w:rsidDel="00F7092A">
          <w:delText xml:space="preserve">NGDS </w:delText>
        </w:r>
      </w:del>
      <w:proofErr w:type="gramStart"/>
      <w:ins w:id="3" w:author="Stephen Richard" w:date="2014-01-13T16:16:00Z">
        <w:r w:rsidR="00F7092A">
          <w:t>USGIN</w:t>
        </w:r>
        <w:r w:rsidR="00F7092A">
          <w:t xml:space="preserve"> </w:t>
        </w:r>
      </w:ins>
      <w:r w:rsidR="00C616BC">
        <w:t>Specification</w:t>
      </w:r>
      <w:r w:rsidR="0026628B">
        <w:t xml:space="preserve"> </w:t>
      </w:r>
      <w:ins w:id="4" w:author="Stephen Richard" w:date="2014-01-13T16:16:00Z">
        <w:r w:rsidR="00F7092A">
          <w:t>draft</w:t>
        </w:r>
      </w:ins>
      <w:del w:id="5" w:author="Stephen Richard" w:date="2014-01-13T16:16:00Z">
        <w:r w:rsidR="0026628B" w:rsidDel="00F7092A">
          <w:delText>Version 1.0</w:delText>
        </w:r>
      </w:del>
      <w:r>
        <w:t>.</w:t>
      </w:r>
      <w:proofErr w:type="gramEnd"/>
      <w:r>
        <w:t xml:space="preserve"> </w:t>
      </w:r>
      <w:r w:rsidR="007463A8">
        <w:br/>
      </w:r>
      <w:r>
        <w:t xml:space="preserve">Last edit: </w:t>
      </w:r>
      <w:r>
        <w:fldChar w:fldCharType="begin"/>
      </w:r>
      <w:r>
        <w:instrText xml:space="preserve"> DATE \@ "yyyy-MM-dd" </w:instrText>
      </w:r>
      <w:r>
        <w:fldChar w:fldCharType="separate"/>
      </w:r>
      <w:r w:rsidR="00295713">
        <w:rPr>
          <w:noProof/>
        </w:rPr>
        <w:t>2014-01-13</w:t>
      </w:r>
      <w:r>
        <w:fldChar w:fldCharType="end"/>
      </w:r>
      <w:r>
        <w:t xml:space="preserve">  </w:t>
      </w:r>
      <w:r>
        <w:fldChar w:fldCharType="begin"/>
      </w:r>
      <w:r>
        <w:instrText xml:space="preserve"> DATE \@ "HH:mm" </w:instrText>
      </w:r>
      <w:r>
        <w:fldChar w:fldCharType="separate"/>
      </w:r>
      <w:r w:rsidR="00295713">
        <w:rPr>
          <w:noProof/>
        </w:rPr>
        <w:t>16:15</w:t>
      </w:r>
      <w:r>
        <w:fldChar w:fldCharType="end"/>
      </w:r>
      <w:r>
        <w:t xml:space="preserve"> </w:t>
      </w:r>
    </w:p>
    <w:p w14:paraId="4B2454CC" w14:textId="77777777" w:rsidR="0026628B" w:rsidRDefault="0026628B" w:rsidP="00F7092A">
      <w:pPr>
        <w:pStyle w:val="Heading1"/>
      </w:pPr>
      <w:r>
        <w:t>History:</w:t>
      </w:r>
    </w:p>
    <w:p w14:paraId="428DB26C" w14:textId="66CED011" w:rsidR="0026628B" w:rsidRPr="00F7092A" w:rsidDel="00F7092A" w:rsidRDefault="0026628B" w:rsidP="00F7092A">
      <w:pPr>
        <w:pStyle w:val="ListParagraph"/>
        <w:numPr>
          <w:ilvl w:val="0"/>
          <w:numId w:val="8"/>
        </w:numPr>
        <w:rPr>
          <w:del w:id="6" w:author="Stephen Richard" w:date="2014-01-13T16:16:00Z"/>
          <w:sz w:val="20"/>
        </w:rPr>
      </w:pPr>
      <w:del w:id="7" w:author="Stephen Richard" w:date="2014-01-13T16:16:00Z">
        <w:r w:rsidRPr="00F7092A" w:rsidDel="00F7092A">
          <w:rPr>
            <w:sz w:val="20"/>
          </w:rPr>
          <w:delText>2013-05-17 Accepted by the NGDS GDSDP Workgroup.</w:delText>
        </w:r>
      </w:del>
    </w:p>
    <w:p w14:paraId="71012189" w14:textId="541EE928" w:rsidR="0026628B" w:rsidRPr="00F7092A" w:rsidDel="00F7092A" w:rsidRDefault="0026628B" w:rsidP="00F7092A">
      <w:pPr>
        <w:pStyle w:val="ListParagraph"/>
        <w:numPr>
          <w:ilvl w:val="0"/>
          <w:numId w:val="8"/>
        </w:numPr>
        <w:rPr>
          <w:del w:id="8" w:author="Stephen Richard" w:date="2014-01-13T16:16:00Z"/>
        </w:rPr>
      </w:pPr>
      <w:del w:id="9" w:author="Stephen Richard" w:date="2014-01-13T16:16:00Z">
        <w:r w:rsidRPr="00F7092A" w:rsidDel="00F7092A">
          <w:rPr>
            <w:sz w:val="20"/>
          </w:rPr>
          <w:delText xml:space="preserve">2013-10-08 Minor revision to manifest file provisions made by SMR based on comments from Matt MacKenzie </w:delText>
        </w:r>
      </w:del>
    </w:p>
    <w:p w14:paraId="532B67AD" w14:textId="14B44CE2" w:rsidR="00680A14" w:rsidRPr="00F7092A" w:rsidRDefault="00680A14" w:rsidP="00F7092A">
      <w:pPr>
        <w:pStyle w:val="ListParagraph"/>
        <w:numPr>
          <w:ilvl w:val="0"/>
          <w:numId w:val="8"/>
        </w:numPr>
      </w:pPr>
      <w:del w:id="10" w:author="Stephen Richard" w:date="2014-01-13T16:16:00Z">
        <w:r w:rsidDel="00F7092A">
          <w:rPr>
            <w:sz w:val="20"/>
          </w:rPr>
          <w:delText>2013-10-08</w:delText>
        </w:r>
      </w:del>
      <w:ins w:id="11" w:author="Stephen Richard" w:date="2014-01-13T16:16:00Z">
        <w:r w:rsidR="00F7092A">
          <w:rPr>
            <w:sz w:val="20"/>
          </w:rPr>
          <w:t>2014-01-13</w:t>
        </w:r>
      </w:ins>
      <w:del w:id="12" w:author="Stephen Richard" w:date="2014-01-13T16:16:00Z">
        <w:r w:rsidDel="00F7092A">
          <w:rPr>
            <w:sz w:val="20"/>
          </w:rPr>
          <w:delText xml:space="preserve"> Post v1.0 to GitHub</w:delText>
        </w:r>
      </w:del>
      <w:ins w:id="13" w:author="Stephen Richard" w:date="2014-01-13T16:16:00Z">
        <w:r w:rsidR="00F7092A">
          <w:rPr>
            <w:sz w:val="20"/>
          </w:rPr>
          <w:t xml:space="preserve"> Start with </w:t>
        </w:r>
      </w:ins>
      <w:ins w:id="14" w:author="Stephen Richard" w:date="2014-01-13T16:17:00Z">
        <w:r w:rsidR="00F7092A">
          <w:rPr>
            <w:sz w:val="20"/>
          </w:rPr>
          <w:t>USGIN</w:t>
        </w:r>
      </w:ins>
      <w:ins w:id="15" w:author="Stephen Richard" w:date="2014-01-13T16:16:00Z">
        <w:r w:rsidR="00F7092A">
          <w:rPr>
            <w:sz w:val="20"/>
          </w:rPr>
          <w:t xml:space="preserve"> node definitions specification as a template</w:t>
        </w:r>
      </w:ins>
    </w:p>
    <w:p w14:paraId="4E2AF173" w14:textId="1BF34E87" w:rsidR="0026628B" w:rsidRDefault="0026628B">
      <w:r>
        <w:br w:type="page"/>
      </w:r>
    </w:p>
    <w:p w14:paraId="60184F3B" w14:textId="77777777" w:rsidR="0026628B" w:rsidRDefault="0026628B"/>
    <w:sdt>
      <w:sdtPr>
        <w:rPr>
          <w:rFonts w:asciiTheme="minorHAnsi" w:eastAsiaTheme="minorHAnsi" w:hAnsiTheme="minorHAnsi" w:cstheme="minorBidi"/>
          <w:b w:val="0"/>
          <w:bCs w:val="0"/>
          <w:color w:val="auto"/>
          <w:sz w:val="22"/>
          <w:szCs w:val="22"/>
          <w:lang w:eastAsia="en-US"/>
        </w:rPr>
        <w:id w:val="-1641255366"/>
        <w:docPartObj>
          <w:docPartGallery w:val="Table of Contents"/>
          <w:docPartUnique/>
        </w:docPartObj>
      </w:sdtPr>
      <w:sdtEndPr>
        <w:rPr>
          <w:noProof/>
        </w:rPr>
      </w:sdtEndPr>
      <w:sdtContent>
        <w:p w14:paraId="74A4F446" w14:textId="2EF7901B" w:rsidR="0044353A" w:rsidRDefault="0044353A">
          <w:pPr>
            <w:pStyle w:val="TOCHeading"/>
          </w:pPr>
          <w:r>
            <w:t>Contents</w:t>
          </w:r>
        </w:p>
        <w:p w14:paraId="2BE3BF29" w14:textId="77777777" w:rsidR="0026628B" w:rsidRDefault="0044353A">
          <w:pPr>
            <w:pStyle w:val="TOC1"/>
            <w:tabs>
              <w:tab w:val="right" w:leader="dot" w:pos="9710"/>
            </w:tabs>
            <w:rPr>
              <w:rFonts w:eastAsiaTheme="minorEastAsia"/>
              <w:noProof/>
            </w:rPr>
          </w:pPr>
          <w:r>
            <w:fldChar w:fldCharType="begin"/>
          </w:r>
          <w:r>
            <w:instrText xml:space="preserve"> TOC \o "1-3" \h \z \u </w:instrText>
          </w:r>
          <w:r>
            <w:fldChar w:fldCharType="separate"/>
          </w:r>
          <w:hyperlink w:anchor="_Toc369081022" w:history="1">
            <w:r w:rsidR="0026628B" w:rsidRPr="00413783">
              <w:rPr>
                <w:rStyle w:val="Hyperlink"/>
                <w:noProof/>
              </w:rPr>
              <w:t>Introduction</w:t>
            </w:r>
            <w:r w:rsidR="0026628B">
              <w:rPr>
                <w:noProof/>
                <w:webHidden/>
              </w:rPr>
              <w:tab/>
            </w:r>
            <w:r w:rsidR="0026628B">
              <w:rPr>
                <w:noProof/>
                <w:webHidden/>
              </w:rPr>
              <w:fldChar w:fldCharType="begin"/>
            </w:r>
            <w:r w:rsidR="0026628B">
              <w:rPr>
                <w:noProof/>
                <w:webHidden/>
              </w:rPr>
              <w:instrText xml:space="preserve"> PAGEREF _Toc369081022 \h </w:instrText>
            </w:r>
            <w:r w:rsidR="0026628B">
              <w:rPr>
                <w:noProof/>
                <w:webHidden/>
              </w:rPr>
            </w:r>
            <w:r w:rsidR="0026628B">
              <w:rPr>
                <w:noProof/>
                <w:webHidden/>
              </w:rPr>
              <w:fldChar w:fldCharType="separate"/>
            </w:r>
            <w:r w:rsidR="0026628B">
              <w:rPr>
                <w:noProof/>
                <w:webHidden/>
              </w:rPr>
              <w:t>1</w:t>
            </w:r>
            <w:r w:rsidR="0026628B">
              <w:rPr>
                <w:noProof/>
                <w:webHidden/>
              </w:rPr>
              <w:fldChar w:fldCharType="end"/>
            </w:r>
          </w:hyperlink>
        </w:p>
        <w:p w14:paraId="5B2963E8" w14:textId="63F6348B" w:rsidR="0026628B" w:rsidRDefault="00D717DB">
          <w:pPr>
            <w:pStyle w:val="TOC1"/>
            <w:tabs>
              <w:tab w:val="right" w:leader="dot" w:pos="9710"/>
            </w:tabs>
            <w:rPr>
              <w:rFonts w:eastAsiaTheme="minorEastAsia"/>
              <w:noProof/>
            </w:rPr>
          </w:pPr>
          <w:r>
            <w:fldChar w:fldCharType="begin"/>
          </w:r>
          <w:r>
            <w:instrText xml:space="preserve"> HYPERLINK \l "_Toc369081023" </w:instrText>
          </w:r>
          <w:r>
            <w:fldChar w:fldCharType="separate"/>
          </w:r>
          <w:del w:id="16" w:author="Stephen Richard" w:date="2014-01-13T16:17:00Z">
            <w:r w:rsidR="0026628B" w:rsidRPr="00413783" w:rsidDel="00F7092A">
              <w:rPr>
                <w:rStyle w:val="Hyperlink"/>
                <w:noProof/>
              </w:rPr>
              <w:delText>NGDS</w:delText>
            </w:r>
          </w:del>
          <w:ins w:id="17" w:author="Stephen Richard" w:date="2014-01-13T16:17:00Z">
            <w:r w:rsidR="00F7092A">
              <w:rPr>
                <w:rStyle w:val="Hyperlink"/>
                <w:noProof/>
              </w:rPr>
              <w:t>USGIN</w:t>
            </w:r>
          </w:ins>
          <w:r w:rsidR="0026628B" w:rsidRPr="00413783">
            <w:rPr>
              <w:rStyle w:val="Hyperlink"/>
              <w:noProof/>
            </w:rPr>
            <w:t xml:space="preserve"> Node requirements</w:t>
          </w:r>
          <w:r w:rsidR="0026628B">
            <w:rPr>
              <w:noProof/>
              <w:webHidden/>
            </w:rPr>
            <w:tab/>
          </w:r>
          <w:r w:rsidR="0026628B">
            <w:rPr>
              <w:noProof/>
              <w:webHidden/>
            </w:rPr>
            <w:fldChar w:fldCharType="begin"/>
          </w:r>
          <w:r w:rsidR="0026628B">
            <w:rPr>
              <w:noProof/>
              <w:webHidden/>
            </w:rPr>
            <w:instrText xml:space="preserve"> PAGEREF _Toc369081023 \h </w:instrText>
          </w:r>
          <w:r w:rsidR="0026628B">
            <w:rPr>
              <w:noProof/>
              <w:webHidden/>
            </w:rPr>
          </w:r>
          <w:r w:rsidR="0026628B">
            <w:rPr>
              <w:noProof/>
              <w:webHidden/>
            </w:rPr>
            <w:fldChar w:fldCharType="separate"/>
          </w:r>
          <w:r w:rsidR="0026628B">
            <w:rPr>
              <w:noProof/>
              <w:webHidden/>
            </w:rPr>
            <w:t>1</w:t>
          </w:r>
          <w:r w:rsidR="0026628B">
            <w:rPr>
              <w:noProof/>
              <w:webHidden/>
            </w:rPr>
            <w:fldChar w:fldCharType="end"/>
          </w:r>
          <w:r>
            <w:rPr>
              <w:noProof/>
            </w:rPr>
            <w:fldChar w:fldCharType="end"/>
          </w:r>
        </w:p>
        <w:p w14:paraId="5DEA9737" w14:textId="77777777" w:rsidR="0026628B" w:rsidRDefault="00D717DB">
          <w:pPr>
            <w:pStyle w:val="TOC1"/>
            <w:tabs>
              <w:tab w:val="right" w:leader="dot" w:pos="9710"/>
            </w:tabs>
            <w:rPr>
              <w:rFonts w:eastAsiaTheme="minorEastAsia"/>
              <w:noProof/>
            </w:rPr>
          </w:pPr>
          <w:hyperlink w:anchor="_Toc369081024" w:history="1">
            <w:r w:rsidR="0026628B" w:rsidRPr="00413783">
              <w:rPr>
                <w:rStyle w:val="Hyperlink"/>
                <w:noProof/>
              </w:rPr>
              <w:t>Details</w:t>
            </w:r>
            <w:r w:rsidR="0026628B">
              <w:rPr>
                <w:noProof/>
                <w:webHidden/>
              </w:rPr>
              <w:tab/>
            </w:r>
            <w:r w:rsidR="0026628B">
              <w:rPr>
                <w:noProof/>
                <w:webHidden/>
              </w:rPr>
              <w:fldChar w:fldCharType="begin"/>
            </w:r>
            <w:r w:rsidR="0026628B">
              <w:rPr>
                <w:noProof/>
                <w:webHidden/>
              </w:rPr>
              <w:instrText xml:space="preserve"> PAGEREF _Toc369081024 \h </w:instrText>
            </w:r>
            <w:r w:rsidR="0026628B">
              <w:rPr>
                <w:noProof/>
                <w:webHidden/>
              </w:rPr>
            </w:r>
            <w:r w:rsidR="0026628B">
              <w:rPr>
                <w:noProof/>
                <w:webHidden/>
              </w:rPr>
              <w:fldChar w:fldCharType="separate"/>
            </w:r>
            <w:r w:rsidR="0026628B">
              <w:rPr>
                <w:noProof/>
                <w:webHidden/>
              </w:rPr>
              <w:t>2</w:t>
            </w:r>
            <w:r w:rsidR="0026628B">
              <w:rPr>
                <w:noProof/>
                <w:webHidden/>
              </w:rPr>
              <w:fldChar w:fldCharType="end"/>
            </w:r>
          </w:hyperlink>
        </w:p>
        <w:p w14:paraId="0BB81451" w14:textId="77777777" w:rsidR="0026628B" w:rsidRDefault="00D717DB">
          <w:pPr>
            <w:pStyle w:val="TOC1"/>
            <w:tabs>
              <w:tab w:val="right" w:leader="dot" w:pos="9710"/>
            </w:tabs>
            <w:rPr>
              <w:rFonts w:eastAsiaTheme="minorEastAsia"/>
              <w:noProof/>
            </w:rPr>
          </w:pPr>
          <w:hyperlink w:anchor="_Toc369081025" w:history="1">
            <w:r w:rsidR="0026628B" w:rsidRPr="00413783">
              <w:rPr>
                <w:rStyle w:val="Hyperlink"/>
                <w:noProof/>
              </w:rPr>
              <w:t>Discussion</w:t>
            </w:r>
            <w:r w:rsidR="0026628B">
              <w:rPr>
                <w:noProof/>
                <w:webHidden/>
              </w:rPr>
              <w:tab/>
            </w:r>
            <w:r w:rsidR="0026628B">
              <w:rPr>
                <w:noProof/>
                <w:webHidden/>
              </w:rPr>
              <w:fldChar w:fldCharType="begin"/>
            </w:r>
            <w:r w:rsidR="0026628B">
              <w:rPr>
                <w:noProof/>
                <w:webHidden/>
              </w:rPr>
              <w:instrText xml:space="preserve"> PAGEREF _Toc369081025 \h </w:instrText>
            </w:r>
            <w:r w:rsidR="0026628B">
              <w:rPr>
                <w:noProof/>
                <w:webHidden/>
              </w:rPr>
            </w:r>
            <w:r w:rsidR="0026628B">
              <w:rPr>
                <w:noProof/>
                <w:webHidden/>
              </w:rPr>
              <w:fldChar w:fldCharType="separate"/>
            </w:r>
            <w:r w:rsidR="0026628B">
              <w:rPr>
                <w:noProof/>
                <w:webHidden/>
              </w:rPr>
              <w:t>3</w:t>
            </w:r>
            <w:r w:rsidR="0026628B">
              <w:rPr>
                <w:noProof/>
                <w:webHidden/>
              </w:rPr>
              <w:fldChar w:fldCharType="end"/>
            </w:r>
          </w:hyperlink>
        </w:p>
        <w:p w14:paraId="2FF01A27" w14:textId="774AAC68" w:rsidR="0026628B" w:rsidRDefault="00D717DB">
          <w:pPr>
            <w:pStyle w:val="TOC1"/>
            <w:tabs>
              <w:tab w:val="right" w:leader="dot" w:pos="9710"/>
            </w:tabs>
            <w:rPr>
              <w:rFonts w:eastAsiaTheme="minorEastAsia"/>
              <w:noProof/>
            </w:rPr>
          </w:pPr>
          <w:r>
            <w:fldChar w:fldCharType="begin"/>
          </w:r>
          <w:r>
            <w:instrText xml:space="preserve"> HYPERLINK \l "_T</w:instrText>
          </w:r>
          <w:r>
            <w:instrText xml:space="preserve">oc369081026" </w:instrText>
          </w:r>
          <w:r>
            <w:fldChar w:fldCharType="separate"/>
          </w:r>
          <w:r w:rsidR="0026628B" w:rsidRPr="00413783">
            <w:rPr>
              <w:rStyle w:val="Hyperlink"/>
              <w:noProof/>
            </w:rPr>
            <w:t xml:space="preserve">Functional </w:t>
          </w:r>
          <w:del w:id="18" w:author="Stephen Richard" w:date="2014-01-13T16:17:00Z">
            <w:r w:rsidR="0026628B" w:rsidRPr="00413783" w:rsidDel="00F7092A">
              <w:rPr>
                <w:rStyle w:val="Hyperlink"/>
                <w:noProof/>
              </w:rPr>
              <w:delText>NGDS</w:delText>
            </w:r>
          </w:del>
          <w:ins w:id="19" w:author="Stephen Richard" w:date="2014-01-13T16:17:00Z">
            <w:r w:rsidR="00F7092A">
              <w:rPr>
                <w:rStyle w:val="Hyperlink"/>
                <w:noProof/>
              </w:rPr>
              <w:t>USGIN</w:t>
            </w:r>
          </w:ins>
          <w:r w:rsidR="0026628B" w:rsidRPr="00413783">
            <w:rPr>
              <w:rStyle w:val="Hyperlink"/>
              <w:noProof/>
            </w:rPr>
            <w:t xml:space="preserve"> node categories</w:t>
          </w:r>
          <w:r w:rsidR="0026628B">
            <w:rPr>
              <w:noProof/>
              <w:webHidden/>
            </w:rPr>
            <w:tab/>
          </w:r>
          <w:r w:rsidR="0026628B">
            <w:rPr>
              <w:noProof/>
              <w:webHidden/>
            </w:rPr>
            <w:fldChar w:fldCharType="begin"/>
          </w:r>
          <w:r w:rsidR="0026628B">
            <w:rPr>
              <w:noProof/>
              <w:webHidden/>
            </w:rPr>
            <w:instrText xml:space="preserve"> PAGEREF _Toc369081026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r>
            <w:rPr>
              <w:noProof/>
            </w:rPr>
            <w:fldChar w:fldCharType="end"/>
          </w:r>
        </w:p>
        <w:p w14:paraId="292822E3" w14:textId="77777777" w:rsidR="0026628B" w:rsidRDefault="00D717DB">
          <w:pPr>
            <w:pStyle w:val="TOC2"/>
            <w:tabs>
              <w:tab w:val="right" w:leader="dot" w:pos="9710"/>
            </w:tabs>
            <w:rPr>
              <w:rFonts w:eastAsiaTheme="minorEastAsia"/>
              <w:noProof/>
            </w:rPr>
          </w:pPr>
          <w:hyperlink w:anchor="_Toc369081027" w:history="1">
            <w:r w:rsidR="0026628B" w:rsidRPr="00413783">
              <w:rPr>
                <w:rStyle w:val="Hyperlink"/>
                <w:noProof/>
              </w:rPr>
              <w:t>Files-only node</w:t>
            </w:r>
            <w:r w:rsidR="0026628B">
              <w:rPr>
                <w:noProof/>
                <w:webHidden/>
              </w:rPr>
              <w:tab/>
            </w:r>
            <w:r w:rsidR="0026628B">
              <w:rPr>
                <w:noProof/>
                <w:webHidden/>
              </w:rPr>
              <w:fldChar w:fldCharType="begin"/>
            </w:r>
            <w:r w:rsidR="0026628B">
              <w:rPr>
                <w:noProof/>
                <w:webHidden/>
              </w:rPr>
              <w:instrText xml:space="preserve"> PAGEREF _Toc369081027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03CF1458" w14:textId="77777777" w:rsidR="0026628B" w:rsidRDefault="00D717DB">
          <w:pPr>
            <w:pStyle w:val="TOC2"/>
            <w:tabs>
              <w:tab w:val="right" w:leader="dot" w:pos="9710"/>
            </w:tabs>
            <w:rPr>
              <w:rFonts w:eastAsiaTheme="minorEastAsia"/>
              <w:noProof/>
            </w:rPr>
          </w:pPr>
          <w:hyperlink w:anchor="_Toc369081028" w:history="1">
            <w:r w:rsidR="0026628B" w:rsidRPr="00413783">
              <w:rPr>
                <w:rStyle w:val="Hyperlink"/>
                <w:noProof/>
              </w:rPr>
              <w:t>Service node</w:t>
            </w:r>
            <w:r w:rsidR="0026628B">
              <w:rPr>
                <w:noProof/>
                <w:webHidden/>
              </w:rPr>
              <w:tab/>
            </w:r>
            <w:r w:rsidR="0026628B">
              <w:rPr>
                <w:noProof/>
                <w:webHidden/>
              </w:rPr>
              <w:fldChar w:fldCharType="begin"/>
            </w:r>
            <w:r w:rsidR="0026628B">
              <w:rPr>
                <w:noProof/>
                <w:webHidden/>
              </w:rPr>
              <w:instrText xml:space="preserve"> PAGEREF _Toc369081028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3A4C1816" w14:textId="77777777" w:rsidR="0026628B" w:rsidRDefault="00D717DB">
          <w:pPr>
            <w:pStyle w:val="TOC3"/>
            <w:tabs>
              <w:tab w:val="right" w:leader="dot" w:pos="9710"/>
            </w:tabs>
            <w:rPr>
              <w:rFonts w:eastAsiaTheme="minorEastAsia"/>
              <w:noProof/>
            </w:rPr>
          </w:pPr>
          <w:hyperlink w:anchor="_Toc369081029" w:history="1">
            <w:r w:rsidR="0026628B" w:rsidRPr="00413783">
              <w:rPr>
                <w:rStyle w:val="Hyperlink"/>
                <w:noProof/>
              </w:rPr>
              <w:t>Catalog Node</w:t>
            </w:r>
            <w:r w:rsidR="0026628B">
              <w:rPr>
                <w:noProof/>
                <w:webHidden/>
              </w:rPr>
              <w:tab/>
            </w:r>
            <w:r w:rsidR="0026628B">
              <w:rPr>
                <w:noProof/>
                <w:webHidden/>
              </w:rPr>
              <w:fldChar w:fldCharType="begin"/>
            </w:r>
            <w:r w:rsidR="0026628B">
              <w:rPr>
                <w:noProof/>
                <w:webHidden/>
              </w:rPr>
              <w:instrText xml:space="preserve"> PAGEREF _Toc369081029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1444CC9A" w14:textId="77777777" w:rsidR="0026628B" w:rsidRDefault="00D717DB">
          <w:pPr>
            <w:pStyle w:val="TOC3"/>
            <w:tabs>
              <w:tab w:val="right" w:leader="dot" w:pos="9710"/>
            </w:tabs>
            <w:rPr>
              <w:rFonts w:eastAsiaTheme="minorEastAsia"/>
              <w:noProof/>
            </w:rPr>
          </w:pPr>
          <w:hyperlink w:anchor="_Toc369081030" w:history="1">
            <w:r w:rsidR="0026628B" w:rsidRPr="00413783">
              <w:rPr>
                <w:rStyle w:val="Hyperlink"/>
                <w:noProof/>
              </w:rPr>
              <w:t>Data node</w:t>
            </w:r>
            <w:r w:rsidR="0026628B">
              <w:rPr>
                <w:noProof/>
                <w:webHidden/>
              </w:rPr>
              <w:tab/>
            </w:r>
            <w:r w:rsidR="0026628B">
              <w:rPr>
                <w:noProof/>
                <w:webHidden/>
              </w:rPr>
              <w:fldChar w:fldCharType="begin"/>
            </w:r>
            <w:r w:rsidR="0026628B">
              <w:rPr>
                <w:noProof/>
                <w:webHidden/>
              </w:rPr>
              <w:instrText xml:space="preserve"> PAGEREF _Toc369081030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2E69E3CC" w14:textId="06C511EA" w:rsidR="0026628B" w:rsidRDefault="00D717DB">
          <w:pPr>
            <w:pStyle w:val="TOC1"/>
            <w:tabs>
              <w:tab w:val="right" w:leader="dot" w:pos="9710"/>
            </w:tabs>
            <w:rPr>
              <w:rFonts w:eastAsiaTheme="minorEastAsia"/>
              <w:noProof/>
            </w:rPr>
          </w:pPr>
          <w:r>
            <w:fldChar w:fldCharType="begin"/>
          </w:r>
          <w:r>
            <w:instrText xml:space="preserve"> HYPERLINK \l "_Toc3690</w:instrText>
          </w:r>
          <w:r>
            <w:instrText xml:space="preserve">81031" </w:instrText>
          </w:r>
          <w:r>
            <w:fldChar w:fldCharType="separate"/>
          </w:r>
          <w:del w:id="20" w:author="Stephen Richard" w:date="2014-01-13T16:17:00Z">
            <w:r w:rsidR="0026628B" w:rsidRPr="00413783" w:rsidDel="00F7092A">
              <w:rPr>
                <w:rStyle w:val="Hyperlink"/>
                <w:noProof/>
              </w:rPr>
              <w:delText>NGDS</w:delText>
            </w:r>
          </w:del>
          <w:ins w:id="21" w:author="Stephen Richard" w:date="2014-01-13T16:17:00Z">
            <w:r w:rsidR="00F7092A">
              <w:rPr>
                <w:rStyle w:val="Hyperlink"/>
                <w:noProof/>
              </w:rPr>
              <w:t>USGIN</w:t>
            </w:r>
          </w:ins>
          <w:r w:rsidR="0026628B" w:rsidRPr="00413783">
            <w:rPr>
              <w:rStyle w:val="Hyperlink"/>
              <w:noProof/>
            </w:rPr>
            <w:t xml:space="preserve"> Node Self-Description Document</w:t>
          </w:r>
          <w:r w:rsidR="0026628B">
            <w:rPr>
              <w:noProof/>
              <w:webHidden/>
            </w:rPr>
            <w:tab/>
          </w:r>
          <w:r w:rsidR="0026628B">
            <w:rPr>
              <w:noProof/>
              <w:webHidden/>
            </w:rPr>
            <w:fldChar w:fldCharType="begin"/>
          </w:r>
          <w:r w:rsidR="0026628B">
            <w:rPr>
              <w:noProof/>
              <w:webHidden/>
            </w:rPr>
            <w:instrText xml:space="preserve"> PAGEREF _Toc369081031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r>
            <w:rPr>
              <w:noProof/>
            </w:rPr>
            <w:fldChar w:fldCharType="end"/>
          </w:r>
        </w:p>
        <w:p w14:paraId="2F54D743" w14:textId="77777777" w:rsidR="0026628B" w:rsidRDefault="00D717DB">
          <w:pPr>
            <w:pStyle w:val="TOC1"/>
            <w:tabs>
              <w:tab w:val="right" w:leader="dot" w:pos="9710"/>
            </w:tabs>
            <w:rPr>
              <w:rFonts w:eastAsiaTheme="minorEastAsia"/>
              <w:noProof/>
            </w:rPr>
          </w:pPr>
          <w:hyperlink w:anchor="_Toc369081032" w:history="1">
            <w:r w:rsidR="0026628B" w:rsidRPr="00413783">
              <w:rPr>
                <w:rStyle w:val="Hyperlink"/>
                <w:noProof/>
              </w:rPr>
              <w:t>Standards Statements</w:t>
            </w:r>
            <w:r w:rsidR="0026628B">
              <w:rPr>
                <w:noProof/>
                <w:webHidden/>
              </w:rPr>
              <w:tab/>
            </w:r>
            <w:r w:rsidR="0026628B">
              <w:rPr>
                <w:noProof/>
                <w:webHidden/>
              </w:rPr>
              <w:fldChar w:fldCharType="begin"/>
            </w:r>
            <w:r w:rsidR="0026628B">
              <w:rPr>
                <w:noProof/>
                <w:webHidden/>
              </w:rPr>
              <w:instrText xml:space="preserve"> PAGEREF _Toc369081032 \h </w:instrText>
            </w:r>
            <w:r w:rsidR="0026628B">
              <w:rPr>
                <w:noProof/>
                <w:webHidden/>
              </w:rPr>
            </w:r>
            <w:r w:rsidR="0026628B">
              <w:rPr>
                <w:noProof/>
                <w:webHidden/>
              </w:rPr>
              <w:fldChar w:fldCharType="separate"/>
            </w:r>
            <w:r w:rsidR="0026628B">
              <w:rPr>
                <w:noProof/>
                <w:webHidden/>
              </w:rPr>
              <w:t>5</w:t>
            </w:r>
            <w:r w:rsidR="0026628B">
              <w:rPr>
                <w:noProof/>
                <w:webHidden/>
              </w:rPr>
              <w:fldChar w:fldCharType="end"/>
            </w:r>
          </w:hyperlink>
        </w:p>
        <w:p w14:paraId="64D2EA1F" w14:textId="77777777" w:rsidR="0026628B" w:rsidRDefault="00D717DB">
          <w:pPr>
            <w:pStyle w:val="TOC2"/>
            <w:tabs>
              <w:tab w:val="right" w:leader="dot" w:pos="9710"/>
            </w:tabs>
            <w:rPr>
              <w:rFonts w:eastAsiaTheme="minorEastAsia"/>
              <w:noProof/>
            </w:rPr>
          </w:pPr>
          <w:hyperlink w:anchor="_Toc369081033" w:history="1">
            <w:r w:rsidR="0026628B" w:rsidRPr="00413783">
              <w:rPr>
                <w:rStyle w:val="Hyperlink"/>
                <w:noProof/>
              </w:rPr>
              <w:t>Requirements</w:t>
            </w:r>
            <w:r w:rsidR="0026628B">
              <w:rPr>
                <w:noProof/>
                <w:webHidden/>
              </w:rPr>
              <w:tab/>
            </w:r>
            <w:r w:rsidR="0026628B">
              <w:rPr>
                <w:noProof/>
                <w:webHidden/>
              </w:rPr>
              <w:fldChar w:fldCharType="begin"/>
            </w:r>
            <w:r w:rsidR="0026628B">
              <w:rPr>
                <w:noProof/>
                <w:webHidden/>
              </w:rPr>
              <w:instrText xml:space="preserve"> PAGEREF _Toc369081033 \h </w:instrText>
            </w:r>
            <w:r w:rsidR="0026628B">
              <w:rPr>
                <w:noProof/>
                <w:webHidden/>
              </w:rPr>
            </w:r>
            <w:r w:rsidR="0026628B">
              <w:rPr>
                <w:noProof/>
                <w:webHidden/>
              </w:rPr>
              <w:fldChar w:fldCharType="separate"/>
            </w:r>
            <w:r w:rsidR="0026628B">
              <w:rPr>
                <w:noProof/>
                <w:webHidden/>
              </w:rPr>
              <w:t>5</w:t>
            </w:r>
            <w:r w:rsidR="0026628B">
              <w:rPr>
                <w:noProof/>
                <w:webHidden/>
              </w:rPr>
              <w:fldChar w:fldCharType="end"/>
            </w:r>
          </w:hyperlink>
        </w:p>
        <w:p w14:paraId="0A6C9DBA" w14:textId="77777777" w:rsidR="0026628B" w:rsidRDefault="00D717DB">
          <w:pPr>
            <w:pStyle w:val="TOC2"/>
            <w:tabs>
              <w:tab w:val="right" w:leader="dot" w:pos="9710"/>
            </w:tabs>
            <w:rPr>
              <w:rFonts w:eastAsiaTheme="minorEastAsia"/>
              <w:noProof/>
            </w:rPr>
          </w:pPr>
          <w:hyperlink w:anchor="_Toc369081034" w:history="1">
            <w:r w:rsidR="0026628B" w:rsidRPr="00413783">
              <w:rPr>
                <w:rStyle w:val="Hyperlink"/>
                <w:noProof/>
              </w:rPr>
              <w:t>Status of this Memo</w:t>
            </w:r>
            <w:r w:rsidR="0026628B">
              <w:rPr>
                <w:noProof/>
                <w:webHidden/>
              </w:rPr>
              <w:tab/>
            </w:r>
            <w:r w:rsidR="0026628B">
              <w:rPr>
                <w:noProof/>
                <w:webHidden/>
              </w:rPr>
              <w:fldChar w:fldCharType="begin"/>
            </w:r>
            <w:r w:rsidR="0026628B">
              <w:rPr>
                <w:noProof/>
                <w:webHidden/>
              </w:rPr>
              <w:instrText xml:space="preserve"> PAGEREF _Toc369081034 \h </w:instrText>
            </w:r>
            <w:r w:rsidR="0026628B">
              <w:rPr>
                <w:noProof/>
                <w:webHidden/>
              </w:rPr>
            </w:r>
            <w:r w:rsidR="0026628B">
              <w:rPr>
                <w:noProof/>
                <w:webHidden/>
              </w:rPr>
              <w:fldChar w:fldCharType="separate"/>
            </w:r>
            <w:r w:rsidR="0026628B">
              <w:rPr>
                <w:noProof/>
                <w:webHidden/>
              </w:rPr>
              <w:t>5</w:t>
            </w:r>
            <w:r w:rsidR="0026628B">
              <w:rPr>
                <w:noProof/>
                <w:webHidden/>
              </w:rPr>
              <w:fldChar w:fldCharType="end"/>
            </w:r>
          </w:hyperlink>
        </w:p>
        <w:p w14:paraId="03EBA2B8" w14:textId="77777777" w:rsidR="0026628B" w:rsidRDefault="00D717DB">
          <w:pPr>
            <w:pStyle w:val="TOC1"/>
            <w:tabs>
              <w:tab w:val="right" w:leader="dot" w:pos="9710"/>
            </w:tabs>
            <w:rPr>
              <w:rFonts w:eastAsiaTheme="minorEastAsia"/>
              <w:noProof/>
            </w:rPr>
          </w:pPr>
          <w:hyperlink w:anchor="_Toc369081035" w:history="1">
            <w:r w:rsidR="0026628B" w:rsidRPr="00413783">
              <w:rPr>
                <w:rStyle w:val="Hyperlink"/>
                <w:noProof/>
              </w:rPr>
              <w:t>References</w:t>
            </w:r>
            <w:r w:rsidR="0026628B">
              <w:rPr>
                <w:noProof/>
                <w:webHidden/>
              </w:rPr>
              <w:tab/>
            </w:r>
            <w:r w:rsidR="0026628B">
              <w:rPr>
                <w:noProof/>
                <w:webHidden/>
              </w:rPr>
              <w:fldChar w:fldCharType="begin"/>
            </w:r>
            <w:r w:rsidR="0026628B">
              <w:rPr>
                <w:noProof/>
                <w:webHidden/>
              </w:rPr>
              <w:instrText xml:space="preserve"> PAGEREF _Toc369081035 \h </w:instrText>
            </w:r>
            <w:r w:rsidR="0026628B">
              <w:rPr>
                <w:noProof/>
                <w:webHidden/>
              </w:rPr>
            </w:r>
            <w:r w:rsidR="0026628B">
              <w:rPr>
                <w:noProof/>
                <w:webHidden/>
              </w:rPr>
              <w:fldChar w:fldCharType="separate"/>
            </w:r>
            <w:r w:rsidR="0026628B">
              <w:rPr>
                <w:noProof/>
                <w:webHidden/>
              </w:rPr>
              <w:t>5</w:t>
            </w:r>
            <w:r w:rsidR="0026628B">
              <w:rPr>
                <w:noProof/>
                <w:webHidden/>
              </w:rPr>
              <w:fldChar w:fldCharType="end"/>
            </w:r>
          </w:hyperlink>
        </w:p>
        <w:p w14:paraId="773C1F28" w14:textId="7ABFE66B" w:rsidR="0044353A" w:rsidRDefault="0044353A">
          <w:r>
            <w:rPr>
              <w:b/>
              <w:bCs/>
              <w:noProof/>
            </w:rPr>
            <w:fldChar w:fldCharType="end"/>
          </w:r>
        </w:p>
      </w:sdtContent>
    </w:sdt>
    <w:p w14:paraId="48DBD41E" w14:textId="5DA22C09" w:rsidR="007463A8" w:rsidRDefault="00FC5467" w:rsidP="003A36C6">
      <w:pPr>
        <w:pStyle w:val="Heading1"/>
      </w:pPr>
      <w:bookmarkStart w:id="22" w:name="_Toc369081022"/>
      <w:r>
        <w:t>Introduction</w:t>
      </w:r>
      <w:bookmarkEnd w:id="22"/>
    </w:p>
    <w:p w14:paraId="30FA2986" w14:textId="514CE27F" w:rsidR="007463A8" w:rsidRPr="007463A8" w:rsidRDefault="007463A8">
      <w:r>
        <w:t xml:space="preserve">This document proposes </w:t>
      </w:r>
      <w:r w:rsidR="0044353A">
        <w:t xml:space="preserve">requirements that must be met in order to label an internet resource </w:t>
      </w:r>
      <w:del w:id="23" w:author="Stephen Richard" w:date="2014-01-13T16:17:00Z">
        <w:r w:rsidR="0044353A" w:rsidDel="00F7092A">
          <w:delText xml:space="preserve">'NGDS </w:delText>
        </w:r>
      </w:del>
      <w:ins w:id="24" w:author="Stephen Richard" w:date="2014-01-13T16:17:00Z">
        <w:r w:rsidR="00F7092A">
          <w:t>"USGIN</w:t>
        </w:r>
        <w:r w:rsidR="00F7092A">
          <w:t xml:space="preserve"> </w:t>
        </w:r>
      </w:ins>
      <w:r w:rsidR="0044353A">
        <w:t>node</w:t>
      </w:r>
      <w:ins w:id="25" w:author="Stephen Richard" w:date="2014-01-13T16:17:00Z">
        <w:r w:rsidR="00F7092A">
          <w:t>"</w:t>
        </w:r>
      </w:ins>
      <w:del w:id="26" w:author="Stephen Richard" w:date="2014-01-13T16:17:00Z">
        <w:r w:rsidR="0044353A" w:rsidDel="00F7092A">
          <w:delText>'</w:delText>
        </w:r>
      </w:del>
      <w:r w:rsidR="0044353A">
        <w:t xml:space="preserve">. </w:t>
      </w:r>
    </w:p>
    <w:p w14:paraId="08AB6B35" w14:textId="34EEAC9A" w:rsidR="0044353A" w:rsidRDefault="0044353A" w:rsidP="003A36C6">
      <w:pPr>
        <w:pStyle w:val="Heading1"/>
      </w:pPr>
      <w:bookmarkStart w:id="27" w:name="_Toc369081023"/>
      <w:del w:id="28" w:author="Stephen Richard" w:date="2014-01-13T16:17:00Z">
        <w:r w:rsidDel="00F7092A">
          <w:delText>NGDS</w:delText>
        </w:r>
      </w:del>
      <w:ins w:id="29" w:author="Stephen Richard" w:date="2014-01-13T16:17:00Z">
        <w:r w:rsidR="00F7092A">
          <w:t>USGIN</w:t>
        </w:r>
      </w:ins>
      <w:r>
        <w:t xml:space="preserve"> Node requirements</w:t>
      </w:r>
      <w:bookmarkEnd w:id="27"/>
    </w:p>
    <w:p w14:paraId="1F74C2F9" w14:textId="55261722" w:rsidR="0050163B" w:rsidRPr="0050163B" w:rsidRDefault="0050163B" w:rsidP="0050163B">
      <w:r>
        <w:t xml:space="preserve">An </w:t>
      </w:r>
      <w:del w:id="30" w:author="Stephen Richard" w:date="2014-01-13T16:17:00Z">
        <w:r w:rsidDel="00F7092A">
          <w:delText>NGDS</w:delText>
        </w:r>
      </w:del>
      <w:ins w:id="31" w:author="Stephen Richard" w:date="2014-01-13T16:17:00Z">
        <w:r w:rsidR="00F7092A">
          <w:t>USGIN</w:t>
        </w:r>
      </w:ins>
      <w:r>
        <w:t xml:space="preserve"> node is a web-accessible server that hosts at least one of the functional capabilities enumerated below to play a role in making </w:t>
      </w:r>
      <w:del w:id="32" w:author="Stephen Richard" w:date="2014-01-13T16:17:00Z">
        <w:r w:rsidDel="00F7092A">
          <w:delText>geothermal-relevant</w:delText>
        </w:r>
      </w:del>
      <w:ins w:id="33" w:author="Stephen Richard" w:date="2014-01-13T16:17:00Z">
        <w:r w:rsidR="00F7092A">
          <w:t>geoscience</w:t>
        </w:r>
      </w:ins>
      <w:r>
        <w:t xml:space="preserve"> </w:t>
      </w:r>
      <w:del w:id="34" w:author="Stephen Richard" w:date="2014-01-13T16:17:00Z">
        <w:r w:rsidDel="00F7092A">
          <w:delText>data assets</w:delText>
        </w:r>
      </w:del>
      <w:ins w:id="35" w:author="Stephen Richard" w:date="2014-01-13T16:17:00Z">
        <w:r w:rsidR="00F7092A">
          <w:t>information resources</w:t>
        </w:r>
      </w:ins>
      <w:r>
        <w:t xml:space="preserve"> accessible. </w:t>
      </w:r>
    </w:p>
    <w:p w14:paraId="293BB71E" w14:textId="398627F5" w:rsidR="00DD7D6C" w:rsidRDefault="00DD7D6C" w:rsidP="00334B2D">
      <w:r>
        <w:t xml:space="preserve">To be considered a node in the </w:t>
      </w:r>
      <w:del w:id="36" w:author="Stephen Richard" w:date="2014-01-13T16:17:00Z">
        <w:r w:rsidDel="00F7092A">
          <w:delText xml:space="preserve">National Geothermal </w:delText>
        </w:r>
        <w:r w:rsidR="00FC5467" w:rsidDel="00F7092A">
          <w:delText>Data System</w:delText>
        </w:r>
      </w:del>
      <w:ins w:id="37" w:author="Stephen Richard" w:date="2014-01-13T16:17:00Z">
        <w:r w:rsidR="00F7092A">
          <w:t>US Geoscience Information Network</w:t>
        </w:r>
      </w:ins>
      <w:r>
        <w:t>, the following criteria must be met:</w:t>
      </w:r>
    </w:p>
    <w:p w14:paraId="5C3C9B39" w14:textId="798D5E6D" w:rsidR="00044C07" w:rsidRDefault="00044C07" w:rsidP="00DD7D6C">
      <w:pPr>
        <w:pStyle w:val="ListParagraph"/>
        <w:numPr>
          <w:ilvl w:val="0"/>
          <w:numId w:val="2"/>
        </w:numPr>
      </w:pPr>
      <w:r>
        <w:t xml:space="preserve">The capabilities offered </w:t>
      </w:r>
      <w:hyperlink w:anchor="_Requirements" w:history="1">
        <w:r w:rsidRPr="00FC5467">
          <w:rPr>
            <w:rStyle w:val="Hyperlink"/>
          </w:rPr>
          <w:t xml:space="preserve">MUST </w:t>
        </w:r>
      </w:hyperlink>
      <w:r>
        <w:t xml:space="preserve">play a role in making </w:t>
      </w:r>
      <w:del w:id="38" w:author="Stephen Richard" w:date="2014-01-13T16:18:00Z">
        <w:r w:rsidDel="00F7092A">
          <w:delText>geothermal-relevant data</w:delText>
        </w:r>
      </w:del>
      <w:ins w:id="39" w:author="Stephen Richard" w:date="2014-01-13T16:18:00Z">
        <w:r w:rsidR="00F7092A">
          <w:t>geoscience information</w:t>
        </w:r>
      </w:ins>
      <w:r>
        <w:t xml:space="preserve"> </w:t>
      </w:r>
      <w:del w:id="40" w:author="Stephen Richard" w:date="2014-01-13T16:18:00Z">
        <w:r w:rsidDel="00F7092A">
          <w:delText xml:space="preserve">assets </w:delText>
        </w:r>
      </w:del>
      <w:ins w:id="41" w:author="Stephen Richard" w:date="2014-01-13T16:18:00Z">
        <w:r w:rsidR="00F7092A">
          <w:t>resources</w:t>
        </w:r>
        <w:r w:rsidR="00F7092A">
          <w:t xml:space="preserve"> </w:t>
        </w:r>
      </w:ins>
      <w:r>
        <w:t>accessible.</w:t>
      </w:r>
    </w:p>
    <w:p w14:paraId="6DF7C8D3" w14:textId="656EA46B" w:rsidR="00DD7D6C" w:rsidRDefault="00DD7D6C" w:rsidP="00DD7D6C">
      <w:pPr>
        <w:pStyle w:val="ListParagraph"/>
        <w:numPr>
          <w:ilvl w:val="0"/>
          <w:numId w:val="2"/>
        </w:numPr>
      </w:pPr>
      <w:r>
        <w:t xml:space="preserve">The </w:t>
      </w:r>
      <w:r w:rsidR="00A87CB2">
        <w:t xml:space="preserve">capabilities offered </w:t>
      </w:r>
      <w:hyperlink w:anchor="_Requirements" w:history="1">
        <w:r w:rsidR="00A87CB2" w:rsidRPr="00FC5467">
          <w:rPr>
            <w:rStyle w:val="Hyperlink"/>
          </w:rPr>
          <w:t>MUST</w:t>
        </w:r>
        <w:r w:rsidRPr="00FC5467">
          <w:rPr>
            <w:rStyle w:val="Hyperlink"/>
          </w:rPr>
          <w:t xml:space="preserve"> </w:t>
        </w:r>
      </w:hyperlink>
      <w:r>
        <w:t xml:space="preserve">be publicly </w:t>
      </w:r>
      <w:r w:rsidR="00044C07">
        <w:t>Web-</w:t>
      </w:r>
      <w:r>
        <w:t>accessible</w:t>
      </w:r>
      <w:r w:rsidR="00A87CB2">
        <w:t>.</w:t>
      </w:r>
    </w:p>
    <w:p w14:paraId="57532A9C" w14:textId="6D5013D9" w:rsidR="00DD7D6C" w:rsidRDefault="00DD7D6C" w:rsidP="00DD7D6C">
      <w:pPr>
        <w:pStyle w:val="ListParagraph"/>
        <w:numPr>
          <w:ilvl w:val="0"/>
          <w:numId w:val="2"/>
        </w:numPr>
      </w:pPr>
      <w:r>
        <w:t xml:space="preserve">A node </w:t>
      </w:r>
      <w:hyperlink w:anchor="_Requirements" w:history="1">
        <w:r w:rsidR="00A87CB2" w:rsidRPr="00FC5467">
          <w:rPr>
            <w:rStyle w:val="Hyperlink"/>
          </w:rPr>
          <w:t>MUST</w:t>
        </w:r>
        <w:r w:rsidRPr="00FC5467">
          <w:rPr>
            <w:rStyle w:val="Hyperlink"/>
          </w:rPr>
          <w:t xml:space="preserve"> </w:t>
        </w:r>
      </w:hyperlink>
      <w:r>
        <w:t>offer at least one of the following capabilities:</w:t>
      </w:r>
    </w:p>
    <w:p w14:paraId="76B3633F" w14:textId="4F700D59" w:rsidR="007928D1" w:rsidRDefault="00DD7D6C" w:rsidP="00DD7D6C">
      <w:pPr>
        <w:pStyle w:val="ListParagraph"/>
        <w:numPr>
          <w:ilvl w:val="1"/>
          <w:numId w:val="2"/>
        </w:numPr>
      </w:pPr>
      <w:r>
        <w:t>H</w:t>
      </w:r>
      <w:r w:rsidR="007928D1">
        <w:t xml:space="preserve">ost a </w:t>
      </w:r>
      <w:r w:rsidR="00044C07">
        <w:t>W</w:t>
      </w:r>
      <w:r w:rsidR="007928D1">
        <w:t xml:space="preserve">eb-accessible repository of </w:t>
      </w:r>
      <w:del w:id="42" w:author="Stephen Richard" w:date="2014-01-13T16:18:00Z">
        <w:r w:rsidR="007928D1" w:rsidDel="00F7092A">
          <w:delText>geothermal-</w:delText>
        </w:r>
      </w:del>
      <w:r w:rsidR="007928D1">
        <w:t>relevant data assets</w:t>
      </w:r>
      <w:r>
        <w:t xml:space="preserve"> with metadata conforming to the USGIN ISO profile (</w:t>
      </w:r>
      <w:ins w:id="43" w:author="Stephen Richard" w:date="2014-01-13T16:26:00Z">
        <w:r w:rsidR="00F7092A">
          <w:fldChar w:fldCharType="begin"/>
        </w:r>
        <w:r w:rsidR="00F7092A">
          <w:instrText xml:space="preserve"> HYPERLINK "http://repository.usgin.org/uri_gin/usgin/dlio/337" </w:instrText>
        </w:r>
        <w:r w:rsidR="00F7092A">
          <w:fldChar w:fldCharType="separate"/>
        </w:r>
        <w:r w:rsidR="005C3DD0" w:rsidRPr="00F7092A">
          <w:rPr>
            <w:rStyle w:val="Hyperlink"/>
          </w:rPr>
          <w:t>USGIN Standards and Protocols Drafting Team, 2010-11</w:t>
        </w:r>
        <w:r w:rsidR="00F7092A">
          <w:fldChar w:fldCharType="end"/>
        </w:r>
      </w:ins>
      <w:r>
        <w:t>)</w:t>
      </w:r>
      <w:ins w:id="44" w:author="Stephen Richard" w:date="2014-01-13T16:28:00Z">
        <w:r w:rsidR="0080298D">
          <w:t xml:space="preserve"> that is</w:t>
        </w:r>
      </w:ins>
      <w:r>
        <w:t xml:space="preserve"> </w:t>
      </w:r>
      <w:r w:rsidR="007E3EC6">
        <w:t>published through</w:t>
      </w:r>
      <w:r>
        <w:t xml:space="preserve"> a</w:t>
      </w:r>
      <w:del w:id="45" w:author="Stephen Richard" w:date="2014-01-13T16:28:00Z">
        <w:r w:rsidDel="0080298D">
          <w:delText>n</w:delText>
        </w:r>
      </w:del>
      <w:r>
        <w:t xml:space="preserve"> </w:t>
      </w:r>
      <w:del w:id="46" w:author="Stephen Richard" w:date="2014-01-13T16:17:00Z">
        <w:r w:rsidDel="00F7092A">
          <w:delText>NGDS</w:delText>
        </w:r>
      </w:del>
      <w:ins w:id="47" w:author="Stephen Richard" w:date="2014-01-13T16:17:00Z">
        <w:r w:rsidR="00F7092A">
          <w:t>USGIN</w:t>
        </w:r>
      </w:ins>
      <w:r>
        <w:t xml:space="preserve"> catalog node.</w:t>
      </w:r>
    </w:p>
    <w:p w14:paraId="5A25BF0D" w14:textId="240D5A5B" w:rsidR="007E3EC6" w:rsidRDefault="007E3EC6" w:rsidP="00DD7D6C">
      <w:pPr>
        <w:pStyle w:val="ListParagraph"/>
        <w:numPr>
          <w:ilvl w:val="1"/>
          <w:numId w:val="2"/>
        </w:numPr>
      </w:pPr>
      <w:r>
        <w:lastRenderedPageBreak/>
        <w:t xml:space="preserve">Host a web-accessible folder that </w:t>
      </w:r>
      <w:r w:rsidR="00A87CB2">
        <w:t xml:space="preserve">1) </w:t>
      </w:r>
      <w:r>
        <w:t xml:space="preserve">contains </w:t>
      </w:r>
      <w:del w:id="48" w:author="Stephen Richard" w:date="2014-01-13T16:17:00Z">
        <w:r w:rsidDel="00F7092A">
          <w:delText>NGDS</w:delText>
        </w:r>
      </w:del>
      <w:ins w:id="49" w:author="Stephen Richard" w:date="2014-01-13T16:17:00Z">
        <w:r w:rsidR="00F7092A">
          <w:t>USGIN</w:t>
        </w:r>
      </w:ins>
      <w:r w:rsidR="00A81BBF">
        <w:t>-</w:t>
      </w:r>
      <w:r>
        <w:t xml:space="preserve">conformant metadata files </w:t>
      </w:r>
      <w:r w:rsidR="00A81BBF">
        <w:t xml:space="preserve">and </w:t>
      </w:r>
      <w:r w:rsidR="00A87CB2">
        <w:t xml:space="preserve">2) </w:t>
      </w:r>
      <w:r w:rsidR="00A81BBF">
        <w:t>is registered for harvesting by a</w:t>
      </w:r>
      <w:del w:id="50" w:author="Stephen Richard" w:date="2014-01-13T16:29:00Z">
        <w:r w:rsidR="00A81BBF" w:rsidDel="0080298D">
          <w:delText>n</w:delText>
        </w:r>
      </w:del>
      <w:r w:rsidR="00A81BBF">
        <w:t xml:space="preserve"> </w:t>
      </w:r>
      <w:del w:id="51" w:author="Stephen Richard" w:date="2014-01-13T16:17:00Z">
        <w:r w:rsidR="00A81BBF" w:rsidDel="00F7092A">
          <w:delText>NGDS</w:delText>
        </w:r>
      </w:del>
      <w:ins w:id="52" w:author="Stephen Richard" w:date="2014-01-13T16:17:00Z">
        <w:r w:rsidR="00F7092A">
          <w:t>USGIN</w:t>
        </w:r>
      </w:ins>
      <w:r w:rsidR="00A81BBF">
        <w:t xml:space="preserve"> catalog node.</w:t>
      </w:r>
    </w:p>
    <w:p w14:paraId="5AF34F49" w14:textId="18BCF4F0" w:rsidR="007928D1" w:rsidRDefault="00A87CB2" w:rsidP="00DD7D6C">
      <w:pPr>
        <w:pStyle w:val="ListParagraph"/>
        <w:numPr>
          <w:ilvl w:val="1"/>
          <w:numId w:val="2"/>
        </w:numPr>
      </w:pPr>
      <w:r>
        <w:t>Host</w:t>
      </w:r>
      <w:r w:rsidR="007928D1">
        <w:t xml:space="preserve"> </w:t>
      </w:r>
      <w:del w:id="53" w:author="Stephen Richard" w:date="2014-01-13T16:17:00Z">
        <w:r w:rsidR="007928D1" w:rsidDel="00F7092A">
          <w:delText>NGDS</w:delText>
        </w:r>
      </w:del>
      <w:ins w:id="54" w:author="Stephen Richard" w:date="2014-01-13T16:17:00Z">
        <w:r w:rsidR="00F7092A">
          <w:t>USGIN</w:t>
        </w:r>
      </w:ins>
      <w:r w:rsidR="007928D1">
        <w:t xml:space="preserve">-conformant </w:t>
      </w:r>
      <w:r w:rsidR="00DD7D6C">
        <w:t>w</w:t>
      </w:r>
      <w:r w:rsidR="007928D1">
        <w:t>eb services (WMS, WFS, WCS, etc.)</w:t>
      </w:r>
      <w:r>
        <w:t xml:space="preserve"> that are registered in a</w:t>
      </w:r>
      <w:del w:id="55" w:author="Stephen Richard" w:date="2014-01-13T16:29:00Z">
        <w:r w:rsidDel="0080298D">
          <w:delText>n</w:delText>
        </w:r>
      </w:del>
      <w:r>
        <w:t xml:space="preserve"> </w:t>
      </w:r>
      <w:del w:id="56" w:author="Stephen Richard" w:date="2014-01-13T16:17:00Z">
        <w:r w:rsidDel="00F7092A">
          <w:delText>NGDS</w:delText>
        </w:r>
      </w:del>
      <w:ins w:id="57" w:author="Stephen Richard" w:date="2014-01-13T16:17:00Z">
        <w:r w:rsidR="00F7092A">
          <w:t>USGIN</w:t>
        </w:r>
      </w:ins>
      <w:r>
        <w:t xml:space="preserve"> catalog.</w:t>
      </w:r>
    </w:p>
    <w:p w14:paraId="79E8581F" w14:textId="2F500D42" w:rsidR="007928D1" w:rsidRDefault="00DD7D6C" w:rsidP="00DD7D6C">
      <w:pPr>
        <w:pStyle w:val="ListParagraph"/>
        <w:numPr>
          <w:ilvl w:val="1"/>
          <w:numId w:val="2"/>
        </w:numPr>
      </w:pPr>
      <w:r>
        <w:t>H</w:t>
      </w:r>
      <w:r w:rsidR="007928D1">
        <w:t>ost a</w:t>
      </w:r>
      <w:del w:id="58" w:author="Stephen Richard" w:date="2014-01-13T16:29:00Z">
        <w:r w:rsidDel="0080298D">
          <w:delText>n</w:delText>
        </w:r>
      </w:del>
      <w:r>
        <w:t xml:space="preserve"> </w:t>
      </w:r>
      <w:del w:id="59" w:author="Stephen Richard" w:date="2014-01-13T16:17:00Z">
        <w:r w:rsidDel="00F7092A">
          <w:delText>NGDS</w:delText>
        </w:r>
      </w:del>
      <w:ins w:id="60" w:author="Stephen Richard" w:date="2014-01-13T16:17:00Z">
        <w:r w:rsidR="00F7092A">
          <w:t>USGIN</w:t>
        </w:r>
      </w:ins>
      <w:r>
        <w:t xml:space="preserve"> catalog node</w:t>
      </w:r>
      <w:r w:rsidR="003C6819">
        <w:t>, which is a server operating a CSW 2.0.2 service that offers metadata conforming to the USGIN ISO profile.</w:t>
      </w:r>
    </w:p>
    <w:p w14:paraId="2677C213" w14:textId="0E1B2B0E" w:rsidR="00A87CB2" w:rsidRDefault="00A87CB2" w:rsidP="00A87CB2">
      <w:del w:id="61" w:author="Stephen Richard" w:date="2014-01-13T16:17:00Z">
        <w:r w:rsidDel="00F7092A">
          <w:delText>NGDS</w:delText>
        </w:r>
      </w:del>
      <w:ins w:id="62" w:author="Stephen Richard" w:date="2014-01-13T16:17:00Z">
        <w:r w:rsidR="00F7092A">
          <w:t>USGIN</w:t>
        </w:r>
      </w:ins>
      <w:r>
        <w:t xml:space="preserve"> nodes </w:t>
      </w:r>
      <w:hyperlink w:anchor="_Requirements" w:history="1">
        <w:r w:rsidRPr="00FC5467">
          <w:rPr>
            <w:rStyle w:val="Hyperlink"/>
          </w:rPr>
          <w:t xml:space="preserve">SHOULD </w:t>
        </w:r>
      </w:hyperlink>
      <w:r>
        <w:t xml:space="preserve">self-identify by providing an </w:t>
      </w:r>
      <w:del w:id="63" w:author="Stephen Richard" w:date="2014-01-13T16:17:00Z">
        <w:r w:rsidRPr="00A87CB2" w:rsidDel="00F7092A">
          <w:rPr>
            <w:b/>
          </w:rPr>
          <w:delText>NGDS</w:delText>
        </w:r>
      </w:del>
      <w:ins w:id="64" w:author="Stephen Richard" w:date="2014-01-13T16:17:00Z">
        <w:r w:rsidR="00F7092A">
          <w:rPr>
            <w:b/>
          </w:rPr>
          <w:t>USGIN</w:t>
        </w:r>
      </w:ins>
      <w:r w:rsidRPr="00A87CB2">
        <w:rPr>
          <w:b/>
        </w:rPr>
        <w:t xml:space="preserve"> node self-description document</w:t>
      </w:r>
      <w:r>
        <w:t xml:space="preserve">. </w:t>
      </w:r>
      <w:r w:rsidR="0044353A">
        <w:t xml:space="preserve">The </w:t>
      </w:r>
      <w:r w:rsidR="0044353A" w:rsidRPr="003A36C6">
        <w:rPr>
          <w:rStyle w:val="SubtleReference"/>
        </w:rPr>
        <w:fldChar w:fldCharType="begin"/>
      </w:r>
      <w:r w:rsidR="0044353A" w:rsidRPr="003A36C6">
        <w:rPr>
          <w:rStyle w:val="SubtleReference"/>
        </w:rPr>
        <w:instrText xml:space="preserve"> REF _Ref348844805 \h </w:instrText>
      </w:r>
      <w:r w:rsidR="0044353A">
        <w:rPr>
          <w:rStyle w:val="SubtleReference"/>
        </w:rPr>
        <w:instrText xml:space="preserve"> \* MERGEFORMAT </w:instrText>
      </w:r>
      <w:r w:rsidR="0044353A" w:rsidRPr="003A36C6">
        <w:rPr>
          <w:rStyle w:val="SubtleReference"/>
        </w:rPr>
      </w:r>
      <w:r w:rsidR="0044353A" w:rsidRPr="003A36C6">
        <w:rPr>
          <w:rStyle w:val="SubtleReference"/>
        </w:rPr>
        <w:fldChar w:fldCharType="separate"/>
      </w:r>
      <w:del w:id="65" w:author="Stephen Richard" w:date="2014-01-13T16:17:00Z">
        <w:r w:rsidR="0044353A" w:rsidRPr="003A36C6" w:rsidDel="00F7092A">
          <w:rPr>
            <w:rStyle w:val="SubtleReference"/>
          </w:rPr>
          <w:delText>NGDS</w:delText>
        </w:r>
      </w:del>
      <w:ins w:id="66" w:author="Stephen Richard" w:date="2014-01-13T16:17:00Z">
        <w:r w:rsidR="00F7092A">
          <w:rPr>
            <w:rStyle w:val="SubtleReference"/>
          </w:rPr>
          <w:t>USGIN</w:t>
        </w:r>
      </w:ins>
      <w:r w:rsidR="0044353A" w:rsidRPr="003A36C6">
        <w:rPr>
          <w:rStyle w:val="SubtleReference"/>
        </w:rPr>
        <w:t xml:space="preserve"> Node Self-Descrip</w:t>
      </w:r>
      <w:r w:rsidR="0050163B" w:rsidRPr="0050163B">
        <w:rPr>
          <w:rStyle w:val="SubtleReference"/>
        </w:rPr>
        <w:t>tion D</w:t>
      </w:r>
      <w:r w:rsidR="0050163B" w:rsidRPr="0050163B">
        <w:rPr>
          <w:rStyle w:val="SubtleReference"/>
        </w:rPr>
        <w:t>o</w:t>
      </w:r>
      <w:r w:rsidR="0050163B" w:rsidRPr="0050163B">
        <w:rPr>
          <w:rStyle w:val="SubtleReference"/>
        </w:rPr>
        <w:t>cument</w:t>
      </w:r>
      <w:r w:rsidR="0044353A" w:rsidRPr="003A36C6">
        <w:rPr>
          <w:rStyle w:val="SubtleReference"/>
        </w:rPr>
        <w:fldChar w:fldCharType="end"/>
      </w:r>
      <w:r w:rsidR="0044353A" w:rsidRPr="003A36C6">
        <w:rPr>
          <w:rStyle w:val="SubtleReference"/>
        </w:rPr>
        <w:t xml:space="preserve"> </w:t>
      </w:r>
      <w:r w:rsidR="0044353A">
        <w:t xml:space="preserve">section (below) outlines proposed content </w:t>
      </w:r>
      <w:r>
        <w:t>that</w:t>
      </w:r>
      <w:r w:rsidR="0044353A">
        <w:t xml:space="preserve"> describes the node and</w:t>
      </w:r>
      <w:r>
        <w:t xml:space="preserve"> enumerates the </w:t>
      </w:r>
      <w:del w:id="67" w:author="Stephen Richard" w:date="2014-01-13T16:17:00Z">
        <w:r w:rsidDel="00F7092A">
          <w:delText>NGDS</w:delText>
        </w:r>
      </w:del>
      <w:ins w:id="68" w:author="Stephen Richard" w:date="2014-01-13T16:17:00Z">
        <w:r w:rsidR="00F7092A">
          <w:t>USGIN</w:t>
        </w:r>
      </w:ins>
      <w:r>
        <w:t xml:space="preserve"> capabilities offered</w:t>
      </w:r>
      <w:r w:rsidR="0044353A">
        <w:t xml:space="preserve">. The template is intended to be a hypermedia document that can be used by web applications to automate connection to node resources. </w:t>
      </w:r>
      <w:r w:rsidR="008707BE">
        <w:t xml:space="preserve">If provided, the self-description document MUST be accessible </w:t>
      </w:r>
      <w:del w:id="69" w:author="Stephen Richard" w:date="2014-01-13T16:29:00Z">
        <w:r w:rsidR="008707BE" w:rsidDel="0080298D">
          <w:delText xml:space="preserve">at </w:delText>
        </w:r>
        <w:r w:rsidR="00C616BC" w:rsidDel="0080298D">
          <w:delText xml:space="preserve"> </w:delText>
        </w:r>
      </w:del>
      <w:ins w:id="70" w:author="Stephen Richard" w:date="2014-01-13T16:29:00Z">
        <w:r w:rsidR="0080298D">
          <w:t xml:space="preserve">at </w:t>
        </w:r>
      </w:ins>
      <w:hyperlink r:id="rId12" w:history="1">
        <w:r w:rsidR="008707BE" w:rsidRPr="00047459">
          <w:rPr>
            <w:rStyle w:val="Hyperlink"/>
          </w:rPr>
          <w:t>http://hostName.xxx/.well-known/host-meta</w:t>
        </w:r>
      </w:hyperlink>
      <w:r w:rsidR="008707BE">
        <w:t>, following the pattern specified by IETF RFC 6415 [</w:t>
      </w:r>
      <w:r w:rsidR="00C616BC" w:rsidRPr="00C616BC">
        <w:t>http://tools.ietf.org/html/rfc6415</w:t>
      </w:r>
      <w:r w:rsidR="00C616BC">
        <w:t>]</w:t>
      </w:r>
      <w:r w:rsidR="008707BE">
        <w:t xml:space="preserve">. </w:t>
      </w:r>
    </w:p>
    <w:p w14:paraId="1D73610C" w14:textId="6A75A16A" w:rsidR="00DD7D6C" w:rsidRDefault="00DD7D6C" w:rsidP="00DD7D6C">
      <w:pPr>
        <w:pStyle w:val="Heading1"/>
      </w:pPr>
      <w:bookmarkStart w:id="71" w:name="_Toc369081024"/>
      <w:r>
        <w:t>Details</w:t>
      </w:r>
      <w:bookmarkEnd w:id="71"/>
    </w:p>
    <w:p w14:paraId="776EAC52" w14:textId="77777777" w:rsidR="00FC5467" w:rsidRDefault="00FC5467" w:rsidP="00FC5467">
      <w:bookmarkStart w:id="72" w:name="Hypermedia"/>
      <w:r w:rsidRPr="003A36C6">
        <w:rPr>
          <w:b/>
        </w:rPr>
        <w:t>Hypermedia</w:t>
      </w:r>
      <w:bookmarkEnd w:id="72"/>
      <w:r>
        <w:t xml:space="preserve">: </w:t>
      </w:r>
      <w:r w:rsidRPr="00D04FFD">
        <w:t xml:space="preserve"> </w:t>
      </w:r>
      <w:r>
        <w:t>Extension of text as an encoding scheme</w:t>
      </w:r>
      <w:r w:rsidRPr="00D04FFD">
        <w:t xml:space="preserve"> to </w:t>
      </w:r>
      <w:r>
        <w:t xml:space="preserve">any </w:t>
      </w:r>
      <w:r w:rsidRPr="00D04FFD">
        <w:t>media stream</w:t>
      </w:r>
      <w:r>
        <w:t xml:space="preserve"> that includes </w:t>
      </w:r>
      <w:r w:rsidRPr="00D04FFD">
        <w:t>information and controls</w:t>
      </w:r>
      <w:r>
        <w:t xml:space="preserve"> </w:t>
      </w:r>
      <w:r w:rsidRPr="00D04FFD">
        <w:t>through which the user (or automaton) obtains choices and selects actions</w:t>
      </w:r>
      <w:r>
        <w:t xml:space="preserve">. (R. Fielding, 2008, </w:t>
      </w:r>
      <w:hyperlink r:id="rId13" w:history="1">
        <w:r w:rsidRPr="00293DE8">
          <w:rPr>
            <w:rStyle w:val="Hyperlink"/>
          </w:rPr>
          <w:t>http://roy.gbiv.com/untangled/2008/rest-apis-must-be-hypertext-driven</w:t>
        </w:r>
      </w:hyperlink>
      <w:r>
        <w:t xml:space="preserve"> (and discussion))</w:t>
      </w:r>
    </w:p>
    <w:p w14:paraId="42EF75E1" w14:textId="1F46F0E3" w:rsidR="00DD7D6C" w:rsidRDefault="00DD7D6C" w:rsidP="00DD7D6C">
      <w:r w:rsidRPr="000C1A6C">
        <w:rPr>
          <w:b/>
        </w:rPr>
        <w:t>Metadata conforming to USGIN ISO profile</w:t>
      </w:r>
      <w:r>
        <w:t xml:space="preserve">: </w:t>
      </w:r>
      <w:r w:rsidR="007A0F07">
        <w:t>See "</w:t>
      </w:r>
      <w:r w:rsidR="007A0F07" w:rsidRPr="007A0F07">
        <w:t>Use of ISO metadata specifications to describe geoscience information resources</w:t>
      </w:r>
      <w:r w:rsidR="007A0F07">
        <w:t>"</w:t>
      </w:r>
      <w:r w:rsidR="000C1A6C">
        <w:t xml:space="preserve"> </w:t>
      </w:r>
      <w:hyperlink r:id="rId14" w:history="1">
        <w:r w:rsidR="008707BE">
          <w:rPr>
            <w:rStyle w:val="Hyperlink"/>
          </w:rPr>
          <w:t>(USGIN Standards and Protocols Drafting Team, 2010-11)</w:t>
        </w:r>
      </w:hyperlink>
      <w:r w:rsidR="007A0F07">
        <w:t xml:space="preserve"> for detailed guidance on this profile, and "</w:t>
      </w:r>
      <w:r w:rsidR="007A0F07" w:rsidRPr="007A0F07">
        <w:t>Guidelines for implementation of USGIN metadata content recommendations in ISO 19139 XML metadata</w:t>
      </w:r>
      <w:r w:rsidR="007A0F07">
        <w:t xml:space="preserve">" </w:t>
      </w:r>
      <w:hyperlink r:id="rId15" w:history="1">
        <w:r w:rsidR="008707BE">
          <w:rPr>
            <w:rStyle w:val="Hyperlink"/>
          </w:rPr>
          <w:t>(USGIN Standards and Protocols Drafting Team, 2012)</w:t>
        </w:r>
      </w:hyperlink>
      <w:r w:rsidR="007A0F07" w:rsidRPr="007A0F07">
        <w:t xml:space="preserve"> </w:t>
      </w:r>
      <w:r w:rsidR="007A0F07">
        <w:t xml:space="preserve">for additional implementation details. </w:t>
      </w:r>
    </w:p>
    <w:p w14:paraId="71CC03EE" w14:textId="304A3073" w:rsidR="00DD7D6C" w:rsidRDefault="00DD7D6C" w:rsidP="00DD7D6C">
      <w:r w:rsidRPr="000C1A6C">
        <w:rPr>
          <w:b/>
        </w:rPr>
        <w:t xml:space="preserve">Metadata registered in an </w:t>
      </w:r>
      <w:del w:id="73" w:author="Stephen Richard" w:date="2014-01-13T16:17:00Z">
        <w:r w:rsidRPr="000C1A6C" w:rsidDel="00F7092A">
          <w:rPr>
            <w:b/>
          </w:rPr>
          <w:delText>NGDS</w:delText>
        </w:r>
      </w:del>
      <w:ins w:id="74" w:author="Stephen Richard" w:date="2014-01-13T16:17:00Z">
        <w:r w:rsidR="00F7092A">
          <w:rPr>
            <w:b/>
          </w:rPr>
          <w:t>USGIN</w:t>
        </w:r>
      </w:ins>
      <w:r w:rsidRPr="000C1A6C">
        <w:rPr>
          <w:b/>
        </w:rPr>
        <w:t xml:space="preserve"> catalog node</w:t>
      </w:r>
      <w:r>
        <w:t>: an arrangement is in place so that the registering part</w:t>
      </w:r>
      <w:r w:rsidR="007555DC">
        <w:t>y</w:t>
      </w:r>
      <w:r>
        <w:t xml:space="preserve"> creates metadata records that are harvested into the target catalog node.  Metadata may be created through a forms interface directly to the catalog, harvested from a non-</w:t>
      </w:r>
      <w:del w:id="75" w:author="Stephen Richard" w:date="2014-01-13T16:17:00Z">
        <w:r w:rsidDel="00F7092A">
          <w:delText>NGDS</w:delText>
        </w:r>
      </w:del>
      <w:ins w:id="76" w:author="Stephen Richard" w:date="2014-01-13T16:17:00Z">
        <w:r w:rsidR="00F7092A">
          <w:t>USGIN</w:t>
        </w:r>
      </w:ins>
      <w:r>
        <w:t xml:space="preserve"> catalog end point (</w:t>
      </w:r>
      <w:proofErr w:type="spellStart"/>
      <w:r>
        <w:t>e.g</w:t>
      </w:r>
      <w:proofErr w:type="spellEnd"/>
      <w:r>
        <w:t xml:space="preserve"> OAI-PMH, open-search, ATOM etc.), harvested from a Web Accessible directory, or harvested by a file transfer/upload workflow</w:t>
      </w:r>
    </w:p>
    <w:p w14:paraId="3B6C90D1" w14:textId="19C57A2B" w:rsidR="00DD7D6C" w:rsidRDefault="00DD7D6C" w:rsidP="00DD7D6C">
      <w:del w:id="77" w:author="Stephen Richard" w:date="2014-01-13T16:17:00Z">
        <w:r w:rsidRPr="000C1A6C" w:rsidDel="00F7092A">
          <w:rPr>
            <w:b/>
          </w:rPr>
          <w:delText>NGDS</w:delText>
        </w:r>
      </w:del>
      <w:ins w:id="78" w:author="Stephen Richard" w:date="2014-01-13T16:17:00Z">
        <w:r w:rsidR="00F7092A">
          <w:rPr>
            <w:b/>
          </w:rPr>
          <w:t>USGIN</w:t>
        </w:r>
      </w:ins>
      <w:r w:rsidRPr="000C1A6C">
        <w:rPr>
          <w:b/>
        </w:rPr>
        <w:t xml:space="preserve"> catalog node</w:t>
      </w:r>
      <w:r>
        <w:t>: a server operating a CSW 2.0.2 service that offers metadata conforming to the USGIN ISO profile</w:t>
      </w:r>
      <w:r w:rsidR="007555DC">
        <w:t xml:space="preserve"> that describes resources intended as part of the </w:t>
      </w:r>
      <w:del w:id="79" w:author="Stephen Richard" w:date="2014-01-13T16:17:00Z">
        <w:r w:rsidR="007555DC" w:rsidDel="00F7092A">
          <w:delText>NGDS</w:delText>
        </w:r>
      </w:del>
      <w:ins w:id="80" w:author="Stephen Richard" w:date="2014-01-13T16:17:00Z">
        <w:r w:rsidR="00F7092A">
          <w:t>USGIN</w:t>
        </w:r>
      </w:ins>
      <w:r>
        <w:t>.</w:t>
      </w:r>
      <w:r w:rsidR="003C6819">
        <w:t xml:space="preserve"> Such nodes </w:t>
      </w:r>
      <w:r w:rsidR="007555DC">
        <w:t>MUST</w:t>
      </w:r>
      <w:r w:rsidR="003C6819">
        <w:t xml:space="preserve"> be registered with the </w:t>
      </w:r>
      <w:del w:id="81" w:author="Stephen Richard" w:date="2014-01-13T16:17:00Z">
        <w:r w:rsidR="003C6819" w:rsidDel="00F7092A">
          <w:delText>NGDS</w:delText>
        </w:r>
      </w:del>
      <w:ins w:id="82" w:author="Stephen Richard" w:date="2014-01-13T16:17:00Z">
        <w:r w:rsidR="00F7092A">
          <w:t>USGIN</w:t>
        </w:r>
      </w:ins>
      <w:r w:rsidR="003C6819">
        <w:t xml:space="preserve"> </w:t>
      </w:r>
      <w:r w:rsidR="00277471">
        <w:t>core aggregating node</w:t>
      </w:r>
      <w:r w:rsidR="007555DC">
        <w:t xml:space="preserve">, either </w:t>
      </w:r>
      <w:r w:rsidR="00FC5467">
        <w:t>directly</w:t>
      </w:r>
      <w:r w:rsidR="007555DC">
        <w:t xml:space="preserve"> or indirectly through another node, such that </w:t>
      </w:r>
      <w:r w:rsidR="00277471">
        <w:t>its metadata may be harvested.</w:t>
      </w:r>
    </w:p>
    <w:p w14:paraId="1D58C306" w14:textId="62153EA2" w:rsidR="00DD7D6C" w:rsidRDefault="00DD7D6C" w:rsidP="00DD7D6C">
      <w:del w:id="83" w:author="Stephen Richard" w:date="2014-01-13T16:17:00Z">
        <w:r w:rsidRPr="000C1A6C" w:rsidDel="00F7092A">
          <w:rPr>
            <w:b/>
          </w:rPr>
          <w:delText>NGDS</w:delText>
        </w:r>
      </w:del>
      <w:ins w:id="84" w:author="Stephen Richard" w:date="2014-01-13T16:17:00Z">
        <w:r w:rsidR="00F7092A">
          <w:rPr>
            <w:b/>
          </w:rPr>
          <w:t>USGIN</w:t>
        </w:r>
      </w:ins>
      <w:r w:rsidRPr="000C1A6C">
        <w:rPr>
          <w:b/>
        </w:rPr>
        <w:t xml:space="preserve"> core aggregating node</w:t>
      </w:r>
      <w:r w:rsidR="000C1A6C">
        <w:t>:</w:t>
      </w:r>
      <w:r>
        <w:t xml:space="preserve"> The central sys</w:t>
      </w:r>
      <w:r w:rsidR="000C1A6C">
        <w:t>tem</w:t>
      </w:r>
      <w:r>
        <w:t xml:space="preserve"> admi</w:t>
      </w:r>
      <w:r w:rsidR="000C1A6C">
        <w:t>nistration</w:t>
      </w:r>
      <w:r>
        <w:t xml:space="preserve"> </w:t>
      </w:r>
      <w:proofErr w:type="gramStart"/>
      <w:r>
        <w:t>node,</w:t>
      </w:r>
      <w:proofErr w:type="gramEnd"/>
      <w:r>
        <w:t xml:space="preserve"> includes a catalog repository that harvests metadata from all </w:t>
      </w:r>
      <w:del w:id="85" w:author="Stephen Richard" w:date="2014-01-13T16:17:00Z">
        <w:r w:rsidDel="00F7092A">
          <w:delText>NGDS</w:delText>
        </w:r>
      </w:del>
      <w:ins w:id="86" w:author="Stephen Richard" w:date="2014-01-13T16:17:00Z">
        <w:r w:rsidR="00F7092A">
          <w:t>USGIN</w:t>
        </w:r>
      </w:ins>
      <w:r>
        <w:t xml:space="preserve"> catalog nodes. The </w:t>
      </w:r>
      <w:del w:id="87" w:author="Stephen Richard" w:date="2014-01-13T16:17:00Z">
        <w:r w:rsidDel="00F7092A">
          <w:delText>NGDS</w:delText>
        </w:r>
      </w:del>
      <w:ins w:id="88" w:author="Stephen Richard" w:date="2014-01-13T16:17:00Z">
        <w:r w:rsidR="00F7092A">
          <w:t>USGIN</w:t>
        </w:r>
      </w:ins>
      <w:r>
        <w:t xml:space="preserve"> core portal accesses this repository for system-wide searches.</w:t>
      </w:r>
    </w:p>
    <w:p w14:paraId="5A6427AE" w14:textId="7194DAE8" w:rsidR="00DD7D6C" w:rsidRDefault="00DD7D6C" w:rsidP="00DD7D6C">
      <w:del w:id="89" w:author="Stephen Richard" w:date="2014-01-13T16:17:00Z">
        <w:r w:rsidRPr="000C1A6C" w:rsidDel="00F7092A">
          <w:rPr>
            <w:b/>
          </w:rPr>
          <w:delText>NGDS</w:delText>
        </w:r>
      </w:del>
      <w:ins w:id="90" w:author="Stephen Richard" w:date="2014-01-13T16:17:00Z">
        <w:r w:rsidR="00F7092A">
          <w:rPr>
            <w:b/>
          </w:rPr>
          <w:t>USGIN</w:t>
        </w:r>
      </w:ins>
      <w:r w:rsidRPr="000C1A6C">
        <w:rPr>
          <w:b/>
        </w:rPr>
        <w:t xml:space="preserve"> conformant web service</w:t>
      </w:r>
      <w:r>
        <w:t xml:space="preserve">: a web service that implements an </w:t>
      </w:r>
      <w:del w:id="91" w:author="Stephen Richard" w:date="2014-01-13T16:17:00Z">
        <w:r w:rsidDel="00F7092A">
          <w:delText>NGDS</w:delText>
        </w:r>
      </w:del>
      <w:ins w:id="92" w:author="Stephen Richard" w:date="2014-01-13T16:17:00Z">
        <w:r w:rsidR="00F7092A">
          <w:t>USGIN</w:t>
        </w:r>
      </w:ins>
      <w:r>
        <w:t xml:space="preserve"> data exchange, defined by a service protocol, interchange format, and exchange-specific profile.</w:t>
      </w:r>
    </w:p>
    <w:p w14:paraId="18DADF5D" w14:textId="6ADB81E4" w:rsidR="007555DC" w:rsidRDefault="007555DC" w:rsidP="00DD7D6C">
      <w:del w:id="93" w:author="Stephen Richard" w:date="2014-01-13T16:17:00Z">
        <w:r w:rsidRPr="007555DC" w:rsidDel="00F7092A">
          <w:rPr>
            <w:b/>
          </w:rPr>
          <w:lastRenderedPageBreak/>
          <w:delText>NGDS</w:delText>
        </w:r>
      </w:del>
      <w:ins w:id="94" w:author="Stephen Richard" w:date="2014-01-13T16:17:00Z">
        <w:r w:rsidR="00F7092A">
          <w:rPr>
            <w:b/>
          </w:rPr>
          <w:t>USGIN</w:t>
        </w:r>
      </w:ins>
      <w:r w:rsidRPr="007555DC">
        <w:rPr>
          <w:b/>
        </w:rPr>
        <w:t xml:space="preserve"> portal:</w:t>
      </w:r>
      <w:r>
        <w:t xml:space="preserve"> a web application</w:t>
      </w:r>
      <w:r w:rsidR="00277471">
        <w:t xml:space="preserve"> (</w:t>
      </w:r>
      <w:del w:id="95" w:author="Stephen Richard" w:date="2014-01-13T16:17:00Z">
        <w:r w:rsidR="00277471" w:rsidDel="00F7092A">
          <w:delText>NGDS</w:delText>
        </w:r>
      </w:del>
      <w:ins w:id="96" w:author="Stephen Richard" w:date="2014-01-13T16:17:00Z">
        <w:r w:rsidR="00F7092A">
          <w:t>USGIN</w:t>
        </w:r>
      </w:ins>
      <w:r w:rsidR="00277471">
        <w:t xml:space="preserve"> client)</w:t>
      </w:r>
      <w:r>
        <w:t xml:space="preserve"> that provides a user interface for searching</w:t>
      </w:r>
      <w:r w:rsidR="00E932A6">
        <w:t xml:space="preserve"> the entire </w:t>
      </w:r>
      <w:del w:id="97" w:author="Stephen Richard" w:date="2014-01-13T16:17:00Z">
        <w:r w:rsidR="00E932A6" w:rsidDel="00F7092A">
          <w:delText>NGDS</w:delText>
        </w:r>
      </w:del>
      <w:ins w:id="98" w:author="Stephen Richard" w:date="2014-01-13T16:17:00Z">
        <w:r w:rsidR="00F7092A">
          <w:t>USGIN</w:t>
        </w:r>
      </w:ins>
      <w:r w:rsidR="00E932A6">
        <w:t xml:space="preserve"> catalog.</w:t>
      </w:r>
    </w:p>
    <w:p w14:paraId="18FAA3AC" w14:textId="2DB51D6A" w:rsidR="0050163B" w:rsidRDefault="0050163B" w:rsidP="0050163B">
      <w:del w:id="99" w:author="Stephen Richard" w:date="2014-01-13T16:17:00Z">
        <w:r w:rsidRPr="00E932A6" w:rsidDel="00F7092A">
          <w:rPr>
            <w:b/>
          </w:rPr>
          <w:delText>NGDS</w:delText>
        </w:r>
      </w:del>
      <w:ins w:id="100" w:author="Stephen Richard" w:date="2014-01-13T16:17:00Z">
        <w:r w:rsidR="00F7092A">
          <w:rPr>
            <w:b/>
          </w:rPr>
          <w:t>USGIN</w:t>
        </w:r>
      </w:ins>
      <w:r w:rsidRPr="00E932A6">
        <w:rPr>
          <w:b/>
        </w:rPr>
        <w:t xml:space="preserve"> home page:</w:t>
      </w:r>
      <w:r>
        <w:rPr>
          <w:b/>
        </w:rPr>
        <w:t xml:space="preserve"> </w:t>
      </w:r>
      <w:r>
        <w:t xml:space="preserve">a web site that is the public face of the </w:t>
      </w:r>
      <w:del w:id="101" w:author="Stephen Richard" w:date="2014-01-13T16:17:00Z">
        <w:r w:rsidDel="00F7092A">
          <w:delText>NGDS</w:delText>
        </w:r>
      </w:del>
      <w:ins w:id="102" w:author="Stephen Richard" w:date="2014-01-13T16:17:00Z">
        <w:r w:rsidR="00F7092A">
          <w:t>USGIN</w:t>
        </w:r>
      </w:ins>
      <w:r>
        <w:t xml:space="preserve">, providing access to the portal, information about the system, tutorials, governance information, and specifications. </w:t>
      </w:r>
    </w:p>
    <w:p w14:paraId="159BFA47" w14:textId="18362702" w:rsidR="0050163B" w:rsidRDefault="0050163B" w:rsidP="003A36C6">
      <w:pPr>
        <w:spacing w:after="0"/>
      </w:pPr>
      <w:del w:id="103" w:author="Stephen Richard" w:date="2014-01-13T16:17:00Z">
        <w:r w:rsidRPr="00E932A6" w:rsidDel="00F7092A">
          <w:rPr>
            <w:b/>
          </w:rPr>
          <w:delText>NGDS</w:delText>
        </w:r>
      </w:del>
      <w:ins w:id="104" w:author="Stephen Richard" w:date="2014-01-13T16:17:00Z">
        <w:r w:rsidR="00F7092A">
          <w:rPr>
            <w:b/>
          </w:rPr>
          <w:t>USGIN</w:t>
        </w:r>
      </w:ins>
      <w:r w:rsidRPr="00E932A6">
        <w:rPr>
          <w:b/>
        </w:rPr>
        <w:t xml:space="preserve"> </w:t>
      </w:r>
      <w:r>
        <w:rPr>
          <w:b/>
        </w:rPr>
        <w:t>roles</w:t>
      </w:r>
      <w:r w:rsidRPr="00E932A6">
        <w:rPr>
          <w:b/>
        </w:rPr>
        <w:t>:</w:t>
      </w:r>
    </w:p>
    <w:p w14:paraId="23C4530D"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r w:rsidRPr="003A36C6">
        <w:rPr>
          <w:rFonts w:ascii="Calibri" w:eastAsia="Times New Roman" w:hAnsi="Calibri" w:cs="Times New Roman"/>
          <w:b/>
          <w:bCs/>
          <w:color w:val="4C4C4C"/>
          <w:sz w:val="24"/>
          <w:szCs w:val="24"/>
        </w:rPr>
        <w:t>originator</w:t>
      </w:r>
      <w:r w:rsidRPr="003A36C6">
        <w:rPr>
          <w:rFonts w:ascii="Calibri" w:eastAsia="Times New Roman" w:hAnsi="Calibri" w:cs="Times New Roman"/>
          <w:color w:val="4C4C4C"/>
          <w:sz w:val="24"/>
          <w:szCs w:val="24"/>
        </w:rPr>
        <w:t>: agent that created the intellectual property (work)</w:t>
      </w:r>
    </w:p>
    <w:p w14:paraId="3DB2DBCF"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bookmarkStart w:id="105" w:name="DataContributor"/>
      <w:r w:rsidRPr="003A36C6">
        <w:rPr>
          <w:rFonts w:ascii="Calibri" w:eastAsia="Times New Roman" w:hAnsi="Calibri" w:cs="Times New Roman"/>
          <w:b/>
          <w:bCs/>
          <w:color w:val="4C4C4C"/>
          <w:sz w:val="24"/>
          <w:szCs w:val="24"/>
        </w:rPr>
        <w:t>contributor</w:t>
      </w:r>
      <w:bookmarkEnd w:id="105"/>
      <w:r w:rsidRPr="003A36C6">
        <w:rPr>
          <w:rFonts w:ascii="Calibri" w:eastAsia="Times New Roman" w:hAnsi="Calibri" w:cs="Times New Roman"/>
          <w:color w:val="4C4C4C"/>
          <w:sz w:val="24"/>
          <w:szCs w:val="24"/>
        </w:rPr>
        <w:t>: agent that prepares a resource for publication and makes it available</w:t>
      </w:r>
    </w:p>
    <w:p w14:paraId="11A775FC"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r w:rsidRPr="003A36C6">
        <w:rPr>
          <w:rFonts w:ascii="Calibri" w:eastAsia="Times New Roman" w:hAnsi="Calibri" w:cs="Times New Roman"/>
          <w:b/>
          <w:bCs/>
          <w:color w:val="4C4C4C"/>
          <w:sz w:val="24"/>
          <w:szCs w:val="24"/>
        </w:rPr>
        <w:t>submitter</w:t>
      </w:r>
      <w:r w:rsidRPr="003A36C6">
        <w:rPr>
          <w:rFonts w:ascii="Calibri" w:eastAsia="Times New Roman" w:hAnsi="Calibri" w:cs="Times New Roman"/>
          <w:color w:val="4C4C4C"/>
          <w:sz w:val="24"/>
          <w:szCs w:val="24"/>
        </w:rPr>
        <w:t>: agent that generates metadata to register the resource</w:t>
      </w:r>
    </w:p>
    <w:p w14:paraId="6065F998"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proofErr w:type="gramStart"/>
      <w:r w:rsidRPr="003A36C6">
        <w:rPr>
          <w:rFonts w:ascii="Calibri" w:eastAsia="Times New Roman" w:hAnsi="Calibri" w:cs="Times New Roman"/>
          <w:b/>
          <w:bCs/>
          <w:color w:val="4C4C4C"/>
          <w:sz w:val="24"/>
          <w:szCs w:val="24"/>
        </w:rPr>
        <w:t>owner</w:t>
      </w:r>
      <w:proofErr w:type="gramEnd"/>
      <w:r w:rsidRPr="003A36C6">
        <w:rPr>
          <w:rFonts w:ascii="Calibri" w:eastAsia="Times New Roman" w:hAnsi="Calibri" w:cs="Times New Roman"/>
          <w:color w:val="4C4C4C"/>
          <w:sz w:val="24"/>
          <w:szCs w:val="24"/>
        </w:rPr>
        <w:t xml:space="preserve">: agent that holds the intellectual property rights for a resource. Copyright holder, legal role. </w:t>
      </w:r>
    </w:p>
    <w:p w14:paraId="43252D23"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bookmarkStart w:id="106" w:name="DataProvider"/>
      <w:r w:rsidRPr="003A36C6">
        <w:rPr>
          <w:rFonts w:ascii="Calibri" w:eastAsia="Times New Roman" w:hAnsi="Calibri" w:cs="Times New Roman"/>
          <w:b/>
          <w:bCs/>
          <w:color w:val="4C4C4C"/>
          <w:sz w:val="24"/>
          <w:szCs w:val="24"/>
        </w:rPr>
        <w:t>provider</w:t>
      </w:r>
      <w:bookmarkEnd w:id="106"/>
      <w:r w:rsidRPr="003A36C6">
        <w:rPr>
          <w:rFonts w:ascii="Calibri" w:eastAsia="Times New Roman" w:hAnsi="Calibri" w:cs="Times New Roman"/>
          <w:color w:val="4C4C4C"/>
          <w:sz w:val="24"/>
          <w:szCs w:val="24"/>
        </w:rPr>
        <w:t>: agent that operates the service endpoint from which a resource is obtained</w:t>
      </w:r>
    </w:p>
    <w:p w14:paraId="0441674B"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r w:rsidRPr="003A36C6">
        <w:rPr>
          <w:rFonts w:ascii="Calibri" w:eastAsia="Times New Roman" w:hAnsi="Calibri" w:cs="Times New Roman"/>
          <w:b/>
          <w:bCs/>
          <w:color w:val="4C4C4C"/>
          <w:sz w:val="24"/>
          <w:szCs w:val="24"/>
        </w:rPr>
        <w:t>steward</w:t>
      </w:r>
      <w:r w:rsidRPr="003A36C6">
        <w:rPr>
          <w:rFonts w:ascii="Calibri" w:eastAsia="Times New Roman" w:hAnsi="Calibri" w:cs="Times New Roman"/>
          <w:color w:val="4C4C4C"/>
          <w:sz w:val="24"/>
          <w:szCs w:val="24"/>
        </w:rPr>
        <w:t>: agent that is responsible for the maintenance/update of a resource</w:t>
      </w:r>
    </w:p>
    <w:p w14:paraId="0BC2337C" w14:textId="77777777" w:rsidR="008150B5" w:rsidRDefault="008150B5" w:rsidP="003C6819">
      <w:pPr>
        <w:pStyle w:val="Heading1"/>
      </w:pPr>
      <w:bookmarkStart w:id="107" w:name="_Toc369081025"/>
      <w:r>
        <w:t>Discussion</w:t>
      </w:r>
      <w:bookmarkEnd w:id="107"/>
    </w:p>
    <w:p w14:paraId="44997EF8" w14:textId="107B38BB" w:rsidR="008150B5" w:rsidRDefault="008150B5" w:rsidP="008150B5">
      <w:r>
        <w:t>A node is a</w:t>
      </w:r>
      <w:r w:rsidR="00E75159">
        <w:t xml:space="preserve"> server that provides </w:t>
      </w:r>
      <w:del w:id="108" w:author="Stephen Richard" w:date="2014-01-13T16:17:00Z">
        <w:r w:rsidR="00E75159" w:rsidDel="00F7092A">
          <w:delText>NGDS</w:delText>
        </w:r>
      </w:del>
      <w:ins w:id="109" w:author="Stephen Richard" w:date="2014-01-13T16:17:00Z">
        <w:r w:rsidR="00F7092A">
          <w:t>USGIN</w:t>
        </w:r>
      </w:ins>
      <w:r w:rsidR="00E75159">
        <w:t xml:space="preserve"> resources</w:t>
      </w:r>
      <w:r>
        <w:t>, not a client</w:t>
      </w:r>
      <w:r w:rsidR="00E75159">
        <w:t xml:space="preserve"> that uses the offered resources</w:t>
      </w:r>
      <w:r>
        <w:t xml:space="preserve">.  A server that </w:t>
      </w:r>
      <w:r w:rsidR="008D3D63">
        <w:t>hosts</w:t>
      </w:r>
      <w:r>
        <w:t xml:space="preserve"> applications utilizing </w:t>
      </w:r>
      <w:del w:id="110" w:author="Stephen Richard" w:date="2014-01-13T16:17:00Z">
        <w:r w:rsidDel="00F7092A">
          <w:delText>NGDS</w:delText>
        </w:r>
      </w:del>
      <w:ins w:id="111" w:author="Stephen Richard" w:date="2014-01-13T16:17:00Z">
        <w:r w:rsidR="00F7092A">
          <w:t>USGIN</w:t>
        </w:r>
      </w:ins>
      <w:r>
        <w:t xml:space="preserve"> services</w:t>
      </w:r>
      <w:r w:rsidR="008D3D63">
        <w:t xml:space="preserve"> is a vital part of the system, but</w:t>
      </w:r>
      <w:r>
        <w:t xml:space="preserve"> is not considered a node. Such applications would </w:t>
      </w:r>
      <w:r w:rsidR="007E3EC6">
        <w:t xml:space="preserve">be </w:t>
      </w:r>
      <w:r>
        <w:t>expect</w:t>
      </w:r>
      <w:r w:rsidR="007E3EC6">
        <w:t>ed</w:t>
      </w:r>
      <w:r>
        <w:t xml:space="preserve"> to be registered in the system by posting metadata to an </w:t>
      </w:r>
      <w:del w:id="112" w:author="Stephen Richard" w:date="2014-01-13T16:17:00Z">
        <w:r w:rsidDel="00F7092A">
          <w:delText>NGDS</w:delText>
        </w:r>
      </w:del>
      <w:ins w:id="113" w:author="Stephen Richard" w:date="2014-01-13T16:17:00Z">
        <w:r w:rsidR="00F7092A">
          <w:t>USGIN</w:t>
        </w:r>
      </w:ins>
      <w:r>
        <w:t xml:space="preserve"> catalog</w:t>
      </w:r>
      <w:r w:rsidR="008D3D63">
        <w:t>.</w:t>
      </w:r>
      <w:r w:rsidR="007E3EC6">
        <w:t xml:space="preserve">  </w:t>
      </w:r>
    </w:p>
    <w:p w14:paraId="5CEFE937" w14:textId="35693B56" w:rsidR="00334B2D" w:rsidRDefault="00334B2D" w:rsidP="00334B2D">
      <w:r>
        <w:t>Application</w:t>
      </w:r>
      <w:r w:rsidR="008D3D63">
        <w:t>s</w:t>
      </w:r>
      <w:r>
        <w:t xml:space="preserve"> enabling search across the entire </w:t>
      </w:r>
      <w:del w:id="114" w:author="Stephen Richard" w:date="2014-01-13T16:17:00Z">
        <w:r w:rsidDel="00F7092A">
          <w:delText>NGDS</w:delText>
        </w:r>
      </w:del>
      <w:ins w:id="115" w:author="Stephen Richard" w:date="2014-01-13T16:17:00Z">
        <w:r w:rsidR="00F7092A">
          <w:t>USGIN</w:t>
        </w:r>
      </w:ins>
      <w:r>
        <w:t xml:space="preserve"> catalog</w:t>
      </w:r>
      <w:r w:rsidR="008D3D63">
        <w:t xml:space="preserve"> are an essential part of the system. At least one such search application will be recognized as the official portal to the system, accessed from the </w:t>
      </w:r>
      <w:del w:id="116" w:author="Stephen Richard" w:date="2014-01-13T16:17:00Z">
        <w:r w:rsidR="008D3D63" w:rsidDel="00F7092A">
          <w:delText>NGDS</w:delText>
        </w:r>
      </w:del>
      <w:ins w:id="117" w:author="Stephen Richard" w:date="2014-01-13T16:17:00Z">
        <w:r w:rsidR="00F7092A">
          <w:t>USGIN</w:t>
        </w:r>
      </w:ins>
      <w:r w:rsidR="008D3D63">
        <w:t xml:space="preserve"> home page on the web</w:t>
      </w:r>
      <w:r>
        <w:t>.</w:t>
      </w:r>
    </w:p>
    <w:p w14:paraId="0344A6BF" w14:textId="07EBB961" w:rsidR="0050163B" w:rsidRDefault="00E75159" w:rsidP="00334B2D">
      <w:r>
        <w:t xml:space="preserve">Each node is under the stewardship of a data </w:t>
      </w:r>
      <w:r>
        <w:fldChar w:fldCharType="begin"/>
      </w:r>
      <w:r>
        <w:instrText xml:space="preserve"> REF DataProvider \h </w:instrText>
      </w:r>
      <w:r>
        <w:fldChar w:fldCharType="separate"/>
      </w:r>
      <w:r w:rsidRPr="003A36C6">
        <w:rPr>
          <w:rFonts w:ascii="Calibri" w:eastAsia="Times New Roman" w:hAnsi="Calibri" w:cs="Times New Roman"/>
          <w:b/>
          <w:bCs/>
          <w:color w:val="4C4C4C"/>
          <w:sz w:val="24"/>
          <w:szCs w:val="24"/>
        </w:rPr>
        <w:t>provider</w:t>
      </w:r>
      <w:r>
        <w:fldChar w:fldCharType="end"/>
      </w:r>
      <w:r>
        <w:t xml:space="preserve">. </w:t>
      </w:r>
      <w:r w:rsidR="0050163B">
        <w:t xml:space="preserve">Individual organizations may host more than one node. For example different servers may host OGC web services, a CSW service, and a repository containing document resources, all under the stewardship of a single data provider. These would be considered three distinct nodes.  A node may host data from more than one data </w:t>
      </w:r>
      <w:r>
        <w:fldChar w:fldCharType="begin"/>
      </w:r>
      <w:r>
        <w:instrText xml:space="preserve"> REF DataContributor \h </w:instrText>
      </w:r>
      <w:r>
        <w:fldChar w:fldCharType="separate"/>
      </w:r>
      <w:r w:rsidRPr="003A36C6">
        <w:rPr>
          <w:rFonts w:ascii="Calibri" w:eastAsia="Times New Roman" w:hAnsi="Calibri" w:cs="Times New Roman"/>
          <w:b/>
          <w:bCs/>
          <w:color w:val="4C4C4C"/>
          <w:sz w:val="24"/>
          <w:szCs w:val="24"/>
        </w:rPr>
        <w:t>contributor</w:t>
      </w:r>
      <w:r>
        <w:fldChar w:fldCharType="end"/>
      </w:r>
      <w:r w:rsidR="0050163B">
        <w:t>.</w:t>
      </w:r>
    </w:p>
    <w:p w14:paraId="53DAA153" w14:textId="674D59D6" w:rsidR="005C32D8" w:rsidRDefault="005C32D8" w:rsidP="005C32D8">
      <w:r>
        <w:t xml:space="preserve">If a server is hosting resources that are described by metadata in an </w:t>
      </w:r>
      <w:del w:id="118" w:author="Stephen Richard" w:date="2014-01-13T16:17:00Z">
        <w:r w:rsidDel="00F7092A">
          <w:delText>NGDS</w:delText>
        </w:r>
      </w:del>
      <w:ins w:id="119" w:author="Stephen Richard" w:date="2014-01-13T16:17:00Z">
        <w:r w:rsidR="00F7092A">
          <w:t>USGIN</w:t>
        </w:r>
      </w:ins>
      <w:r>
        <w:t xml:space="preserve"> catalog, and those resources meet the 'geothermal-relevant' criteria, then the operator of that node MAY declare it to be an </w:t>
      </w:r>
      <w:del w:id="120" w:author="Stephen Richard" w:date="2014-01-13T16:17:00Z">
        <w:r w:rsidDel="00F7092A">
          <w:delText>NGDS</w:delText>
        </w:r>
      </w:del>
      <w:ins w:id="121" w:author="Stephen Richard" w:date="2014-01-13T16:17:00Z">
        <w:r w:rsidR="00F7092A">
          <w:t>USGIN</w:t>
        </w:r>
      </w:ins>
      <w:r>
        <w:t xml:space="preserve"> node, but doesn't have to. </w:t>
      </w:r>
    </w:p>
    <w:p w14:paraId="137B876A" w14:textId="5D100AE1" w:rsidR="005C32D8" w:rsidRDefault="005C32D8" w:rsidP="005C32D8">
      <w:r>
        <w:t xml:space="preserve">Putting an </w:t>
      </w:r>
      <w:del w:id="122" w:author="Stephen Richard" w:date="2014-01-13T16:17:00Z">
        <w:r w:rsidDel="00F7092A">
          <w:delText>NGDS</w:delText>
        </w:r>
      </w:del>
      <w:ins w:id="123" w:author="Stephen Richard" w:date="2014-01-13T16:17:00Z">
        <w:r w:rsidR="00F7092A">
          <w:t>USGIN</w:t>
        </w:r>
      </w:ins>
      <w:r>
        <w:t xml:space="preserve"> self-description document on the server at the </w:t>
      </w:r>
      <w:r w:rsidR="008707BE">
        <w:t xml:space="preserve">specified </w:t>
      </w:r>
      <w:r>
        <w:t>location constitute</w:t>
      </w:r>
      <w:r w:rsidR="008707BE">
        <w:t>s</w:t>
      </w:r>
      <w:r>
        <w:t xml:space="preserve"> a declaration that that server considers itself an </w:t>
      </w:r>
      <w:del w:id="124" w:author="Stephen Richard" w:date="2014-01-13T16:17:00Z">
        <w:r w:rsidDel="00F7092A">
          <w:delText>NGDS</w:delText>
        </w:r>
      </w:del>
      <w:ins w:id="125" w:author="Stephen Richard" w:date="2014-01-13T16:17:00Z">
        <w:r w:rsidR="00F7092A">
          <w:t>USGIN</w:t>
        </w:r>
      </w:ins>
      <w:r>
        <w:t xml:space="preserve"> node. </w:t>
      </w:r>
      <w:r w:rsidR="008305DE">
        <w:t xml:space="preserve">One of the functions of the self-description document would be that a system registry of known </w:t>
      </w:r>
      <w:del w:id="126" w:author="Stephen Richard" w:date="2014-01-13T16:17:00Z">
        <w:r w:rsidR="008305DE" w:rsidDel="00F7092A">
          <w:delText>NGDS</w:delText>
        </w:r>
      </w:del>
      <w:ins w:id="127" w:author="Stephen Richard" w:date="2014-01-13T16:17:00Z">
        <w:r w:rsidR="00F7092A">
          <w:t>USGIN</w:t>
        </w:r>
      </w:ins>
      <w:r w:rsidR="008305DE">
        <w:t xml:space="preserve"> nodes could have a web crawler application that searches for such self-description documents and starts a node-registration/approval/validation process when it finds new ones.  This would enable a 'pull' model registration.</w:t>
      </w:r>
    </w:p>
    <w:p w14:paraId="11C698E0" w14:textId="77777777" w:rsidR="005C32D8" w:rsidRDefault="005C32D8" w:rsidP="00334B2D"/>
    <w:p w14:paraId="4A9D78F9" w14:textId="4B7E4E54" w:rsidR="00FC5467" w:rsidRDefault="003C6819" w:rsidP="003C6819">
      <w:pPr>
        <w:pStyle w:val="Heading1"/>
      </w:pPr>
      <w:bookmarkStart w:id="128" w:name="_Toc369081026"/>
      <w:r>
        <w:lastRenderedPageBreak/>
        <w:t xml:space="preserve">Functional </w:t>
      </w:r>
      <w:del w:id="129" w:author="Stephen Richard" w:date="2014-01-13T16:17:00Z">
        <w:r w:rsidDel="00F7092A">
          <w:delText>NGDS</w:delText>
        </w:r>
      </w:del>
      <w:ins w:id="130" w:author="Stephen Richard" w:date="2014-01-13T16:17:00Z">
        <w:r w:rsidR="00F7092A">
          <w:t>USGIN</w:t>
        </w:r>
      </w:ins>
      <w:r>
        <w:t xml:space="preserve"> node</w:t>
      </w:r>
      <w:r w:rsidR="0044353A">
        <w:t xml:space="preserve"> categories</w:t>
      </w:r>
      <w:bookmarkEnd w:id="128"/>
    </w:p>
    <w:p w14:paraId="1F391186" w14:textId="478FB845" w:rsidR="003C6819" w:rsidRDefault="00FC5467" w:rsidP="003A36C6">
      <w:r>
        <w:t xml:space="preserve">Both data resources and metadata can be made accessible either packaged in files or through services that offer capabilities extending HTTP. Thus </w:t>
      </w:r>
      <w:del w:id="131" w:author="Stephen Richard" w:date="2014-01-13T16:17:00Z">
        <w:r w:rsidDel="00F7092A">
          <w:delText>NGDS</w:delText>
        </w:r>
      </w:del>
      <w:ins w:id="132" w:author="Stephen Richard" w:date="2014-01-13T16:17:00Z">
        <w:r w:rsidR="00F7092A">
          <w:t>USGIN</w:t>
        </w:r>
      </w:ins>
      <w:r>
        <w:t xml:space="preserve"> nodes can be categorized according to whether they present information in files or through web services.  An individual node my offer both kinds of information access.</w:t>
      </w:r>
    </w:p>
    <w:p w14:paraId="123C72F1" w14:textId="4254D08E" w:rsidR="007E735F" w:rsidRDefault="00FC5467" w:rsidP="007E735F">
      <w:pPr>
        <w:pStyle w:val="Heading2"/>
      </w:pPr>
      <w:bookmarkStart w:id="133" w:name="_Toc369081027"/>
      <w:r>
        <w:t>Files</w:t>
      </w:r>
      <w:r w:rsidR="007E735F">
        <w:t>-only node</w:t>
      </w:r>
      <w:bookmarkEnd w:id="133"/>
    </w:p>
    <w:p w14:paraId="1BD29C23" w14:textId="63E94D55" w:rsidR="007E735F" w:rsidRDefault="007E735F" w:rsidP="007E735F">
      <w:r>
        <w:t xml:space="preserve">A publish-only node hosts web accessible files that are either information resources registered in an </w:t>
      </w:r>
      <w:del w:id="134" w:author="Stephen Richard" w:date="2014-01-13T16:17:00Z">
        <w:r w:rsidDel="00F7092A">
          <w:delText>NGDS</w:delText>
        </w:r>
      </w:del>
      <w:ins w:id="135" w:author="Stephen Richard" w:date="2014-01-13T16:17:00Z">
        <w:r w:rsidR="00F7092A">
          <w:t>USGIN</w:t>
        </w:r>
      </w:ins>
      <w:r>
        <w:t xml:space="preserve"> catalog, or </w:t>
      </w:r>
      <w:del w:id="136" w:author="Stephen Richard" w:date="2014-01-13T16:17:00Z">
        <w:r w:rsidDel="00F7092A">
          <w:delText>NGDS</w:delText>
        </w:r>
      </w:del>
      <w:ins w:id="137" w:author="Stephen Richard" w:date="2014-01-13T16:17:00Z">
        <w:r w:rsidR="00F7092A">
          <w:t>USGIN</w:t>
        </w:r>
      </w:ins>
      <w:r>
        <w:t xml:space="preserve">-conformant metadata records in a web-accessible folder registered for harvest to an </w:t>
      </w:r>
      <w:del w:id="138" w:author="Stephen Richard" w:date="2014-01-13T16:17:00Z">
        <w:r w:rsidDel="00F7092A">
          <w:delText>NGDS</w:delText>
        </w:r>
      </w:del>
      <w:ins w:id="139" w:author="Stephen Richard" w:date="2014-01-13T16:17:00Z">
        <w:r w:rsidR="00F7092A">
          <w:t>USGIN</w:t>
        </w:r>
      </w:ins>
      <w:r>
        <w:t xml:space="preserve"> catalog.</w:t>
      </w:r>
    </w:p>
    <w:p w14:paraId="4281F8DA" w14:textId="4AD1AE0E" w:rsidR="007E735F" w:rsidRDefault="007E735F" w:rsidP="007E735F">
      <w:pPr>
        <w:pStyle w:val="Heading2"/>
      </w:pPr>
      <w:bookmarkStart w:id="140" w:name="_Toc369081028"/>
      <w:r>
        <w:t>Service node</w:t>
      </w:r>
      <w:bookmarkEnd w:id="140"/>
    </w:p>
    <w:p w14:paraId="363EF296" w14:textId="632B9299" w:rsidR="00943104" w:rsidRDefault="007E735F" w:rsidP="003A36C6">
      <w:pPr>
        <w:spacing w:after="0"/>
      </w:pPr>
      <w:r>
        <w:t xml:space="preserve">A service node offers at least one </w:t>
      </w:r>
      <w:del w:id="141" w:author="Stephen Richard" w:date="2014-01-13T16:17:00Z">
        <w:r w:rsidDel="00F7092A">
          <w:delText>NGDS</w:delText>
        </w:r>
      </w:del>
      <w:ins w:id="142" w:author="Stephen Richard" w:date="2014-01-13T16:17:00Z">
        <w:r w:rsidR="00F7092A">
          <w:t>USGIN</w:t>
        </w:r>
      </w:ins>
      <w:r>
        <w:t xml:space="preserve"> service that is registered in an </w:t>
      </w:r>
      <w:del w:id="143" w:author="Stephen Richard" w:date="2014-01-13T16:17:00Z">
        <w:r w:rsidDel="00F7092A">
          <w:delText>NGDS</w:delText>
        </w:r>
      </w:del>
      <w:ins w:id="144" w:author="Stephen Richard" w:date="2014-01-13T16:17:00Z">
        <w:r w:rsidR="00F7092A">
          <w:t>USGIN</w:t>
        </w:r>
      </w:ins>
      <w:r>
        <w:t xml:space="preserve"> catalog, either through the metadata for datasets exposed by the service, or as a catalog service.</w:t>
      </w:r>
    </w:p>
    <w:p w14:paraId="56C4B8D7" w14:textId="53F4006C" w:rsidR="0044353A" w:rsidRDefault="0044353A" w:rsidP="003A36C6">
      <w:pPr>
        <w:pStyle w:val="Heading3"/>
        <w:spacing w:before="0"/>
        <w:ind w:left="720"/>
      </w:pPr>
      <w:bookmarkStart w:id="145" w:name="_Toc369081029"/>
      <w:r>
        <w:t>Catalog Node</w:t>
      </w:r>
      <w:bookmarkEnd w:id="145"/>
    </w:p>
    <w:p w14:paraId="5BE7F2C1" w14:textId="26006029" w:rsidR="0044353A" w:rsidRDefault="0044353A" w:rsidP="003A36C6">
      <w:pPr>
        <w:spacing w:after="0"/>
        <w:ind w:left="720"/>
      </w:pPr>
      <w:r>
        <w:t>A service node that offers a CSW service to search the metadata collection hosted by that node</w:t>
      </w:r>
    </w:p>
    <w:p w14:paraId="6C58CEBF" w14:textId="2E874F73" w:rsidR="0044353A" w:rsidRDefault="0044353A" w:rsidP="003A36C6">
      <w:pPr>
        <w:pStyle w:val="Heading3"/>
        <w:spacing w:before="0"/>
        <w:ind w:left="720"/>
      </w:pPr>
      <w:bookmarkStart w:id="146" w:name="_Toc369081030"/>
      <w:r>
        <w:t>Data node</w:t>
      </w:r>
      <w:bookmarkEnd w:id="146"/>
    </w:p>
    <w:p w14:paraId="7F02EE92" w14:textId="6B59F75B" w:rsidR="0044353A" w:rsidRPr="0044353A" w:rsidRDefault="0044353A" w:rsidP="003A36C6">
      <w:pPr>
        <w:spacing w:after="0"/>
        <w:ind w:left="720"/>
      </w:pPr>
      <w:r>
        <w:t>A service node that offers at least one registered data service (e.g. WFS, WMS,</w:t>
      </w:r>
      <w:r w:rsidR="004C0F91">
        <w:t xml:space="preserve"> WCS,</w:t>
      </w:r>
      <w:r>
        <w:t xml:space="preserve"> </w:t>
      </w:r>
      <w:proofErr w:type="spellStart"/>
      <w:r w:rsidR="004C0F91">
        <w:t>OpenDAP</w:t>
      </w:r>
      <w:proofErr w:type="spellEnd"/>
      <w:r w:rsidR="004C0F91">
        <w:t>)</w:t>
      </w:r>
    </w:p>
    <w:p w14:paraId="678E3871" w14:textId="19A3F431" w:rsidR="0050163B" w:rsidRDefault="00943104" w:rsidP="004931AF">
      <w:pPr>
        <w:pStyle w:val="Heading1"/>
      </w:pPr>
      <w:bookmarkStart w:id="147" w:name="_NGDS_Node_Self-Description"/>
      <w:bookmarkStart w:id="148" w:name="_Toc369081031"/>
      <w:bookmarkStart w:id="149" w:name="_Ref348844805"/>
      <w:bookmarkEnd w:id="147"/>
      <w:del w:id="150" w:author="Stephen Richard" w:date="2014-01-13T16:17:00Z">
        <w:r w:rsidDel="00F7092A">
          <w:delText>NGDS</w:delText>
        </w:r>
      </w:del>
      <w:ins w:id="151" w:author="Stephen Richard" w:date="2014-01-13T16:17:00Z">
        <w:r w:rsidR="00F7092A">
          <w:t>USGIN</w:t>
        </w:r>
      </w:ins>
      <w:r>
        <w:t xml:space="preserve"> Node Self-Description Document</w:t>
      </w:r>
      <w:bookmarkEnd w:id="148"/>
      <w:r>
        <w:t xml:space="preserve"> </w:t>
      </w:r>
    </w:p>
    <w:p w14:paraId="63324C32" w14:textId="434F65CB" w:rsidR="002B5144" w:rsidRDefault="00FC5467" w:rsidP="00FC5467">
      <w:r>
        <w:t xml:space="preserve">Every </w:t>
      </w:r>
      <w:del w:id="152" w:author="Stephen Richard" w:date="2014-01-13T16:17:00Z">
        <w:r w:rsidDel="00F7092A">
          <w:delText>NGDS</w:delText>
        </w:r>
      </w:del>
      <w:ins w:id="153" w:author="Stephen Richard" w:date="2014-01-13T16:17:00Z">
        <w:r w:rsidR="00F7092A">
          <w:t>USGIN</w:t>
        </w:r>
      </w:ins>
      <w:r>
        <w:t xml:space="preserve"> node </w:t>
      </w:r>
      <w:hyperlink w:anchor="_Requirements" w:history="1">
        <w:r w:rsidRPr="00DB20A8">
          <w:rPr>
            <w:rStyle w:val="Hyperlink"/>
          </w:rPr>
          <w:t xml:space="preserve">SHOULD </w:t>
        </w:r>
      </w:hyperlink>
      <w:r>
        <w:t xml:space="preserve">offer an </w:t>
      </w:r>
      <w:del w:id="154" w:author="Stephen Richard" w:date="2014-01-13T16:17:00Z">
        <w:r w:rsidDel="00F7092A">
          <w:delText>NGDS</w:delText>
        </w:r>
      </w:del>
      <w:ins w:id="155" w:author="Stephen Richard" w:date="2014-01-13T16:17:00Z">
        <w:r w:rsidR="00F7092A">
          <w:t>USGIN</w:t>
        </w:r>
      </w:ins>
      <w:r>
        <w:t xml:space="preserve"> Node self-description document available via http GET at standard path. </w:t>
      </w:r>
      <w:r w:rsidRPr="006417AA">
        <w:t xml:space="preserve"> </w:t>
      </w:r>
      <w:r w:rsidR="005C3DD0">
        <w:t>Recommended practice is to use the</w:t>
      </w:r>
      <w:r>
        <w:t xml:space="preserve"> IETF </w:t>
      </w:r>
      <w:r w:rsidRPr="00C616BC">
        <w:t>"/.well-known/host-meta" path</w:t>
      </w:r>
      <w:r w:rsidR="002B5144">
        <w:t xml:space="preserve"> (</w:t>
      </w:r>
      <w:r>
        <w:t xml:space="preserve">see </w:t>
      </w:r>
      <w:r w:rsidRPr="00C616BC">
        <w:t>http://tools.ietf.org/html/rfc6415</w:t>
      </w:r>
      <w:r w:rsidR="002B5144">
        <w:t xml:space="preserve">).   </w:t>
      </w:r>
      <w:proofErr w:type="gramStart"/>
      <w:r w:rsidR="002B5144">
        <w:t>Because many web-server</w:t>
      </w:r>
      <w:r w:rsidR="002B5144" w:rsidRPr="002B5144">
        <w:t xml:space="preserve"> configurations are set</w:t>
      </w:r>
      <w:r w:rsidR="002B5144">
        <w:t xml:space="preserve"> </w:t>
      </w:r>
      <w:r w:rsidR="002B5144" w:rsidRPr="002B5144">
        <w:t>up to hide dot files</w:t>
      </w:r>
      <w:r w:rsidR="002B5144">
        <w:t xml:space="preserve"> (files or folders with names beginning with a '.')</w:t>
      </w:r>
      <w:proofErr w:type="gramEnd"/>
      <w:r w:rsidR="002B5144">
        <w:t xml:space="preserve"> </w:t>
      </w:r>
      <w:r w:rsidR="002B5144" w:rsidRPr="002B5144">
        <w:t xml:space="preserve"> </w:t>
      </w:r>
      <w:proofErr w:type="gramStart"/>
      <w:r w:rsidR="002B5144" w:rsidRPr="002B5144">
        <w:t>from</w:t>
      </w:r>
      <w:proofErr w:type="gramEnd"/>
      <w:r w:rsidR="002B5144" w:rsidRPr="002B5144">
        <w:t xml:space="preserve"> directory browsing or even direct access</w:t>
      </w:r>
      <w:r w:rsidR="002B5144">
        <w:t xml:space="preserve">, it is also recommended to </w:t>
      </w:r>
      <w:ins w:id="156" w:author="Stephen Richard" w:date="2014-01-13T16:37:00Z">
        <w:r w:rsidR="0080298D">
          <w:t xml:space="preserve">place </w:t>
        </w:r>
      </w:ins>
      <w:r w:rsidR="002B5144">
        <w:t>a simple JSON-formatted manifest file in the root directory of the server</w:t>
      </w:r>
      <w:r w:rsidR="002B5144" w:rsidRPr="002B5144">
        <w:t>.</w:t>
      </w:r>
      <w:r w:rsidR="002B5144">
        <w:t xml:space="preserve"> This file should contain the same information.</w:t>
      </w:r>
    </w:p>
    <w:p w14:paraId="6E0D64EA" w14:textId="51AB1C22" w:rsidR="0050163B" w:rsidRPr="000C1A6C" w:rsidRDefault="006417AA" w:rsidP="0050163B">
      <w:r>
        <w:t xml:space="preserve">This document is a representation of the node resource. </w:t>
      </w:r>
      <w:r w:rsidR="0050163B">
        <w:t xml:space="preserve">  The purpose of this document is to make the node</w:t>
      </w:r>
      <w:r>
        <w:t xml:space="preserve"> self-describing, both as a </w:t>
      </w:r>
      <w:r w:rsidR="003A36C6">
        <w:fldChar w:fldCharType="begin"/>
      </w:r>
      <w:r w:rsidR="003A36C6">
        <w:instrText xml:space="preserve"> REF Hypermedia \h </w:instrText>
      </w:r>
      <w:r w:rsidR="003A36C6">
        <w:fldChar w:fldCharType="separate"/>
      </w:r>
      <w:r w:rsidR="003A36C6" w:rsidRPr="003A36C6">
        <w:rPr>
          <w:b/>
        </w:rPr>
        <w:t>Hypermedia</w:t>
      </w:r>
      <w:r w:rsidR="003A36C6">
        <w:fldChar w:fldCharType="end"/>
      </w:r>
      <w:r w:rsidR="003A36C6">
        <w:t xml:space="preserve"> </w:t>
      </w:r>
      <w:r>
        <w:t xml:space="preserve">document for machine clients and as a web page for people to read. </w:t>
      </w:r>
      <w:r w:rsidR="0050163B">
        <w:t xml:space="preserve"> </w:t>
      </w:r>
      <w:r>
        <w:t xml:space="preserve">The document would be a publicly accessible HTML document, discoverable using standard web search technology (Google, Yahoo, Bing, etc.), with text description of the node, the node operator, node capabilities, expected lifetime, acknowledgements for support, etc. The template below defines an HTML profile for including </w:t>
      </w:r>
      <w:r w:rsidR="0050163B">
        <w:t xml:space="preserve">information and links that a software agent could use to inspect the capabilities and access desired function. </w:t>
      </w:r>
      <w:r>
        <w:t>This might be encoded in HTML link elements in the head section, or using '</w:t>
      </w:r>
      <w:proofErr w:type="spellStart"/>
      <w:r>
        <w:t>rel</w:t>
      </w:r>
      <w:proofErr w:type="spellEnd"/>
      <w:r>
        <w:t>', 'class', and 'type' attributes on HTML anchors or other elements in the document</w:t>
      </w:r>
      <w:r w:rsidR="0050163B">
        <w:t>.</w:t>
      </w:r>
      <w:r w:rsidR="0050163B" w:rsidRPr="008150B5">
        <w:t xml:space="preserve"> </w:t>
      </w:r>
      <w:r w:rsidR="0050163B">
        <w:t xml:space="preserve"> </w:t>
      </w:r>
      <w:r w:rsidR="00682ED3">
        <w:t>Some w</w:t>
      </w:r>
      <w:r w:rsidR="0007447C">
        <w:t>ork needs to be done to define</w:t>
      </w:r>
      <w:r w:rsidR="00682ED3">
        <w:t xml:space="preserve"> the vocabulary of '</w:t>
      </w:r>
      <w:proofErr w:type="spellStart"/>
      <w:r w:rsidR="00682ED3">
        <w:t>rel</w:t>
      </w:r>
      <w:proofErr w:type="spellEnd"/>
      <w:r w:rsidR="00682ED3">
        <w:t xml:space="preserve">' or 'class' attributes, </w:t>
      </w:r>
      <w:r w:rsidR="0007447C">
        <w:t xml:space="preserve">or </w:t>
      </w:r>
      <w:hyperlink r:id="rId16" w:history="1">
        <w:proofErr w:type="spellStart"/>
        <w:r w:rsidR="0007447C" w:rsidRPr="0007447C">
          <w:rPr>
            <w:rStyle w:val="Hyperlink"/>
          </w:rPr>
          <w:t>microdata</w:t>
        </w:r>
        <w:proofErr w:type="spellEnd"/>
        <w:r w:rsidR="0007447C" w:rsidRPr="0007447C">
          <w:rPr>
            <w:rStyle w:val="Hyperlink"/>
          </w:rPr>
          <w:t xml:space="preserve"> </w:t>
        </w:r>
      </w:hyperlink>
      <w:r w:rsidR="0007447C">
        <w:t xml:space="preserve">properties </w:t>
      </w:r>
      <w:r w:rsidR="00682ED3">
        <w:t xml:space="preserve"> </w:t>
      </w:r>
    </w:p>
    <w:bookmarkEnd w:id="149"/>
    <w:p w14:paraId="4D922A92" w14:textId="7B681078" w:rsidR="00DB20A8" w:rsidRPr="00DB20A8" w:rsidRDefault="00FC5467" w:rsidP="003A36C6">
      <w:r>
        <w:t>The content for the self-description page would include the following:</w:t>
      </w:r>
    </w:p>
    <w:p w14:paraId="2C63C5C1" w14:textId="04604407" w:rsidR="00943104" w:rsidRDefault="00943104" w:rsidP="003A36C6">
      <w:pPr>
        <w:pStyle w:val="ListParagraph"/>
        <w:numPr>
          <w:ilvl w:val="0"/>
          <w:numId w:val="7"/>
        </w:numPr>
      </w:pPr>
      <w:r>
        <w:t xml:space="preserve">Node Name: [Name to </w:t>
      </w:r>
      <w:r w:rsidR="005F31C2">
        <w:t>identify</w:t>
      </w:r>
      <w:r>
        <w:t xml:space="preserve"> this node</w:t>
      </w:r>
      <w:r w:rsidR="005F31C2">
        <w:t>]</w:t>
      </w:r>
    </w:p>
    <w:p w14:paraId="168B0642" w14:textId="2E998B45" w:rsidR="00943104" w:rsidRDefault="00943104" w:rsidP="003A36C6">
      <w:pPr>
        <w:pStyle w:val="ListParagraph"/>
        <w:numPr>
          <w:ilvl w:val="0"/>
          <w:numId w:val="7"/>
        </w:numPr>
      </w:pPr>
      <w:r>
        <w:t>Supporting organization: [name, contact point to report issues]</w:t>
      </w:r>
    </w:p>
    <w:p w14:paraId="13FD3A7D" w14:textId="50A03EE4" w:rsidR="00943104" w:rsidRDefault="00943104" w:rsidP="003A36C6">
      <w:pPr>
        <w:pStyle w:val="ListParagraph"/>
        <w:numPr>
          <w:ilvl w:val="0"/>
          <w:numId w:val="7"/>
        </w:numPr>
      </w:pPr>
      <w:r>
        <w:t>Description: [is there any topical focus, group of contributors, other special characteristics of capabilities offered]</w:t>
      </w:r>
    </w:p>
    <w:p w14:paraId="61F7967F" w14:textId="7DA8FB15" w:rsidR="00943104" w:rsidRDefault="004C754C" w:rsidP="003A36C6">
      <w:pPr>
        <w:pStyle w:val="ListParagraph"/>
        <w:numPr>
          <w:ilvl w:val="0"/>
          <w:numId w:val="7"/>
        </w:numPr>
        <w:spacing w:after="0"/>
      </w:pPr>
      <w:r>
        <w:lastRenderedPageBreak/>
        <w:t>Node type</w:t>
      </w:r>
      <w:r w:rsidR="00943104">
        <w:t>:</w:t>
      </w:r>
      <w:r>
        <w:t xml:space="preserve"> term from controlled vocabulary to indicate type of node. One of {</w:t>
      </w:r>
      <w:proofErr w:type="spellStart"/>
      <w:r>
        <w:t>filesOnly</w:t>
      </w:r>
      <w:proofErr w:type="spellEnd"/>
      <w:r>
        <w:t xml:space="preserve">, catalog, </w:t>
      </w:r>
      <w:proofErr w:type="spellStart"/>
      <w:r>
        <w:t>dataService</w:t>
      </w:r>
      <w:proofErr w:type="spellEnd"/>
      <w:r>
        <w:t xml:space="preserve">, </w:t>
      </w:r>
      <w:proofErr w:type="spellStart"/>
      <w:r>
        <w:t>catalogAndDataService</w:t>
      </w:r>
      <w:proofErr w:type="spellEnd"/>
      <w:r>
        <w:t>}</w:t>
      </w:r>
    </w:p>
    <w:p w14:paraId="6840733F" w14:textId="56B5502F" w:rsidR="00943104" w:rsidRDefault="00EE637B" w:rsidP="003A36C6">
      <w:pPr>
        <w:pStyle w:val="ListParagraph"/>
        <w:numPr>
          <w:ilvl w:val="0"/>
          <w:numId w:val="7"/>
        </w:numPr>
        <w:spacing w:after="0"/>
      </w:pPr>
      <w:r>
        <w:t>Resources</w:t>
      </w:r>
      <w:r w:rsidR="00943104">
        <w:t xml:space="preserve">: </w:t>
      </w:r>
    </w:p>
    <w:p w14:paraId="1B5D7422" w14:textId="653E309F" w:rsidR="004931AF" w:rsidRDefault="00EE637B" w:rsidP="003A36C6">
      <w:pPr>
        <w:pStyle w:val="ListParagraph"/>
        <w:numPr>
          <w:ilvl w:val="1"/>
          <w:numId w:val="7"/>
        </w:numPr>
        <w:spacing w:after="0"/>
      </w:pPr>
      <w:r>
        <w:t xml:space="preserve">Data </w:t>
      </w:r>
      <w:r w:rsidR="004931AF">
        <w:t>services</w:t>
      </w:r>
      <w:r w:rsidR="007A0F07">
        <w:t>: List of service types, links to end points, like ArcGIS server REST page?</w:t>
      </w:r>
    </w:p>
    <w:p w14:paraId="6B3D0AB9" w14:textId="04D20926" w:rsidR="004931AF" w:rsidRDefault="00EE637B" w:rsidP="003A36C6">
      <w:pPr>
        <w:pStyle w:val="ListParagraph"/>
        <w:numPr>
          <w:ilvl w:val="1"/>
          <w:numId w:val="7"/>
        </w:numPr>
        <w:spacing w:after="0"/>
      </w:pPr>
      <w:r>
        <w:t xml:space="preserve">Metadata </w:t>
      </w:r>
      <w:r w:rsidR="004931AF">
        <w:t>publishing</w:t>
      </w:r>
      <w:r>
        <w:t xml:space="preserve"> profile</w:t>
      </w:r>
      <w:r w:rsidR="007A0F07">
        <w:t>: how exposed (WAF, CSW, other</w:t>
      </w:r>
      <w:r>
        <w:t>, including specific profiles used</w:t>
      </w:r>
      <w:r w:rsidR="007A0F07">
        <w:t>?)</w:t>
      </w:r>
    </w:p>
    <w:p w14:paraId="3DA6DD27" w14:textId="3B584914" w:rsidR="004931AF" w:rsidRDefault="00EE637B" w:rsidP="003A36C6">
      <w:pPr>
        <w:pStyle w:val="ListParagraph"/>
        <w:numPr>
          <w:ilvl w:val="0"/>
          <w:numId w:val="7"/>
        </w:numPr>
        <w:spacing w:after="0"/>
      </w:pPr>
      <w:r>
        <w:t>How can content of this node</w:t>
      </w:r>
      <w:r w:rsidR="004931AF">
        <w:t xml:space="preserve">? </w:t>
      </w:r>
    </w:p>
    <w:p w14:paraId="2C36CE15" w14:textId="67A0FF2E" w:rsidR="00493E2E" w:rsidRDefault="00493E2E" w:rsidP="003A36C6">
      <w:pPr>
        <w:pStyle w:val="ListParagraph"/>
        <w:numPr>
          <w:ilvl w:val="0"/>
          <w:numId w:val="7"/>
        </w:numPr>
        <w:spacing w:after="0"/>
      </w:pPr>
      <w:r>
        <w:t>URL for RSS feed for service announcements and information broadcasts.</w:t>
      </w:r>
    </w:p>
    <w:p w14:paraId="7E262029" w14:textId="785210CA" w:rsidR="00FC5467" w:rsidRDefault="00FC5467" w:rsidP="003A36C6">
      <w:r>
        <w:t xml:space="preserve">See the accompanying example document.  When the content is established, this could be converted to a template to facilitate creation of new documents for </w:t>
      </w:r>
      <w:del w:id="157" w:author="Stephen Richard" w:date="2014-01-13T16:17:00Z">
        <w:r w:rsidDel="00F7092A">
          <w:delText>NGDS</w:delText>
        </w:r>
      </w:del>
      <w:ins w:id="158" w:author="Stephen Richard" w:date="2014-01-13T16:17:00Z">
        <w:r w:rsidR="00F7092A">
          <w:t>USGIN</w:t>
        </w:r>
      </w:ins>
      <w:r>
        <w:t xml:space="preserve"> nodes. </w:t>
      </w:r>
    </w:p>
    <w:p w14:paraId="1F1330A4" w14:textId="3611B206" w:rsidR="00943104" w:rsidRDefault="007463A8" w:rsidP="003A36C6">
      <w:pPr>
        <w:pStyle w:val="Heading1"/>
      </w:pPr>
      <w:bookmarkStart w:id="159" w:name="_Toc369081032"/>
      <w:r>
        <w:t>Standards Statements</w:t>
      </w:r>
      <w:bookmarkEnd w:id="159"/>
    </w:p>
    <w:p w14:paraId="12B95E5E" w14:textId="431D61B7" w:rsidR="007463A8" w:rsidRDefault="007463A8" w:rsidP="003A36C6">
      <w:pPr>
        <w:pStyle w:val="Heading2"/>
      </w:pPr>
      <w:bookmarkStart w:id="160" w:name="_Requirements"/>
      <w:bookmarkStart w:id="161" w:name="_Toc369081033"/>
      <w:bookmarkEnd w:id="160"/>
      <w:r>
        <w:t>Requirements</w:t>
      </w:r>
      <w:bookmarkEnd w:id="161"/>
    </w:p>
    <w:p w14:paraId="47B50621" w14:textId="493E6640" w:rsidR="007463A8" w:rsidRDefault="007463A8" w:rsidP="007463A8">
      <w:r>
        <w:t>The key words "MUST", "MUST NOT", "REQUIRED", "SHALL", "SHALL NOT", "SHOULD", "SHOULD NOT", "RECOMMENDED", "MAY", and "OPTIONAL" in this document are to be interpreted as described in IETF RFC-2119 [</w:t>
      </w:r>
      <w:hyperlink r:id="rId17" w:history="1">
        <w:r w:rsidRPr="007463A8">
          <w:rPr>
            <w:rStyle w:val="Hyperlink"/>
          </w:rPr>
          <w:t>RFC2119</w:t>
        </w:r>
      </w:hyperlink>
      <w:r>
        <w:t>].</w:t>
      </w:r>
    </w:p>
    <w:p w14:paraId="007292AC" w14:textId="77777777" w:rsidR="007463A8" w:rsidRDefault="007463A8" w:rsidP="003A36C6">
      <w:pPr>
        <w:pStyle w:val="Heading2"/>
      </w:pPr>
      <w:bookmarkStart w:id="162" w:name="_Toc369081034"/>
      <w:r>
        <w:t>Status of this Memo</w:t>
      </w:r>
      <w:bookmarkEnd w:id="162"/>
    </w:p>
    <w:p w14:paraId="04B93EAA" w14:textId="081622B1" w:rsidR="007463A8" w:rsidRDefault="007463A8" w:rsidP="007463A8">
      <w:r>
        <w:t xml:space="preserve">This </w:t>
      </w:r>
      <w:del w:id="163" w:author="Stephen Richard" w:date="2014-01-13T16:17:00Z">
        <w:r w:rsidDel="00F7092A">
          <w:delText>NGDS</w:delText>
        </w:r>
      </w:del>
      <w:ins w:id="164" w:author="Stephen Richard" w:date="2014-01-13T16:17:00Z">
        <w:r w:rsidR="00F7092A">
          <w:t>USGIN</w:t>
        </w:r>
      </w:ins>
      <w:r>
        <w:t xml:space="preserve"> Specification </w:t>
      </w:r>
      <w:r w:rsidR="0026628B">
        <w:t>licensed under</w:t>
      </w:r>
      <w:r>
        <w:t xml:space="preserve"> the CC BY license. </w:t>
      </w:r>
      <w:del w:id="165" w:author="Stephen Richard" w:date="2014-01-13T16:17:00Z">
        <w:r w:rsidDel="00F7092A">
          <w:delText>NGDS</w:delText>
        </w:r>
      </w:del>
      <w:ins w:id="166" w:author="Stephen Richard" w:date="2014-01-13T16:17:00Z">
        <w:r w:rsidR="00F7092A">
          <w:t>USGIN</w:t>
        </w:r>
      </w:ins>
      <w:r>
        <w:t xml:space="preserve"> Specification Drafts are working documents of the </w:t>
      </w:r>
      <w:del w:id="167" w:author="Stephen Richard" w:date="2014-01-13T16:38:00Z">
        <w:r w:rsidDel="0080298D">
          <w:delText>National Geothermal Data System Technology</w:delText>
        </w:r>
      </w:del>
      <w:ins w:id="168" w:author="Stephen Richard" w:date="2014-01-13T16:38:00Z">
        <w:r w:rsidR="0080298D">
          <w:t>US Geoscience Information Network</w:t>
        </w:r>
      </w:ins>
      <w:r>
        <w:t xml:space="preserve"> Working Group.  Note that other groups may also </w:t>
      </w:r>
      <w:r w:rsidR="00FC5467">
        <w:t>distribute working</w:t>
      </w:r>
      <w:r>
        <w:t xml:space="preserve"> documents as </w:t>
      </w:r>
      <w:del w:id="169" w:author="Stephen Richard" w:date="2014-01-13T16:17:00Z">
        <w:r w:rsidDel="00F7092A">
          <w:delText>NGDS</w:delText>
        </w:r>
      </w:del>
      <w:ins w:id="170" w:author="Stephen Richard" w:date="2014-01-13T16:17:00Z">
        <w:r w:rsidR="00F7092A">
          <w:t>USGIN</w:t>
        </w:r>
      </w:ins>
      <w:r>
        <w:t xml:space="preserve"> Specification Drafts.  </w:t>
      </w:r>
      <w:r w:rsidR="0026628B">
        <w:t>C</w:t>
      </w:r>
      <w:r>
        <w:t xml:space="preserve">urrent </w:t>
      </w:r>
      <w:del w:id="171" w:author="Stephen Richard" w:date="2014-01-13T16:17:00Z">
        <w:r w:rsidDel="00F7092A">
          <w:delText>NGDS</w:delText>
        </w:r>
      </w:del>
      <w:ins w:id="172" w:author="Stephen Richard" w:date="2014-01-13T16:17:00Z">
        <w:r w:rsidR="00F7092A">
          <w:t>USGIN</w:t>
        </w:r>
      </w:ins>
      <w:r>
        <w:t xml:space="preserve"> Specification Drafts </w:t>
      </w:r>
      <w:r w:rsidR="0026628B">
        <w:t xml:space="preserve">can be accessed in the </w:t>
      </w:r>
      <w:del w:id="173" w:author="Stephen Richard" w:date="2014-01-13T16:17:00Z">
        <w:r w:rsidR="0026628B" w:rsidDel="00F7092A">
          <w:delText>NGDS</w:delText>
        </w:r>
      </w:del>
      <w:proofErr w:type="spellStart"/>
      <w:ins w:id="174" w:author="Stephen Richard" w:date="2014-01-13T16:17:00Z">
        <w:r w:rsidR="00F7092A">
          <w:t>USGIN</w:t>
        </w:r>
      </w:ins>
      <w:r w:rsidR="0026628B">
        <w:t>/</w:t>
      </w:r>
      <w:del w:id="175" w:author="Stephen Richard" w:date="2014-01-13T16:39:00Z">
        <w:r w:rsidR="0026628B" w:rsidDel="00D6719D">
          <w:delText>System-design</w:delText>
        </w:r>
      </w:del>
      <w:ins w:id="176" w:author="Stephen Richard" w:date="2014-01-13T16:39:00Z">
        <w:r w:rsidR="00D6719D">
          <w:t>usginspecs</w:t>
        </w:r>
      </w:ins>
      <w:proofErr w:type="spellEnd"/>
      <w:r w:rsidR="0026628B">
        <w:t xml:space="preserve"> </w:t>
      </w:r>
      <w:proofErr w:type="spellStart"/>
      <w:r w:rsidR="0026628B">
        <w:t>gitHub</w:t>
      </w:r>
      <w:proofErr w:type="spellEnd"/>
      <w:r w:rsidR="0026628B">
        <w:t xml:space="preserve"> repository.</w:t>
      </w:r>
    </w:p>
    <w:p w14:paraId="79E571D3" w14:textId="543DA229" w:rsidR="007463A8" w:rsidRDefault="007463A8">
      <w:del w:id="177" w:author="Stephen Richard" w:date="2014-01-13T16:17:00Z">
        <w:r w:rsidDel="00F7092A">
          <w:delText>NGDS</w:delText>
        </w:r>
      </w:del>
      <w:ins w:id="178" w:author="Stephen Richard" w:date="2014-01-13T16:17:00Z">
        <w:r w:rsidR="00F7092A">
          <w:t>USGIN</w:t>
        </w:r>
      </w:ins>
      <w:r>
        <w:t xml:space="preserve"> Specification Drafts are draft documents valid until rejected or adopted by the </w:t>
      </w:r>
      <w:del w:id="179" w:author="Stephen Richard" w:date="2014-01-13T16:17:00Z">
        <w:r w:rsidDel="00F7092A">
          <w:delText>NGDS</w:delText>
        </w:r>
      </w:del>
      <w:ins w:id="180" w:author="Stephen Richard" w:date="2014-01-13T16:17:00Z">
        <w:r w:rsidR="00F7092A">
          <w:t>USGIN</w:t>
        </w:r>
      </w:ins>
      <w:del w:id="181" w:author="Stephen Richard" w:date="2014-01-13T16:39:00Z">
        <w:r w:rsidDel="00D6719D">
          <w:delText xml:space="preserve"> </w:delText>
        </w:r>
        <w:bookmarkStart w:id="182" w:name="_GoBack"/>
        <w:bookmarkEnd w:id="182"/>
        <w:r w:rsidDel="00D6719D">
          <w:delText>GDSDPWG</w:delText>
        </w:r>
      </w:del>
      <w:r>
        <w:t xml:space="preserve">, and may be updated, replaced, or obsoleted by other documents at any time.  It is inappropriate to use </w:t>
      </w:r>
      <w:del w:id="183" w:author="Stephen Richard" w:date="2014-01-13T16:17:00Z">
        <w:r w:rsidDel="00F7092A">
          <w:delText>NGDS</w:delText>
        </w:r>
      </w:del>
      <w:ins w:id="184" w:author="Stephen Richard" w:date="2014-01-13T16:17:00Z">
        <w:r w:rsidR="00F7092A">
          <w:t>USGIN</w:t>
        </w:r>
      </w:ins>
      <w:r>
        <w:t xml:space="preserve"> Specification Drafts as reference material or to cite them other than as "work in progress."</w:t>
      </w:r>
    </w:p>
    <w:p w14:paraId="68560BCF" w14:textId="480FF2DE" w:rsidR="005C3DD0" w:rsidRDefault="005C3DD0" w:rsidP="0026628B">
      <w:pPr>
        <w:pStyle w:val="Heading1"/>
      </w:pPr>
      <w:bookmarkStart w:id="185" w:name="_Toc369081035"/>
      <w:r>
        <w:t>References</w:t>
      </w:r>
      <w:bookmarkEnd w:id="185"/>
    </w:p>
    <w:p w14:paraId="3D244255" w14:textId="77777777" w:rsidR="005C3DD0" w:rsidRPr="0026628B" w:rsidRDefault="005C3DD0">
      <w:pPr>
        <w:pStyle w:val="reference"/>
        <w:rPr>
          <w:rStyle w:val="Refterm"/>
          <w:rFonts w:cstheme="minorBidi"/>
          <w:b w:val="0"/>
        </w:rPr>
      </w:pPr>
      <w:r w:rsidRPr="00234BB7">
        <w:rPr>
          <w:rStyle w:val="Refterm"/>
          <w:rFonts w:cstheme="minorBidi"/>
          <w:b w:val="0"/>
        </w:rPr>
        <w:t xml:space="preserve">USGIN Standards and Protocols Drafting Team, 2010, Metadata Recommendations for Geoscience Resources: U.S. Geoscience Information Network Best Practices Document, Doc ID gin2010-11, v. 1.0.3, available at </w:t>
      </w:r>
      <w:hyperlink r:id="rId18" w:history="1">
        <w:r w:rsidRPr="0026628B">
          <w:rPr>
            <w:rStyle w:val="Hyperlink"/>
            <w:color w:val="auto"/>
            <w:u w:val="none"/>
          </w:rPr>
          <w:t>http://lab.usgin.org/profiles/doc/metadata-content-recommendations</w:t>
        </w:r>
      </w:hyperlink>
      <w:r w:rsidRPr="0026628B">
        <w:rPr>
          <w:rStyle w:val="Refterm"/>
          <w:rFonts w:cstheme="minorBidi"/>
          <w:b w:val="0"/>
        </w:rPr>
        <w:t xml:space="preserve"> (accessed 2010-11-18).</w:t>
      </w:r>
    </w:p>
    <w:p w14:paraId="33117A2A" w14:textId="77777777" w:rsidR="005C3DD0" w:rsidRPr="0026628B" w:rsidRDefault="005C3DD0">
      <w:pPr>
        <w:pStyle w:val="reference"/>
        <w:rPr>
          <w:rStyle w:val="Refterm"/>
          <w:rFonts w:cstheme="minorBidi"/>
          <w:b w:val="0"/>
        </w:rPr>
      </w:pPr>
      <w:r w:rsidRPr="0026628B">
        <w:t xml:space="preserve">USGIN Standards and Protocols Drafting Team, 2012, Guidelines for implementation of USGIN metadata content recommendations in ISO 19139 XML metadata: </w:t>
      </w:r>
      <w:r w:rsidRPr="00234BB7">
        <w:rPr>
          <w:rStyle w:val="Refterm"/>
          <w:rFonts w:cstheme="minorBidi"/>
          <w:b w:val="0"/>
        </w:rPr>
        <w:t xml:space="preserve">U.S. Geoscience Information Network Best Practices Document, available at </w:t>
      </w:r>
      <w:hyperlink r:id="rId19" w:history="1">
        <w:r w:rsidRPr="0026628B">
          <w:rPr>
            <w:rStyle w:val="Hyperlink"/>
            <w:color w:val="auto"/>
            <w:u w:val="none"/>
          </w:rPr>
          <w:t>http://repository.usgin.org/uri_gin/usgin/dlio/499</w:t>
        </w:r>
      </w:hyperlink>
      <w:r w:rsidRPr="0026628B">
        <w:rPr>
          <w:rStyle w:val="Refterm"/>
          <w:rFonts w:cstheme="minorBidi"/>
          <w:b w:val="0"/>
        </w:rPr>
        <w:t>.</w:t>
      </w:r>
    </w:p>
    <w:p w14:paraId="40887B71" w14:textId="77777777" w:rsidR="005C3DD0" w:rsidRPr="005C3DD0" w:rsidRDefault="005C3DD0">
      <w:pPr>
        <w:pStyle w:val="reference"/>
      </w:pPr>
      <w:r w:rsidRPr="005C3DD0">
        <w:t xml:space="preserve">USGIN Standards and Protocols Drafting Team, 2010-11, Use of ISO metadata specifications to describe geoscience information resources, Doc ID gin2010-009, available at </w:t>
      </w:r>
      <w:hyperlink r:id="rId20" w:history="1">
        <w:r w:rsidRPr="0026628B">
          <w:rPr>
            <w:rStyle w:val="Hyperlink"/>
            <w:color w:val="auto"/>
            <w:u w:val="none"/>
          </w:rPr>
          <w:t>http://repository.usgin.org/uri_gin/usgin/dlio/337</w:t>
        </w:r>
      </w:hyperlink>
      <w:r w:rsidRPr="005C3DD0">
        <w:t xml:space="preserve">. </w:t>
      </w:r>
    </w:p>
    <w:p w14:paraId="26E5135B" w14:textId="77777777" w:rsidR="005C3DD0" w:rsidRPr="005C3DD0" w:rsidRDefault="005C3DD0"/>
    <w:sectPr w:rsidR="005C3DD0" w:rsidRPr="005C3DD0" w:rsidSect="000C1A6C">
      <w:footerReference w:type="default" r:id="rId21"/>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78108" w14:textId="77777777" w:rsidR="00D717DB" w:rsidRDefault="00D717DB" w:rsidP="007A0F07">
      <w:pPr>
        <w:spacing w:after="0" w:line="240" w:lineRule="auto"/>
      </w:pPr>
      <w:r>
        <w:separator/>
      </w:r>
    </w:p>
  </w:endnote>
  <w:endnote w:type="continuationSeparator" w:id="0">
    <w:p w14:paraId="69E7CE71" w14:textId="77777777" w:rsidR="00D717DB" w:rsidRDefault="00D717DB" w:rsidP="007A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381394"/>
      <w:docPartObj>
        <w:docPartGallery w:val="Page Numbers (Bottom of Page)"/>
        <w:docPartUnique/>
      </w:docPartObj>
    </w:sdtPr>
    <w:sdtEndPr>
      <w:rPr>
        <w:noProof/>
      </w:rPr>
    </w:sdtEndPr>
    <w:sdtContent>
      <w:p w14:paraId="7104BD3A" w14:textId="6829F07D" w:rsidR="00ED19FB" w:rsidRDefault="00ED19FB">
        <w:pPr>
          <w:pStyle w:val="Footer"/>
          <w:jc w:val="center"/>
        </w:pPr>
        <w:r>
          <w:fldChar w:fldCharType="begin"/>
        </w:r>
        <w:r>
          <w:instrText xml:space="preserve"> PAGE   \* MERGEFORMAT </w:instrText>
        </w:r>
        <w:r>
          <w:fldChar w:fldCharType="separate"/>
        </w:r>
        <w:r w:rsidR="00D6719D">
          <w:rPr>
            <w:noProof/>
          </w:rPr>
          <w:t>6</w:t>
        </w:r>
        <w:r>
          <w:rPr>
            <w:noProof/>
          </w:rPr>
          <w:fldChar w:fldCharType="end"/>
        </w:r>
      </w:p>
    </w:sdtContent>
  </w:sdt>
  <w:p w14:paraId="72BA409D" w14:textId="77777777" w:rsidR="00ED19FB" w:rsidRDefault="00ED1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966F7" w14:textId="77777777" w:rsidR="00D717DB" w:rsidRDefault="00D717DB" w:rsidP="007A0F07">
      <w:pPr>
        <w:spacing w:after="0" w:line="240" w:lineRule="auto"/>
      </w:pPr>
      <w:r>
        <w:separator/>
      </w:r>
    </w:p>
  </w:footnote>
  <w:footnote w:type="continuationSeparator" w:id="0">
    <w:p w14:paraId="4294001F" w14:textId="77777777" w:rsidR="00D717DB" w:rsidRDefault="00D717DB" w:rsidP="007A0F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77098"/>
    <w:multiLevelType w:val="hybridMultilevel"/>
    <w:tmpl w:val="B2DA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77956"/>
    <w:multiLevelType w:val="hybridMultilevel"/>
    <w:tmpl w:val="6186A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F3F53"/>
    <w:multiLevelType w:val="hybridMultilevel"/>
    <w:tmpl w:val="49E44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986BB4"/>
    <w:multiLevelType w:val="hybridMultilevel"/>
    <w:tmpl w:val="57D4E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12B6EB1"/>
    <w:multiLevelType w:val="hybridMultilevel"/>
    <w:tmpl w:val="7986A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476101"/>
    <w:multiLevelType w:val="hybridMultilevel"/>
    <w:tmpl w:val="E6D05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8339B"/>
    <w:multiLevelType w:val="hybridMultilevel"/>
    <w:tmpl w:val="D842E6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D207820"/>
    <w:multiLevelType w:val="hybridMultilevel"/>
    <w:tmpl w:val="502AC0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7"/>
  </w:num>
  <w:num w:numId="3">
    <w:abstractNumId w:val="6"/>
  </w:num>
  <w:num w:numId="4">
    <w:abstractNumId w:val="3"/>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8D1"/>
    <w:rsid w:val="00044C07"/>
    <w:rsid w:val="00061D4B"/>
    <w:rsid w:val="00063668"/>
    <w:rsid w:val="0007447C"/>
    <w:rsid w:val="000C1A6C"/>
    <w:rsid w:val="000C29B8"/>
    <w:rsid w:val="000C71A1"/>
    <w:rsid w:val="000E2693"/>
    <w:rsid w:val="000E3A71"/>
    <w:rsid w:val="000E658E"/>
    <w:rsid w:val="000E753E"/>
    <w:rsid w:val="000F6C82"/>
    <w:rsid w:val="001104FF"/>
    <w:rsid w:val="00115509"/>
    <w:rsid w:val="00116469"/>
    <w:rsid w:val="00125CDA"/>
    <w:rsid w:val="00130204"/>
    <w:rsid w:val="00161766"/>
    <w:rsid w:val="00173F24"/>
    <w:rsid w:val="001F10E0"/>
    <w:rsid w:val="00234BB7"/>
    <w:rsid w:val="00244BBB"/>
    <w:rsid w:val="0026628B"/>
    <w:rsid w:val="00277471"/>
    <w:rsid w:val="00285405"/>
    <w:rsid w:val="00295713"/>
    <w:rsid w:val="002B5144"/>
    <w:rsid w:val="002C3A24"/>
    <w:rsid w:val="002C41D5"/>
    <w:rsid w:val="003125B1"/>
    <w:rsid w:val="00334B2D"/>
    <w:rsid w:val="00350E92"/>
    <w:rsid w:val="00352914"/>
    <w:rsid w:val="00386D6E"/>
    <w:rsid w:val="003A36C6"/>
    <w:rsid w:val="003C6819"/>
    <w:rsid w:val="003D21F8"/>
    <w:rsid w:val="00404513"/>
    <w:rsid w:val="00430927"/>
    <w:rsid w:val="0044353A"/>
    <w:rsid w:val="00471B57"/>
    <w:rsid w:val="004931AF"/>
    <w:rsid w:val="00493E2E"/>
    <w:rsid w:val="004A005A"/>
    <w:rsid w:val="004C0F91"/>
    <w:rsid w:val="004C2C2C"/>
    <w:rsid w:val="004C754C"/>
    <w:rsid w:val="004D7111"/>
    <w:rsid w:val="004F2847"/>
    <w:rsid w:val="004F3B51"/>
    <w:rsid w:val="004F7E31"/>
    <w:rsid w:val="0050163B"/>
    <w:rsid w:val="00510DD0"/>
    <w:rsid w:val="00581C5D"/>
    <w:rsid w:val="005B160A"/>
    <w:rsid w:val="005C32D8"/>
    <w:rsid w:val="005C3DD0"/>
    <w:rsid w:val="005E7C40"/>
    <w:rsid w:val="005F31C2"/>
    <w:rsid w:val="00602CB8"/>
    <w:rsid w:val="00622583"/>
    <w:rsid w:val="00625D11"/>
    <w:rsid w:val="00627C64"/>
    <w:rsid w:val="006417AA"/>
    <w:rsid w:val="006526FD"/>
    <w:rsid w:val="00680A14"/>
    <w:rsid w:val="00682ED3"/>
    <w:rsid w:val="0068774D"/>
    <w:rsid w:val="006B22E0"/>
    <w:rsid w:val="006B4B92"/>
    <w:rsid w:val="006B6418"/>
    <w:rsid w:val="006C5097"/>
    <w:rsid w:val="006C58FE"/>
    <w:rsid w:val="006D2410"/>
    <w:rsid w:val="006F2E1B"/>
    <w:rsid w:val="006F4DF6"/>
    <w:rsid w:val="00717FC5"/>
    <w:rsid w:val="00733373"/>
    <w:rsid w:val="00746256"/>
    <w:rsid w:val="007463A8"/>
    <w:rsid w:val="00750D43"/>
    <w:rsid w:val="007555DC"/>
    <w:rsid w:val="007928D1"/>
    <w:rsid w:val="007A0F07"/>
    <w:rsid w:val="007D0771"/>
    <w:rsid w:val="007D60D9"/>
    <w:rsid w:val="007E3EC6"/>
    <w:rsid w:val="007E735F"/>
    <w:rsid w:val="0080298D"/>
    <w:rsid w:val="008150B5"/>
    <w:rsid w:val="0082764D"/>
    <w:rsid w:val="00827BE8"/>
    <w:rsid w:val="008305DE"/>
    <w:rsid w:val="0084630D"/>
    <w:rsid w:val="008707BE"/>
    <w:rsid w:val="008874E1"/>
    <w:rsid w:val="008B4A8D"/>
    <w:rsid w:val="008C02C0"/>
    <w:rsid w:val="008D3D63"/>
    <w:rsid w:val="008F571D"/>
    <w:rsid w:val="00923F08"/>
    <w:rsid w:val="00934ED7"/>
    <w:rsid w:val="00943104"/>
    <w:rsid w:val="009D2535"/>
    <w:rsid w:val="00A06BE1"/>
    <w:rsid w:val="00A32547"/>
    <w:rsid w:val="00A45B7F"/>
    <w:rsid w:val="00A77A8A"/>
    <w:rsid w:val="00A81BBF"/>
    <w:rsid w:val="00A87CB2"/>
    <w:rsid w:val="00AB382B"/>
    <w:rsid w:val="00AD0DDC"/>
    <w:rsid w:val="00B20EA8"/>
    <w:rsid w:val="00B24A66"/>
    <w:rsid w:val="00B51E5D"/>
    <w:rsid w:val="00B55DF4"/>
    <w:rsid w:val="00BA7085"/>
    <w:rsid w:val="00BC52FB"/>
    <w:rsid w:val="00BD15CD"/>
    <w:rsid w:val="00BE647A"/>
    <w:rsid w:val="00C46E99"/>
    <w:rsid w:val="00C47B53"/>
    <w:rsid w:val="00C544D5"/>
    <w:rsid w:val="00C55D47"/>
    <w:rsid w:val="00C60A33"/>
    <w:rsid w:val="00C616BC"/>
    <w:rsid w:val="00C840C4"/>
    <w:rsid w:val="00CB6BC8"/>
    <w:rsid w:val="00CB7F64"/>
    <w:rsid w:val="00CE753C"/>
    <w:rsid w:val="00CF0898"/>
    <w:rsid w:val="00D04FFD"/>
    <w:rsid w:val="00D23527"/>
    <w:rsid w:val="00D5508B"/>
    <w:rsid w:val="00D6719D"/>
    <w:rsid w:val="00D717DB"/>
    <w:rsid w:val="00D92ECA"/>
    <w:rsid w:val="00DA01D8"/>
    <w:rsid w:val="00DB20A8"/>
    <w:rsid w:val="00DD2906"/>
    <w:rsid w:val="00DD7D6C"/>
    <w:rsid w:val="00E5095F"/>
    <w:rsid w:val="00E75159"/>
    <w:rsid w:val="00E932A6"/>
    <w:rsid w:val="00EC3570"/>
    <w:rsid w:val="00EC551F"/>
    <w:rsid w:val="00ED19FB"/>
    <w:rsid w:val="00EE637B"/>
    <w:rsid w:val="00EF5CBA"/>
    <w:rsid w:val="00F00A43"/>
    <w:rsid w:val="00F06E79"/>
    <w:rsid w:val="00F53DC5"/>
    <w:rsid w:val="00F66E6F"/>
    <w:rsid w:val="00F7092A"/>
    <w:rsid w:val="00F74DC0"/>
    <w:rsid w:val="00F76966"/>
    <w:rsid w:val="00FC1688"/>
    <w:rsid w:val="00FC487E"/>
    <w:rsid w:val="00FC5467"/>
    <w:rsid w:val="00FC74AB"/>
    <w:rsid w:val="00FE1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8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6C"/>
  </w:style>
  <w:style w:type="paragraph" w:styleId="Heading1">
    <w:name w:val="heading 1"/>
    <w:basedOn w:val="Normal"/>
    <w:next w:val="Normal"/>
    <w:link w:val="Heading1Char"/>
    <w:uiPriority w:val="9"/>
    <w:qFormat/>
    <w:rsid w:val="00DD7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7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8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D1"/>
    <w:pPr>
      <w:ind w:left="720"/>
      <w:contextualSpacing/>
    </w:pPr>
  </w:style>
  <w:style w:type="character" w:styleId="CommentReference">
    <w:name w:val="annotation reference"/>
    <w:basedOn w:val="DefaultParagraphFont"/>
    <w:uiPriority w:val="99"/>
    <w:semiHidden/>
    <w:unhideWhenUsed/>
    <w:rsid w:val="00F06E79"/>
    <w:rPr>
      <w:sz w:val="16"/>
      <w:szCs w:val="16"/>
    </w:rPr>
  </w:style>
  <w:style w:type="paragraph" w:styleId="CommentText">
    <w:name w:val="annotation text"/>
    <w:basedOn w:val="Normal"/>
    <w:link w:val="CommentTextChar"/>
    <w:uiPriority w:val="99"/>
    <w:semiHidden/>
    <w:unhideWhenUsed/>
    <w:rsid w:val="00F06E79"/>
    <w:pPr>
      <w:spacing w:line="240" w:lineRule="auto"/>
    </w:pPr>
    <w:rPr>
      <w:sz w:val="20"/>
      <w:szCs w:val="20"/>
    </w:rPr>
  </w:style>
  <w:style w:type="character" w:customStyle="1" w:styleId="CommentTextChar">
    <w:name w:val="Comment Text Char"/>
    <w:basedOn w:val="DefaultParagraphFont"/>
    <w:link w:val="CommentText"/>
    <w:uiPriority w:val="99"/>
    <w:semiHidden/>
    <w:rsid w:val="00F06E79"/>
    <w:rPr>
      <w:sz w:val="20"/>
      <w:szCs w:val="20"/>
    </w:rPr>
  </w:style>
  <w:style w:type="paragraph" w:styleId="CommentSubject">
    <w:name w:val="annotation subject"/>
    <w:basedOn w:val="CommentText"/>
    <w:next w:val="CommentText"/>
    <w:link w:val="CommentSubjectChar"/>
    <w:uiPriority w:val="99"/>
    <w:semiHidden/>
    <w:unhideWhenUsed/>
    <w:rsid w:val="00F06E79"/>
    <w:rPr>
      <w:b/>
      <w:bCs/>
    </w:rPr>
  </w:style>
  <w:style w:type="character" w:customStyle="1" w:styleId="CommentSubjectChar">
    <w:name w:val="Comment Subject Char"/>
    <w:basedOn w:val="CommentTextChar"/>
    <w:link w:val="CommentSubject"/>
    <w:uiPriority w:val="99"/>
    <w:semiHidden/>
    <w:rsid w:val="00F06E79"/>
    <w:rPr>
      <w:b/>
      <w:bCs/>
      <w:sz w:val="20"/>
      <w:szCs w:val="20"/>
    </w:rPr>
  </w:style>
  <w:style w:type="paragraph" w:styleId="Revision">
    <w:name w:val="Revision"/>
    <w:hidden/>
    <w:uiPriority w:val="99"/>
    <w:semiHidden/>
    <w:rsid w:val="00F06E79"/>
    <w:pPr>
      <w:spacing w:after="0" w:line="240" w:lineRule="auto"/>
    </w:pPr>
  </w:style>
  <w:style w:type="paragraph" w:styleId="BalloonText">
    <w:name w:val="Balloon Text"/>
    <w:basedOn w:val="Normal"/>
    <w:link w:val="BalloonTextChar"/>
    <w:uiPriority w:val="99"/>
    <w:semiHidden/>
    <w:unhideWhenUsed/>
    <w:rsid w:val="00F0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79"/>
    <w:rPr>
      <w:rFonts w:ascii="Tahoma" w:hAnsi="Tahoma" w:cs="Tahoma"/>
      <w:sz w:val="16"/>
      <w:szCs w:val="16"/>
    </w:rPr>
  </w:style>
  <w:style w:type="character" w:styleId="Hyperlink">
    <w:name w:val="Hyperlink"/>
    <w:basedOn w:val="DefaultParagraphFont"/>
    <w:uiPriority w:val="99"/>
    <w:unhideWhenUsed/>
    <w:rsid w:val="00F53DC5"/>
    <w:rPr>
      <w:color w:val="0000FF"/>
      <w:u w:val="single"/>
    </w:rPr>
  </w:style>
  <w:style w:type="character" w:customStyle="1" w:styleId="Heading2Char">
    <w:name w:val="Heading 2 Char"/>
    <w:basedOn w:val="DefaultParagraphFont"/>
    <w:link w:val="Heading2"/>
    <w:uiPriority w:val="9"/>
    <w:rsid w:val="00DD7D6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7D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7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D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C681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A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F07"/>
  </w:style>
  <w:style w:type="paragraph" w:styleId="Footer">
    <w:name w:val="footer"/>
    <w:basedOn w:val="Normal"/>
    <w:link w:val="FooterChar"/>
    <w:uiPriority w:val="99"/>
    <w:unhideWhenUsed/>
    <w:rsid w:val="007A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F07"/>
  </w:style>
  <w:style w:type="paragraph" w:styleId="TOCHeading">
    <w:name w:val="TOC Heading"/>
    <w:basedOn w:val="Heading1"/>
    <w:next w:val="Normal"/>
    <w:uiPriority w:val="39"/>
    <w:semiHidden/>
    <w:unhideWhenUsed/>
    <w:qFormat/>
    <w:rsid w:val="0044353A"/>
    <w:pPr>
      <w:outlineLvl w:val="9"/>
    </w:pPr>
    <w:rPr>
      <w:lang w:eastAsia="ja-JP"/>
    </w:rPr>
  </w:style>
  <w:style w:type="paragraph" w:styleId="TOC1">
    <w:name w:val="toc 1"/>
    <w:basedOn w:val="Normal"/>
    <w:next w:val="Normal"/>
    <w:autoRedefine/>
    <w:uiPriority w:val="39"/>
    <w:unhideWhenUsed/>
    <w:rsid w:val="0044353A"/>
    <w:pPr>
      <w:spacing w:after="100"/>
    </w:pPr>
  </w:style>
  <w:style w:type="paragraph" w:styleId="TOC2">
    <w:name w:val="toc 2"/>
    <w:basedOn w:val="Normal"/>
    <w:next w:val="Normal"/>
    <w:autoRedefine/>
    <w:uiPriority w:val="39"/>
    <w:unhideWhenUsed/>
    <w:rsid w:val="0044353A"/>
    <w:pPr>
      <w:spacing w:after="100"/>
      <w:ind w:left="220"/>
    </w:pPr>
  </w:style>
  <w:style w:type="character" w:styleId="SubtleReference">
    <w:name w:val="Subtle Reference"/>
    <w:basedOn w:val="DefaultParagraphFont"/>
    <w:uiPriority w:val="31"/>
    <w:qFormat/>
    <w:rsid w:val="0044353A"/>
    <w:rPr>
      <w:smallCaps/>
      <w:color w:val="C0504D" w:themeColor="accent2"/>
      <w:u w:val="single"/>
    </w:rPr>
  </w:style>
  <w:style w:type="character" w:styleId="FollowedHyperlink">
    <w:name w:val="FollowedHyperlink"/>
    <w:basedOn w:val="DefaultParagraphFont"/>
    <w:uiPriority w:val="99"/>
    <w:semiHidden/>
    <w:unhideWhenUsed/>
    <w:rsid w:val="00DB20A8"/>
    <w:rPr>
      <w:color w:val="800080" w:themeColor="followedHyperlink"/>
      <w:u w:val="single"/>
    </w:rPr>
  </w:style>
  <w:style w:type="character" w:styleId="Strong">
    <w:name w:val="Strong"/>
    <w:basedOn w:val="DefaultParagraphFont"/>
    <w:uiPriority w:val="22"/>
    <w:qFormat/>
    <w:rsid w:val="0050163B"/>
    <w:rPr>
      <w:b/>
      <w:bCs/>
    </w:rPr>
  </w:style>
  <w:style w:type="paragraph" w:styleId="TOC3">
    <w:name w:val="toc 3"/>
    <w:basedOn w:val="Normal"/>
    <w:next w:val="Normal"/>
    <w:autoRedefine/>
    <w:uiPriority w:val="39"/>
    <w:unhideWhenUsed/>
    <w:rsid w:val="006417AA"/>
    <w:pPr>
      <w:spacing w:after="100"/>
      <w:ind w:left="440"/>
    </w:pPr>
  </w:style>
  <w:style w:type="paragraph" w:customStyle="1" w:styleId="reference">
    <w:name w:val="reference"/>
    <w:basedOn w:val="Normal"/>
    <w:link w:val="referenceChar"/>
    <w:qFormat/>
    <w:rsid w:val="005C3DD0"/>
    <w:pPr>
      <w:spacing w:after="40" w:line="240" w:lineRule="auto"/>
      <w:ind w:left="720" w:hanging="720"/>
    </w:pPr>
  </w:style>
  <w:style w:type="character" w:customStyle="1" w:styleId="referenceChar">
    <w:name w:val="reference Char"/>
    <w:basedOn w:val="DefaultParagraphFont"/>
    <w:link w:val="reference"/>
    <w:rsid w:val="005C3DD0"/>
  </w:style>
  <w:style w:type="character" w:customStyle="1" w:styleId="Refterm">
    <w:name w:val="Ref term"/>
    <w:rsid w:val="005C3DD0"/>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6C"/>
  </w:style>
  <w:style w:type="paragraph" w:styleId="Heading1">
    <w:name w:val="heading 1"/>
    <w:basedOn w:val="Normal"/>
    <w:next w:val="Normal"/>
    <w:link w:val="Heading1Char"/>
    <w:uiPriority w:val="9"/>
    <w:qFormat/>
    <w:rsid w:val="00DD7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7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8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D1"/>
    <w:pPr>
      <w:ind w:left="720"/>
      <w:contextualSpacing/>
    </w:pPr>
  </w:style>
  <w:style w:type="character" w:styleId="CommentReference">
    <w:name w:val="annotation reference"/>
    <w:basedOn w:val="DefaultParagraphFont"/>
    <w:uiPriority w:val="99"/>
    <w:semiHidden/>
    <w:unhideWhenUsed/>
    <w:rsid w:val="00F06E79"/>
    <w:rPr>
      <w:sz w:val="16"/>
      <w:szCs w:val="16"/>
    </w:rPr>
  </w:style>
  <w:style w:type="paragraph" w:styleId="CommentText">
    <w:name w:val="annotation text"/>
    <w:basedOn w:val="Normal"/>
    <w:link w:val="CommentTextChar"/>
    <w:uiPriority w:val="99"/>
    <w:semiHidden/>
    <w:unhideWhenUsed/>
    <w:rsid w:val="00F06E79"/>
    <w:pPr>
      <w:spacing w:line="240" w:lineRule="auto"/>
    </w:pPr>
    <w:rPr>
      <w:sz w:val="20"/>
      <w:szCs w:val="20"/>
    </w:rPr>
  </w:style>
  <w:style w:type="character" w:customStyle="1" w:styleId="CommentTextChar">
    <w:name w:val="Comment Text Char"/>
    <w:basedOn w:val="DefaultParagraphFont"/>
    <w:link w:val="CommentText"/>
    <w:uiPriority w:val="99"/>
    <w:semiHidden/>
    <w:rsid w:val="00F06E79"/>
    <w:rPr>
      <w:sz w:val="20"/>
      <w:szCs w:val="20"/>
    </w:rPr>
  </w:style>
  <w:style w:type="paragraph" w:styleId="CommentSubject">
    <w:name w:val="annotation subject"/>
    <w:basedOn w:val="CommentText"/>
    <w:next w:val="CommentText"/>
    <w:link w:val="CommentSubjectChar"/>
    <w:uiPriority w:val="99"/>
    <w:semiHidden/>
    <w:unhideWhenUsed/>
    <w:rsid w:val="00F06E79"/>
    <w:rPr>
      <w:b/>
      <w:bCs/>
    </w:rPr>
  </w:style>
  <w:style w:type="character" w:customStyle="1" w:styleId="CommentSubjectChar">
    <w:name w:val="Comment Subject Char"/>
    <w:basedOn w:val="CommentTextChar"/>
    <w:link w:val="CommentSubject"/>
    <w:uiPriority w:val="99"/>
    <w:semiHidden/>
    <w:rsid w:val="00F06E79"/>
    <w:rPr>
      <w:b/>
      <w:bCs/>
      <w:sz w:val="20"/>
      <w:szCs w:val="20"/>
    </w:rPr>
  </w:style>
  <w:style w:type="paragraph" w:styleId="Revision">
    <w:name w:val="Revision"/>
    <w:hidden/>
    <w:uiPriority w:val="99"/>
    <w:semiHidden/>
    <w:rsid w:val="00F06E79"/>
    <w:pPr>
      <w:spacing w:after="0" w:line="240" w:lineRule="auto"/>
    </w:pPr>
  </w:style>
  <w:style w:type="paragraph" w:styleId="BalloonText">
    <w:name w:val="Balloon Text"/>
    <w:basedOn w:val="Normal"/>
    <w:link w:val="BalloonTextChar"/>
    <w:uiPriority w:val="99"/>
    <w:semiHidden/>
    <w:unhideWhenUsed/>
    <w:rsid w:val="00F0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79"/>
    <w:rPr>
      <w:rFonts w:ascii="Tahoma" w:hAnsi="Tahoma" w:cs="Tahoma"/>
      <w:sz w:val="16"/>
      <w:szCs w:val="16"/>
    </w:rPr>
  </w:style>
  <w:style w:type="character" w:styleId="Hyperlink">
    <w:name w:val="Hyperlink"/>
    <w:basedOn w:val="DefaultParagraphFont"/>
    <w:uiPriority w:val="99"/>
    <w:unhideWhenUsed/>
    <w:rsid w:val="00F53DC5"/>
    <w:rPr>
      <w:color w:val="0000FF"/>
      <w:u w:val="single"/>
    </w:rPr>
  </w:style>
  <w:style w:type="character" w:customStyle="1" w:styleId="Heading2Char">
    <w:name w:val="Heading 2 Char"/>
    <w:basedOn w:val="DefaultParagraphFont"/>
    <w:link w:val="Heading2"/>
    <w:uiPriority w:val="9"/>
    <w:rsid w:val="00DD7D6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7D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7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D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C681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A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F07"/>
  </w:style>
  <w:style w:type="paragraph" w:styleId="Footer">
    <w:name w:val="footer"/>
    <w:basedOn w:val="Normal"/>
    <w:link w:val="FooterChar"/>
    <w:uiPriority w:val="99"/>
    <w:unhideWhenUsed/>
    <w:rsid w:val="007A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F07"/>
  </w:style>
  <w:style w:type="paragraph" w:styleId="TOCHeading">
    <w:name w:val="TOC Heading"/>
    <w:basedOn w:val="Heading1"/>
    <w:next w:val="Normal"/>
    <w:uiPriority w:val="39"/>
    <w:semiHidden/>
    <w:unhideWhenUsed/>
    <w:qFormat/>
    <w:rsid w:val="0044353A"/>
    <w:pPr>
      <w:outlineLvl w:val="9"/>
    </w:pPr>
    <w:rPr>
      <w:lang w:eastAsia="ja-JP"/>
    </w:rPr>
  </w:style>
  <w:style w:type="paragraph" w:styleId="TOC1">
    <w:name w:val="toc 1"/>
    <w:basedOn w:val="Normal"/>
    <w:next w:val="Normal"/>
    <w:autoRedefine/>
    <w:uiPriority w:val="39"/>
    <w:unhideWhenUsed/>
    <w:rsid w:val="0044353A"/>
    <w:pPr>
      <w:spacing w:after="100"/>
    </w:pPr>
  </w:style>
  <w:style w:type="paragraph" w:styleId="TOC2">
    <w:name w:val="toc 2"/>
    <w:basedOn w:val="Normal"/>
    <w:next w:val="Normal"/>
    <w:autoRedefine/>
    <w:uiPriority w:val="39"/>
    <w:unhideWhenUsed/>
    <w:rsid w:val="0044353A"/>
    <w:pPr>
      <w:spacing w:after="100"/>
      <w:ind w:left="220"/>
    </w:pPr>
  </w:style>
  <w:style w:type="character" w:styleId="SubtleReference">
    <w:name w:val="Subtle Reference"/>
    <w:basedOn w:val="DefaultParagraphFont"/>
    <w:uiPriority w:val="31"/>
    <w:qFormat/>
    <w:rsid w:val="0044353A"/>
    <w:rPr>
      <w:smallCaps/>
      <w:color w:val="C0504D" w:themeColor="accent2"/>
      <w:u w:val="single"/>
    </w:rPr>
  </w:style>
  <w:style w:type="character" w:styleId="FollowedHyperlink">
    <w:name w:val="FollowedHyperlink"/>
    <w:basedOn w:val="DefaultParagraphFont"/>
    <w:uiPriority w:val="99"/>
    <w:semiHidden/>
    <w:unhideWhenUsed/>
    <w:rsid w:val="00DB20A8"/>
    <w:rPr>
      <w:color w:val="800080" w:themeColor="followedHyperlink"/>
      <w:u w:val="single"/>
    </w:rPr>
  </w:style>
  <w:style w:type="character" w:styleId="Strong">
    <w:name w:val="Strong"/>
    <w:basedOn w:val="DefaultParagraphFont"/>
    <w:uiPriority w:val="22"/>
    <w:qFormat/>
    <w:rsid w:val="0050163B"/>
    <w:rPr>
      <w:b/>
      <w:bCs/>
    </w:rPr>
  </w:style>
  <w:style w:type="paragraph" w:styleId="TOC3">
    <w:name w:val="toc 3"/>
    <w:basedOn w:val="Normal"/>
    <w:next w:val="Normal"/>
    <w:autoRedefine/>
    <w:uiPriority w:val="39"/>
    <w:unhideWhenUsed/>
    <w:rsid w:val="006417AA"/>
    <w:pPr>
      <w:spacing w:after="100"/>
      <w:ind w:left="440"/>
    </w:pPr>
  </w:style>
  <w:style w:type="paragraph" w:customStyle="1" w:styleId="reference">
    <w:name w:val="reference"/>
    <w:basedOn w:val="Normal"/>
    <w:link w:val="referenceChar"/>
    <w:qFormat/>
    <w:rsid w:val="005C3DD0"/>
    <w:pPr>
      <w:spacing w:after="40" w:line="240" w:lineRule="auto"/>
      <w:ind w:left="720" w:hanging="720"/>
    </w:pPr>
  </w:style>
  <w:style w:type="character" w:customStyle="1" w:styleId="referenceChar">
    <w:name w:val="reference Char"/>
    <w:basedOn w:val="DefaultParagraphFont"/>
    <w:link w:val="reference"/>
    <w:rsid w:val="005C3DD0"/>
  </w:style>
  <w:style w:type="character" w:customStyle="1" w:styleId="Refterm">
    <w:name w:val="Ref term"/>
    <w:rsid w:val="005C3DD0"/>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818">
      <w:bodyDiv w:val="1"/>
      <w:marLeft w:val="0"/>
      <w:marRight w:val="0"/>
      <w:marTop w:val="0"/>
      <w:marBottom w:val="0"/>
      <w:divBdr>
        <w:top w:val="none" w:sz="0" w:space="0" w:color="auto"/>
        <w:left w:val="none" w:sz="0" w:space="0" w:color="auto"/>
        <w:bottom w:val="none" w:sz="0" w:space="0" w:color="auto"/>
        <w:right w:val="none" w:sz="0" w:space="0" w:color="auto"/>
      </w:divBdr>
    </w:div>
    <w:div w:id="591207402">
      <w:bodyDiv w:val="1"/>
      <w:marLeft w:val="0"/>
      <w:marRight w:val="0"/>
      <w:marTop w:val="0"/>
      <w:marBottom w:val="0"/>
      <w:divBdr>
        <w:top w:val="none" w:sz="0" w:space="0" w:color="auto"/>
        <w:left w:val="none" w:sz="0" w:space="0" w:color="auto"/>
        <w:bottom w:val="none" w:sz="0" w:space="0" w:color="auto"/>
        <w:right w:val="none" w:sz="0" w:space="0" w:color="auto"/>
      </w:divBdr>
      <w:divsChild>
        <w:div w:id="230310726">
          <w:marLeft w:val="0"/>
          <w:marRight w:val="0"/>
          <w:marTop w:val="0"/>
          <w:marBottom w:val="0"/>
          <w:divBdr>
            <w:top w:val="none" w:sz="0" w:space="0" w:color="auto"/>
            <w:left w:val="none" w:sz="0" w:space="0" w:color="auto"/>
            <w:bottom w:val="none" w:sz="0" w:space="0" w:color="auto"/>
            <w:right w:val="none" w:sz="0" w:space="0" w:color="auto"/>
          </w:divBdr>
          <w:divsChild>
            <w:div w:id="8265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906">
      <w:bodyDiv w:val="1"/>
      <w:marLeft w:val="0"/>
      <w:marRight w:val="0"/>
      <w:marTop w:val="0"/>
      <w:marBottom w:val="0"/>
      <w:divBdr>
        <w:top w:val="none" w:sz="0" w:space="0" w:color="auto"/>
        <w:left w:val="none" w:sz="0" w:space="0" w:color="auto"/>
        <w:bottom w:val="none" w:sz="0" w:space="0" w:color="auto"/>
        <w:right w:val="none" w:sz="0" w:space="0" w:color="auto"/>
      </w:divBdr>
      <w:divsChild>
        <w:div w:id="1515420218">
          <w:marLeft w:val="0"/>
          <w:marRight w:val="0"/>
          <w:marTop w:val="0"/>
          <w:marBottom w:val="0"/>
          <w:divBdr>
            <w:top w:val="none" w:sz="0" w:space="0" w:color="auto"/>
            <w:left w:val="none" w:sz="0" w:space="0" w:color="auto"/>
            <w:bottom w:val="none" w:sz="0" w:space="0" w:color="auto"/>
            <w:right w:val="none" w:sz="0" w:space="0" w:color="auto"/>
          </w:divBdr>
          <w:divsChild>
            <w:div w:id="21439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6946">
      <w:bodyDiv w:val="1"/>
      <w:marLeft w:val="0"/>
      <w:marRight w:val="0"/>
      <w:marTop w:val="0"/>
      <w:marBottom w:val="0"/>
      <w:divBdr>
        <w:top w:val="none" w:sz="0" w:space="0" w:color="auto"/>
        <w:left w:val="none" w:sz="0" w:space="0" w:color="auto"/>
        <w:bottom w:val="none" w:sz="0" w:space="0" w:color="auto"/>
        <w:right w:val="none" w:sz="0" w:space="0" w:color="auto"/>
      </w:divBdr>
      <w:divsChild>
        <w:div w:id="80806685">
          <w:marLeft w:val="0"/>
          <w:marRight w:val="0"/>
          <w:marTop w:val="0"/>
          <w:marBottom w:val="0"/>
          <w:divBdr>
            <w:top w:val="none" w:sz="0" w:space="0" w:color="auto"/>
            <w:left w:val="none" w:sz="0" w:space="0" w:color="auto"/>
            <w:bottom w:val="none" w:sz="0" w:space="0" w:color="auto"/>
            <w:right w:val="none" w:sz="0" w:space="0" w:color="auto"/>
          </w:divBdr>
          <w:divsChild>
            <w:div w:id="5123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6297">
      <w:bodyDiv w:val="1"/>
      <w:marLeft w:val="0"/>
      <w:marRight w:val="0"/>
      <w:marTop w:val="0"/>
      <w:marBottom w:val="0"/>
      <w:divBdr>
        <w:top w:val="none" w:sz="0" w:space="0" w:color="auto"/>
        <w:left w:val="none" w:sz="0" w:space="0" w:color="auto"/>
        <w:bottom w:val="none" w:sz="0" w:space="0" w:color="auto"/>
        <w:right w:val="none" w:sz="0" w:space="0" w:color="auto"/>
      </w:divBdr>
    </w:div>
    <w:div w:id="1847557256">
      <w:bodyDiv w:val="1"/>
      <w:marLeft w:val="0"/>
      <w:marRight w:val="0"/>
      <w:marTop w:val="0"/>
      <w:marBottom w:val="0"/>
      <w:divBdr>
        <w:top w:val="none" w:sz="0" w:space="0" w:color="auto"/>
        <w:left w:val="none" w:sz="0" w:space="0" w:color="auto"/>
        <w:bottom w:val="none" w:sz="0" w:space="0" w:color="auto"/>
        <w:right w:val="none" w:sz="0" w:space="0" w:color="auto"/>
      </w:divBdr>
    </w:div>
    <w:div w:id="188174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roy.gbiv.com/untangled/2008/rest-apis-must-be-hypertext-driven" TargetMode="External"/><Relationship Id="rId18" Type="http://schemas.openxmlformats.org/officeDocument/2006/relationships/hyperlink" Target="http://lab.usgin.org/profiles/doc/metadata-content-recommendations"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hostName.xxx/.well-known/host-meta" TargetMode="External"/><Relationship Id="rId17" Type="http://schemas.openxmlformats.org/officeDocument/2006/relationships/hyperlink" Target="http://tools.ietf.org/html/rfc2119" TargetMode="External"/><Relationship Id="rId2" Type="http://schemas.openxmlformats.org/officeDocument/2006/relationships/customXml" Target="../customXml/item2.xml"/><Relationship Id="rId16" Type="http://schemas.openxmlformats.org/officeDocument/2006/relationships/hyperlink" Target="http://schema.org/docs/gs.html" TargetMode="External"/><Relationship Id="rId20" Type="http://schemas.openxmlformats.org/officeDocument/2006/relationships/hyperlink" Target="http://repository.usgin.org/uri_gin/usgin/dlio/33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repository.usgin.org/uri_gin/usgin/dlio/499"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repository.usgin.org/uri_gin/usgin/dlio/49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pository.usgin.org/uri_gin/usgin/dlio/33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40352692F67B4CBC2D71B4A85E4224" ma:contentTypeVersion="0" ma:contentTypeDescription="Create a new document." ma:contentTypeScope="" ma:versionID="e89d414368db6d68799406e820f8e69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7B253-A0DE-4BBD-8F9E-BDC2D2EC4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7C09CD4-2AD6-42DA-B22A-3FF79A8972BD}">
  <ds:schemaRefs>
    <ds:schemaRef ds:uri="http://schemas.microsoft.com/office/2006/metadata/properties"/>
  </ds:schemaRefs>
</ds:datastoreItem>
</file>

<file path=customXml/itemProps3.xml><?xml version="1.0" encoding="utf-8"?>
<ds:datastoreItem xmlns:ds="http://schemas.openxmlformats.org/officeDocument/2006/customXml" ds:itemID="{B41AE0B3-257D-494C-85FD-51BDCF0FB133}">
  <ds:schemaRefs>
    <ds:schemaRef ds:uri="http://schemas.microsoft.com/sharepoint/v3/contenttype/forms"/>
  </ds:schemaRefs>
</ds:datastoreItem>
</file>

<file path=customXml/itemProps4.xml><?xml version="1.0" encoding="utf-8"?>
<ds:datastoreItem xmlns:ds="http://schemas.openxmlformats.org/officeDocument/2006/customXml" ds:itemID="{32478CC9-17FB-4EEA-9D2A-6A00FFD3C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NGDS Node Specification Criteria</vt:lpstr>
    </vt:vector>
  </TitlesOfParts>
  <Company>EERE</Company>
  <LinksUpToDate>false</LinksUpToDate>
  <CharactersWithSpaces>14200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NGDS Node Specification Criteria</dc:title>
  <dc:creator>David Cuyler</dc:creator>
  <cp:lastModifiedBy>Stephen Richard</cp:lastModifiedBy>
  <cp:revision>3</cp:revision>
  <dcterms:created xsi:type="dcterms:W3CDTF">2014-01-13T23:15:00Z</dcterms:created>
  <dcterms:modified xsi:type="dcterms:W3CDTF">2014-01-13T23:41:00Z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0x0101008F40352692F67B4CBC2D71B4A85E4224</vt:lpwstr>
  </property>
</Properties>
</file>