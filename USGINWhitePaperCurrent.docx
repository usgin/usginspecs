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18F9" w14:textId="77777777" w:rsidR="00733B30" w:rsidRPr="004150DE" w:rsidRDefault="00733B30" w:rsidP="00733B30">
      <w:pPr>
        <w:pStyle w:val="Title"/>
        <w:rPr>
          <w:rStyle w:val="BookTitle"/>
        </w:rPr>
      </w:pPr>
      <w:r w:rsidRPr="004150DE">
        <w:rPr>
          <w:rStyle w:val="BookTitle"/>
        </w:rPr>
        <w:t>Information access using the Geoscience Information Network</w:t>
      </w:r>
    </w:p>
    <w:p w14:paraId="4737EA77" w14:textId="4C331F42" w:rsidR="00733B30" w:rsidRDefault="00733B30" w:rsidP="00733B30">
      <w:pPr>
        <w:pStyle w:val="Subtitle"/>
      </w:pPr>
      <w:r>
        <w:t xml:space="preserve">U. S. GIN Team </w:t>
      </w:r>
      <w:r>
        <w:fldChar w:fldCharType="begin"/>
      </w:r>
      <w:r>
        <w:instrText xml:space="preserve"> DATE \@ "yyyy-MM-dd" </w:instrText>
      </w:r>
      <w:r>
        <w:fldChar w:fldCharType="separate"/>
      </w:r>
      <w:r w:rsidR="00303410">
        <w:rPr>
          <w:noProof/>
        </w:rPr>
        <w:t>2013-07-05</w:t>
      </w:r>
      <w:r>
        <w:fldChar w:fldCharType="end"/>
      </w:r>
      <w:r>
        <w:t>T</w:t>
      </w:r>
      <w:r>
        <w:fldChar w:fldCharType="begin"/>
      </w:r>
      <w:r>
        <w:instrText xml:space="preserve"> DATE \@ "HH:mm" </w:instrText>
      </w:r>
      <w:r>
        <w:fldChar w:fldCharType="separate"/>
      </w:r>
      <w:r w:rsidR="00303410">
        <w:rPr>
          <w:noProof/>
        </w:rPr>
        <w:t>11:37</w:t>
      </w:r>
      <w:r>
        <w:fldChar w:fldCharType="end"/>
      </w:r>
    </w:p>
    <w:p w14:paraId="050F80FD" w14:textId="3ED4124C" w:rsidR="004150DE" w:rsidRDefault="004150DE">
      <w:r>
        <w:br w:type="page"/>
      </w:r>
    </w:p>
    <w:p w14:paraId="68CEC3C6" w14:textId="77777777" w:rsidR="004150DE" w:rsidRPr="004150DE" w:rsidRDefault="004150DE" w:rsidP="004150DE"/>
    <w:sdt>
      <w:sdtPr>
        <w:rPr>
          <w:rFonts w:asciiTheme="minorHAnsi" w:eastAsiaTheme="minorHAnsi" w:hAnsiTheme="minorHAnsi" w:cstheme="minorBidi"/>
          <w:b w:val="0"/>
          <w:bCs w:val="0"/>
          <w:color w:val="auto"/>
          <w:sz w:val="22"/>
          <w:szCs w:val="22"/>
          <w:lang w:eastAsia="en-US"/>
        </w:rPr>
        <w:id w:val="1545790145"/>
        <w:docPartObj>
          <w:docPartGallery w:val="Table of Contents"/>
          <w:docPartUnique/>
        </w:docPartObj>
      </w:sdtPr>
      <w:sdtEndPr>
        <w:rPr>
          <w:noProof/>
        </w:rPr>
      </w:sdtEndPr>
      <w:sdtContent>
        <w:p w14:paraId="49766CA1" w14:textId="77777777" w:rsidR="009667DA" w:rsidRDefault="009667DA" w:rsidP="009667DA">
          <w:pPr>
            <w:pStyle w:val="TOCHeading"/>
            <w:spacing w:before="0"/>
          </w:pPr>
          <w:r>
            <w:t>Contents</w:t>
          </w:r>
        </w:p>
        <w:p w14:paraId="222C660C" w14:textId="77777777" w:rsidR="004150DE" w:rsidRDefault="00966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450110" w:history="1">
            <w:r w:rsidR="004150DE" w:rsidRPr="003D076A">
              <w:rPr>
                <w:rStyle w:val="Hyperlink"/>
                <w:noProof/>
              </w:rPr>
              <w:t>What is USGIN?</w:t>
            </w:r>
            <w:r w:rsidR="004150DE">
              <w:rPr>
                <w:noProof/>
                <w:webHidden/>
              </w:rPr>
              <w:tab/>
            </w:r>
            <w:r w:rsidR="004150DE">
              <w:rPr>
                <w:noProof/>
                <w:webHidden/>
              </w:rPr>
              <w:fldChar w:fldCharType="begin"/>
            </w:r>
            <w:r w:rsidR="004150DE">
              <w:rPr>
                <w:noProof/>
                <w:webHidden/>
              </w:rPr>
              <w:instrText xml:space="preserve"> PAGEREF _Toc360450110 \h </w:instrText>
            </w:r>
            <w:r w:rsidR="004150DE">
              <w:rPr>
                <w:noProof/>
                <w:webHidden/>
              </w:rPr>
            </w:r>
            <w:r w:rsidR="004150DE">
              <w:rPr>
                <w:noProof/>
                <w:webHidden/>
              </w:rPr>
              <w:fldChar w:fldCharType="separate"/>
            </w:r>
            <w:r w:rsidR="004150DE">
              <w:rPr>
                <w:noProof/>
                <w:webHidden/>
              </w:rPr>
              <w:t>1</w:t>
            </w:r>
            <w:r w:rsidR="004150DE">
              <w:rPr>
                <w:noProof/>
                <w:webHidden/>
              </w:rPr>
              <w:fldChar w:fldCharType="end"/>
            </w:r>
          </w:hyperlink>
        </w:p>
        <w:p w14:paraId="1C53A1B2" w14:textId="77777777" w:rsidR="004150DE" w:rsidRDefault="00303410">
          <w:pPr>
            <w:pStyle w:val="TOC1"/>
            <w:tabs>
              <w:tab w:val="right" w:leader="dot" w:pos="9350"/>
            </w:tabs>
            <w:rPr>
              <w:rFonts w:eastAsiaTheme="minorEastAsia"/>
              <w:noProof/>
            </w:rPr>
          </w:pPr>
          <w:hyperlink w:anchor="_Toc360450111" w:history="1">
            <w:r w:rsidR="004150DE" w:rsidRPr="003D076A">
              <w:rPr>
                <w:rStyle w:val="Hyperlink"/>
                <w:noProof/>
              </w:rPr>
              <w:t>The History of USGIN</w:t>
            </w:r>
            <w:r w:rsidR="004150DE">
              <w:rPr>
                <w:noProof/>
                <w:webHidden/>
              </w:rPr>
              <w:tab/>
            </w:r>
            <w:r w:rsidR="004150DE">
              <w:rPr>
                <w:noProof/>
                <w:webHidden/>
              </w:rPr>
              <w:fldChar w:fldCharType="begin"/>
            </w:r>
            <w:r w:rsidR="004150DE">
              <w:rPr>
                <w:noProof/>
                <w:webHidden/>
              </w:rPr>
              <w:instrText xml:space="preserve"> PAGEREF _Toc360450111 \h </w:instrText>
            </w:r>
            <w:r w:rsidR="004150DE">
              <w:rPr>
                <w:noProof/>
                <w:webHidden/>
              </w:rPr>
            </w:r>
            <w:r w:rsidR="004150DE">
              <w:rPr>
                <w:noProof/>
                <w:webHidden/>
              </w:rPr>
              <w:fldChar w:fldCharType="separate"/>
            </w:r>
            <w:r w:rsidR="004150DE">
              <w:rPr>
                <w:noProof/>
                <w:webHidden/>
              </w:rPr>
              <w:t>2</w:t>
            </w:r>
            <w:r w:rsidR="004150DE">
              <w:rPr>
                <w:noProof/>
                <w:webHidden/>
              </w:rPr>
              <w:fldChar w:fldCharType="end"/>
            </w:r>
          </w:hyperlink>
        </w:p>
        <w:p w14:paraId="4F6EDA24" w14:textId="77777777" w:rsidR="004150DE" w:rsidRDefault="00303410">
          <w:pPr>
            <w:pStyle w:val="TOC1"/>
            <w:tabs>
              <w:tab w:val="right" w:leader="dot" w:pos="9350"/>
            </w:tabs>
            <w:rPr>
              <w:rFonts w:eastAsiaTheme="minorEastAsia"/>
              <w:noProof/>
            </w:rPr>
          </w:pPr>
          <w:hyperlink w:anchor="_Toc360450112" w:history="1">
            <w:r w:rsidR="004150DE" w:rsidRPr="003D076A">
              <w:rPr>
                <w:rStyle w:val="Hyperlink"/>
                <w:noProof/>
              </w:rPr>
              <w:t>Network components</w:t>
            </w:r>
            <w:r w:rsidR="004150DE">
              <w:rPr>
                <w:noProof/>
                <w:webHidden/>
              </w:rPr>
              <w:tab/>
            </w:r>
            <w:r w:rsidR="004150DE">
              <w:rPr>
                <w:noProof/>
                <w:webHidden/>
              </w:rPr>
              <w:fldChar w:fldCharType="begin"/>
            </w:r>
            <w:r w:rsidR="004150DE">
              <w:rPr>
                <w:noProof/>
                <w:webHidden/>
              </w:rPr>
              <w:instrText xml:space="preserve"> PAGEREF _Toc360450112 \h </w:instrText>
            </w:r>
            <w:r w:rsidR="004150DE">
              <w:rPr>
                <w:noProof/>
                <w:webHidden/>
              </w:rPr>
            </w:r>
            <w:r w:rsidR="004150DE">
              <w:rPr>
                <w:noProof/>
                <w:webHidden/>
              </w:rPr>
              <w:fldChar w:fldCharType="separate"/>
            </w:r>
            <w:r w:rsidR="004150DE">
              <w:rPr>
                <w:noProof/>
                <w:webHidden/>
              </w:rPr>
              <w:t>2</w:t>
            </w:r>
            <w:r w:rsidR="004150DE">
              <w:rPr>
                <w:noProof/>
                <w:webHidden/>
              </w:rPr>
              <w:fldChar w:fldCharType="end"/>
            </w:r>
          </w:hyperlink>
        </w:p>
        <w:p w14:paraId="6AB384EC" w14:textId="77777777" w:rsidR="004150DE" w:rsidRDefault="00303410">
          <w:pPr>
            <w:pStyle w:val="TOC2"/>
            <w:tabs>
              <w:tab w:val="right" w:leader="dot" w:pos="9350"/>
            </w:tabs>
            <w:rPr>
              <w:rFonts w:eastAsiaTheme="minorEastAsia"/>
              <w:noProof/>
            </w:rPr>
          </w:pPr>
          <w:hyperlink w:anchor="_Toc360450113" w:history="1">
            <w:r w:rsidR="004150DE" w:rsidRPr="003D076A">
              <w:rPr>
                <w:rStyle w:val="Hyperlink"/>
                <w:noProof/>
              </w:rPr>
              <w:t>Catalog</w:t>
            </w:r>
            <w:r w:rsidR="004150DE">
              <w:rPr>
                <w:noProof/>
                <w:webHidden/>
              </w:rPr>
              <w:tab/>
            </w:r>
            <w:r w:rsidR="004150DE">
              <w:rPr>
                <w:noProof/>
                <w:webHidden/>
              </w:rPr>
              <w:fldChar w:fldCharType="begin"/>
            </w:r>
            <w:r w:rsidR="004150DE">
              <w:rPr>
                <w:noProof/>
                <w:webHidden/>
              </w:rPr>
              <w:instrText xml:space="preserve"> PAGEREF _Toc360450113 \h </w:instrText>
            </w:r>
            <w:r w:rsidR="004150DE">
              <w:rPr>
                <w:noProof/>
                <w:webHidden/>
              </w:rPr>
            </w:r>
            <w:r w:rsidR="004150DE">
              <w:rPr>
                <w:noProof/>
                <w:webHidden/>
              </w:rPr>
              <w:fldChar w:fldCharType="separate"/>
            </w:r>
            <w:r w:rsidR="004150DE">
              <w:rPr>
                <w:noProof/>
                <w:webHidden/>
              </w:rPr>
              <w:t>3</w:t>
            </w:r>
            <w:r w:rsidR="004150DE">
              <w:rPr>
                <w:noProof/>
                <w:webHidden/>
              </w:rPr>
              <w:fldChar w:fldCharType="end"/>
            </w:r>
          </w:hyperlink>
        </w:p>
        <w:p w14:paraId="03FF3684" w14:textId="77777777" w:rsidR="004150DE" w:rsidRDefault="00303410">
          <w:pPr>
            <w:pStyle w:val="TOC2"/>
            <w:tabs>
              <w:tab w:val="right" w:leader="dot" w:pos="9350"/>
            </w:tabs>
            <w:rPr>
              <w:rFonts w:eastAsiaTheme="minorEastAsia"/>
              <w:noProof/>
            </w:rPr>
          </w:pPr>
          <w:hyperlink w:anchor="_Toc360450114" w:history="1">
            <w:r w:rsidR="004150DE" w:rsidRPr="003D076A">
              <w:rPr>
                <w:rStyle w:val="Hyperlink"/>
                <w:noProof/>
              </w:rPr>
              <w:t>Metadata</w:t>
            </w:r>
            <w:r w:rsidR="004150DE">
              <w:rPr>
                <w:noProof/>
                <w:webHidden/>
              </w:rPr>
              <w:tab/>
            </w:r>
            <w:r w:rsidR="004150DE">
              <w:rPr>
                <w:noProof/>
                <w:webHidden/>
              </w:rPr>
              <w:fldChar w:fldCharType="begin"/>
            </w:r>
            <w:r w:rsidR="004150DE">
              <w:rPr>
                <w:noProof/>
                <w:webHidden/>
              </w:rPr>
              <w:instrText xml:space="preserve"> PAGEREF _Toc360450114 \h </w:instrText>
            </w:r>
            <w:r w:rsidR="004150DE">
              <w:rPr>
                <w:noProof/>
                <w:webHidden/>
              </w:rPr>
            </w:r>
            <w:r w:rsidR="004150DE">
              <w:rPr>
                <w:noProof/>
                <w:webHidden/>
              </w:rPr>
              <w:fldChar w:fldCharType="separate"/>
            </w:r>
            <w:r w:rsidR="004150DE">
              <w:rPr>
                <w:noProof/>
                <w:webHidden/>
              </w:rPr>
              <w:t>4</w:t>
            </w:r>
            <w:r w:rsidR="004150DE">
              <w:rPr>
                <w:noProof/>
                <w:webHidden/>
              </w:rPr>
              <w:fldChar w:fldCharType="end"/>
            </w:r>
          </w:hyperlink>
        </w:p>
        <w:p w14:paraId="70DB2531" w14:textId="77777777" w:rsidR="004150DE" w:rsidRDefault="00303410">
          <w:pPr>
            <w:pStyle w:val="TOC3"/>
            <w:tabs>
              <w:tab w:val="right" w:leader="dot" w:pos="9350"/>
            </w:tabs>
            <w:rPr>
              <w:rFonts w:eastAsiaTheme="minorEastAsia"/>
              <w:noProof/>
            </w:rPr>
          </w:pPr>
          <w:hyperlink w:anchor="_Toc360450115" w:history="1">
            <w:r w:rsidR="004150DE" w:rsidRPr="003D076A">
              <w:rPr>
                <w:rStyle w:val="Hyperlink"/>
                <w:noProof/>
              </w:rPr>
              <w:t>Current guidelines</w:t>
            </w:r>
            <w:r w:rsidR="004150DE">
              <w:rPr>
                <w:noProof/>
                <w:webHidden/>
              </w:rPr>
              <w:tab/>
            </w:r>
            <w:r w:rsidR="004150DE">
              <w:rPr>
                <w:noProof/>
                <w:webHidden/>
              </w:rPr>
              <w:fldChar w:fldCharType="begin"/>
            </w:r>
            <w:r w:rsidR="004150DE">
              <w:rPr>
                <w:noProof/>
                <w:webHidden/>
              </w:rPr>
              <w:instrText xml:space="preserve"> PAGEREF _Toc360450115 \h </w:instrText>
            </w:r>
            <w:r w:rsidR="004150DE">
              <w:rPr>
                <w:noProof/>
                <w:webHidden/>
              </w:rPr>
            </w:r>
            <w:r w:rsidR="004150DE">
              <w:rPr>
                <w:noProof/>
                <w:webHidden/>
              </w:rPr>
              <w:fldChar w:fldCharType="separate"/>
            </w:r>
            <w:r w:rsidR="004150DE">
              <w:rPr>
                <w:noProof/>
                <w:webHidden/>
              </w:rPr>
              <w:t>4</w:t>
            </w:r>
            <w:r w:rsidR="004150DE">
              <w:rPr>
                <w:noProof/>
                <w:webHidden/>
              </w:rPr>
              <w:fldChar w:fldCharType="end"/>
            </w:r>
          </w:hyperlink>
        </w:p>
        <w:p w14:paraId="222EAE55" w14:textId="77777777" w:rsidR="004150DE" w:rsidRDefault="00303410">
          <w:pPr>
            <w:pStyle w:val="TOC2"/>
            <w:tabs>
              <w:tab w:val="right" w:leader="dot" w:pos="9350"/>
            </w:tabs>
            <w:rPr>
              <w:rFonts w:eastAsiaTheme="minorEastAsia"/>
              <w:noProof/>
            </w:rPr>
          </w:pPr>
          <w:hyperlink w:anchor="_Toc360450116" w:history="1">
            <w:r w:rsidR="004150DE" w:rsidRPr="003D076A">
              <w:rPr>
                <w:rStyle w:val="Hyperlink"/>
                <w:noProof/>
              </w:rPr>
              <w:t>Information exchanges</w:t>
            </w:r>
            <w:r w:rsidR="004150DE">
              <w:rPr>
                <w:noProof/>
                <w:webHidden/>
              </w:rPr>
              <w:tab/>
            </w:r>
            <w:r w:rsidR="004150DE">
              <w:rPr>
                <w:noProof/>
                <w:webHidden/>
              </w:rPr>
              <w:fldChar w:fldCharType="begin"/>
            </w:r>
            <w:r w:rsidR="004150DE">
              <w:rPr>
                <w:noProof/>
                <w:webHidden/>
              </w:rPr>
              <w:instrText xml:space="preserve"> PAGEREF _Toc360450116 \h </w:instrText>
            </w:r>
            <w:r w:rsidR="004150DE">
              <w:rPr>
                <w:noProof/>
                <w:webHidden/>
              </w:rPr>
            </w:r>
            <w:r w:rsidR="004150DE">
              <w:rPr>
                <w:noProof/>
                <w:webHidden/>
              </w:rPr>
              <w:fldChar w:fldCharType="separate"/>
            </w:r>
            <w:r w:rsidR="004150DE">
              <w:rPr>
                <w:noProof/>
                <w:webHidden/>
              </w:rPr>
              <w:t>5</w:t>
            </w:r>
            <w:r w:rsidR="004150DE">
              <w:rPr>
                <w:noProof/>
                <w:webHidden/>
              </w:rPr>
              <w:fldChar w:fldCharType="end"/>
            </w:r>
          </w:hyperlink>
        </w:p>
        <w:p w14:paraId="73E2AB26" w14:textId="77777777" w:rsidR="004150DE" w:rsidRDefault="00303410">
          <w:pPr>
            <w:pStyle w:val="TOC3"/>
            <w:tabs>
              <w:tab w:val="right" w:leader="dot" w:pos="9350"/>
            </w:tabs>
            <w:rPr>
              <w:rFonts w:eastAsiaTheme="minorEastAsia"/>
              <w:noProof/>
            </w:rPr>
          </w:pPr>
          <w:hyperlink w:anchor="_Toc360450117" w:history="1">
            <w:r w:rsidR="004150DE" w:rsidRPr="003D076A">
              <w:rPr>
                <w:rStyle w:val="Hyperlink"/>
                <w:noProof/>
              </w:rPr>
              <w:t>Content model</w:t>
            </w:r>
            <w:r w:rsidR="004150DE">
              <w:rPr>
                <w:noProof/>
                <w:webHidden/>
              </w:rPr>
              <w:tab/>
            </w:r>
            <w:r w:rsidR="004150DE">
              <w:rPr>
                <w:noProof/>
                <w:webHidden/>
              </w:rPr>
              <w:fldChar w:fldCharType="begin"/>
            </w:r>
            <w:r w:rsidR="004150DE">
              <w:rPr>
                <w:noProof/>
                <w:webHidden/>
              </w:rPr>
              <w:instrText xml:space="preserve"> PAGEREF _Toc360450117 \h </w:instrText>
            </w:r>
            <w:r w:rsidR="004150DE">
              <w:rPr>
                <w:noProof/>
                <w:webHidden/>
              </w:rPr>
            </w:r>
            <w:r w:rsidR="004150DE">
              <w:rPr>
                <w:noProof/>
                <w:webHidden/>
              </w:rPr>
              <w:fldChar w:fldCharType="separate"/>
            </w:r>
            <w:r w:rsidR="004150DE">
              <w:rPr>
                <w:noProof/>
                <w:webHidden/>
              </w:rPr>
              <w:t>5</w:t>
            </w:r>
            <w:r w:rsidR="004150DE">
              <w:rPr>
                <w:noProof/>
                <w:webHidden/>
              </w:rPr>
              <w:fldChar w:fldCharType="end"/>
            </w:r>
          </w:hyperlink>
        </w:p>
        <w:p w14:paraId="59CCBA74" w14:textId="77777777" w:rsidR="004150DE" w:rsidRDefault="00303410">
          <w:pPr>
            <w:pStyle w:val="TOC3"/>
            <w:tabs>
              <w:tab w:val="right" w:leader="dot" w:pos="9350"/>
            </w:tabs>
            <w:rPr>
              <w:rFonts w:eastAsiaTheme="minorEastAsia"/>
              <w:noProof/>
            </w:rPr>
          </w:pPr>
          <w:hyperlink w:anchor="_Toc360450118" w:history="1">
            <w:r w:rsidR="004150DE" w:rsidRPr="003D076A">
              <w:rPr>
                <w:rStyle w:val="Hyperlink"/>
                <w:noProof/>
              </w:rPr>
              <w:t>Interchange format</w:t>
            </w:r>
            <w:r w:rsidR="004150DE">
              <w:rPr>
                <w:noProof/>
                <w:webHidden/>
              </w:rPr>
              <w:tab/>
            </w:r>
            <w:r w:rsidR="004150DE">
              <w:rPr>
                <w:noProof/>
                <w:webHidden/>
              </w:rPr>
              <w:fldChar w:fldCharType="begin"/>
            </w:r>
            <w:r w:rsidR="004150DE">
              <w:rPr>
                <w:noProof/>
                <w:webHidden/>
              </w:rPr>
              <w:instrText xml:space="preserve"> PAGEREF _Toc360450118 \h </w:instrText>
            </w:r>
            <w:r w:rsidR="004150DE">
              <w:rPr>
                <w:noProof/>
                <w:webHidden/>
              </w:rPr>
            </w:r>
            <w:r w:rsidR="004150DE">
              <w:rPr>
                <w:noProof/>
                <w:webHidden/>
              </w:rPr>
              <w:fldChar w:fldCharType="separate"/>
            </w:r>
            <w:r w:rsidR="004150DE">
              <w:rPr>
                <w:noProof/>
                <w:webHidden/>
              </w:rPr>
              <w:t>6</w:t>
            </w:r>
            <w:r w:rsidR="004150DE">
              <w:rPr>
                <w:noProof/>
                <w:webHidden/>
              </w:rPr>
              <w:fldChar w:fldCharType="end"/>
            </w:r>
          </w:hyperlink>
        </w:p>
        <w:p w14:paraId="1E19D27A" w14:textId="77777777" w:rsidR="004150DE" w:rsidRDefault="00303410">
          <w:pPr>
            <w:pStyle w:val="TOC2"/>
            <w:tabs>
              <w:tab w:val="right" w:leader="dot" w:pos="9350"/>
            </w:tabs>
            <w:rPr>
              <w:rFonts w:eastAsiaTheme="minorEastAsia"/>
              <w:noProof/>
            </w:rPr>
          </w:pPr>
          <w:hyperlink w:anchor="_Toc360450119" w:history="1">
            <w:r w:rsidR="004150DE" w:rsidRPr="003D076A">
              <w:rPr>
                <w:rStyle w:val="Hyperlink"/>
                <w:noProof/>
              </w:rPr>
              <w:t>Community Specifications</w:t>
            </w:r>
            <w:r w:rsidR="004150DE">
              <w:rPr>
                <w:noProof/>
                <w:webHidden/>
              </w:rPr>
              <w:tab/>
            </w:r>
            <w:r w:rsidR="004150DE">
              <w:rPr>
                <w:noProof/>
                <w:webHidden/>
              </w:rPr>
              <w:fldChar w:fldCharType="begin"/>
            </w:r>
            <w:r w:rsidR="004150DE">
              <w:rPr>
                <w:noProof/>
                <w:webHidden/>
              </w:rPr>
              <w:instrText xml:space="preserve"> PAGEREF _Toc360450119 \h </w:instrText>
            </w:r>
            <w:r w:rsidR="004150DE">
              <w:rPr>
                <w:noProof/>
                <w:webHidden/>
              </w:rPr>
            </w:r>
            <w:r w:rsidR="004150DE">
              <w:rPr>
                <w:noProof/>
                <w:webHidden/>
              </w:rPr>
              <w:fldChar w:fldCharType="separate"/>
            </w:r>
            <w:r w:rsidR="004150DE">
              <w:rPr>
                <w:noProof/>
                <w:webHidden/>
              </w:rPr>
              <w:t>6</w:t>
            </w:r>
            <w:r w:rsidR="004150DE">
              <w:rPr>
                <w:noProof/>
                <w:webHidden/>
              </w:rPr>
              <w:fldChar w:fldCharType="end"/>
            </w:r>
          </w:hyperlink>
        </w:p>
        <w:p w14:paraId="5FAC6018" w14:textId="77777777" w:rsidR="004150DE" w:rsidRDefault="00303410">
          <w:pPr>
            <w:pStyle w:val="TOC1"/>
            <w:tabs>
              <w:tab w:val="right" w:leader="dot" w:pos="9350"/>
            </w:tabs>
            <w:rPr>
              <w:rFonts w:eastAsiaTheme="minorEastAsia"/>
              <w:noProof/>
            </w:rPr>
          </w:pPr>
          <w:hyperlink w:anchor="_Toc360450120" w:history="1">
            <w:r w:rsidR="004150DE" w:rsidRPr="003D076A">
              <w:rPr>
                <w:rStyle w:val="Hyperlink"/>
                <w:noProof/>
              </w:rPr>
              <w:t>Data Access</w:t>
            </w:r>
            <w:r w:rsidR="004150DE">
              <w:rPr>
                <w:noProof/>
                <w:webHidden/>
              </w:rPr>
              <w:tab/>
            </w:r>
            <w:r w:rsidR="004150DE">
              <w:rPr>
                <w:noProof/>
                <w:webHidden/>
              </w:rPr>
              <w:fldChar w:fldCharType="begin"/>
            </w:r>
            <w:r w:rsidR="004150DE">
              <w:rPr>
                <w:noProof/>
                <w:webHidden/>
              </w:rPr>
              <w:instrText xml:space="preserve"> PAGEREF _Toc360450120 \h </w:instrText>
            </w:r>
            <w:r w:rsidR="004150DE">
              <w:rPr>
                <w:noProof/>
                <w:webHidden/>
              </w:rPr>
            </w:r>
            <w:r w:rsidR="004150DE">
              <w:rPr>
                <w:noProof/>
                <w:webHidden/>
              </w:rPr>
              <w:fldChar w:fldCharType="separate"/>
            </w:r>
            <w:r w:rsidR="004150DE">
              <w:rPr>
                <w:noProof/>
                <w:webHidden/>
              </w:rPr>
              <w:t>7</w:t>
            </w:r>
            <w:r w:rsidR="004150DE">
              <w:rPr>
                <w:noProof/>
                <w:webHidden/>
              </w:rPr>
              <w:fldChar w:fldCharType="end"/>
            </w:r>
          </w:hyperlink>
        </w:p>
        <w:p w14:paraId="72EF6763" w14:textId="77777777" w:rsidR="004150DE" w:rsidRDefault="00303410">
          <w:pPr>
            <w:pStyle w:val="TOC2"/>
            <w:tabs>
              <w:tab w:val="right" w:leader="dot" w:pos="9350"/>
            </w:tabs>
            <w:rPr>
              <w:rFonts w:eastAsiaTheme="minorEastAsia"/>
              <w:noProof/>
            </w:rPr>
          </w:pPr>
          <w:hyperlink w:anchor="_Toc360450121" w:history="1">
            <w:r w:rsidR="004150DE" w:rsidRPr="003D076A">
              <w:rPr>
                <w:rStyle w:val="Hyperlink"/>
                <w:noProof/>
              </w:rPr>
              <w:t>Tiered data access</w:t>
            </w:r>
            <w:r w:rsidR="004150DE">
              <w:rPr>
                <w:noProof/>
                <w:webHidden/>
              </w:rPr>
              <w:tab/>
            </w:r>
            <w:r w:rsidR="004150DE">
              <w:rPr>
                <w:noProof/>
                <w:webHidden/>
              </w:rPr>
              <w:fldChar w:fldCharType="begin"/>
            </w:r>
            <w:r w:rsidR="004150DE">
              <w:rPr>
                <w:noProof/>
                <w:webHidden/>
              </w:rPr>
              <w:instrText xml:space="preserve"> PAGEREF _Toc360450121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55E25AB" w14:textId="77777777" w:rsidR="004150DE" w:rsidRDefault="00303410">
          <w:pPr>
            <w:pStyle w:val="TOC2"/>
            <w:tabs>
              <w:tab w:val="right" w:leader="dot" w:pos="9350"/>
            </w:tabs>
            <w:rPr>
              <w:rFonts w:eastAsiaTheme="minorEastAsia"/>
              <w:noProof/>
            </w:rPr>
          </w:pPr>
          <w:hyperlink w:anchor="_Toc360450122" w:history="1">
            <w:r w:rsidR="004150DE" w:rsidRPr="003D076A">
              <w:rPr>
                <w:rStyle w:val="Hyperlink"/>
                <w:noProof/>
              </w:rPr>
              <w:t>Data access approaches</w:t>
            </w:r>
            <w:r w:rsidR="004150DE">
              <w:rPr>
                <w:noProof/>
                <w:webHidden/>
              </w:rPr>
              <w:tab/>
            </w:r>
            <w:r w:rsidR="004150DE">
              <w:rPr>
                <w:noProof/>
                <w:webHidden/>
              </w:rPr>
              <w:fldChar w:fldCharType="begin"/>
            </w:r>
            <w:r w:rsidR="004150DE">
              <w:rPr>
                <w:noProof/>
                <w:webHidden/>
              </w:rPr>
              <w:instrText xml:space="preserve"> PAGEREF _Toc360450122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7D7EFC1" w14:textId="77777777" w:rsidR="004150DE" w:rsidRDefault="00303410">
          <w:pPr>
            <w:pStyle w:val="TOC3"/>
            <w:tabs>
              <w:tab w:val="right" w:leader="dot" w:pos="9350"/>
            </w:tabs>
            <w:rPr>
              <w:rFonts w:eastAsiaTheme="minorEastAsia"/>
              <w:noProof/>
            </w:rPr>
          </w:pPr>
          <w:hyperlink w:anchor="_Toc360450123" w:history="1">
            <w:r w:rsidR="004150DE" w:rsidRPr="003D076A">
              <w:rPr>
                <w:rStyle w:val="Hyperlink"/>
                <w:noProof/>
              </w:rPr>
              <w:t>File-based approach</w:t>
            </w:r>
            <w:r w:rsidR="004150DE">
              <w:rPr>
                <w:noProof/>
                <w:webHidden/>
              </w:rPr>
              <w:tab/>
            </w:r>
            <w:r w:rsidR="004150DE">
              <w:rPr>
                <w:noProof/>
                <w:webHidden/>
              </w:rPr>
              <w:fldChar w:fldCharType="begin"/>
            </w:r>
            <w:r w:rsidR="004150DE">
              <w:rPr>
                <w:noProof/>
                <w:webHidden/>
              </w:rPr>
              <w:instrText xml:space="preserve"> PAGEREF _Toc360450123 \h </w:instrText>
            </w:r>
            <w:r w:rsidR="004150DE">
              <w:rPr>
                <w:noProof/>
                <w:webHidden/>
              </w:rPr>
            </w:r>
            <w:r w:rsidR="004150DE">
              <w:rPr>
                <w:noProof/>
                <w:webHidden/>
              </w:rPr>
              <w:fldChar w:fldCharType="separate"/>
            </w:r>
            <w:r w:rsidR="004150DE">
              <w:rPr>
                <w:noProof/>
                <w:webHidden/>
              </w:rPr>
              <w:t>8</w:t>
            </w:r>
            <w:r w:rsidR="004150DE">
              <w:rPr>
                <w:noProof/>
                <w:webHidden/>
              </w:rPr>
              <w:fldChar w:fldCharType="end"/>
            </w:r>
          </w:hyperlink>
        </w:p>
        <w:p w14:paraId="6215A8C3" w14:textId="77777777" w:rsidR="004150DE" w:rsidRDefault="00303410">
          <w:pPr>
            <w:pStyle w:val="TOC3"/>
            <w:tabs>
              <w:tab w:val="right" w:leader="dot" w:pos="9350"/>
            </w:tabs>
            <w:rPr>
              <w:rFonts w:eastAsiaTheme="minorEastAsia"/>
              <w:noProof/>
            </w:rPr>
          </w:pPr>
          <w:hyperlink w:anchor="_Toc360450124" w:history="1">
            <w:r w:rsidR="004150DE" w:rsidRPr="003D076A">
              <w:rPr>
                <w:rStyle w:val="Hyperlink"/>
                <w:noProof/>
              </w:rPr>
              <w:t>Web applications</w:t>
            </w:r>
            <w:r w:rsidR="004150DE">
              <w:rPr>
                <w:noProof/>
                <w:webHidden/>
              </w:rPr>
              <w:tab/>
            </w:r>
            <w:r w:rsidR="004150DE">
              <w:rPr>
                <w:noProof/>
                <w:webHidden/>
              </w:rPr>
              <w:fldChar w:fldCharType="begin"/>
            </w:r>
            <w:r w:rsidR="004150DE">
              <w:rPr>
                <w:noProof/>
                <w:webHidden/>
              </w:rPr>
              <w:instrText xml:space="preserve"> PAGEREF _Toc360450124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73F81F06" w14:textId="77777777" w:rsidR="004150DE" w:rsidRDefault="00303410">
          <w:pPr>
            <w:pStyle w:val="TOC3"/>
            <w:tabs>
              <w:tab w:val="right" w:leader="dot" w:pos="9350"/>
            </w:tabs>
            <w:rPr>
              <w:rFonts w:eastAsiaTheme="minorEastAsia"/>
              <w:noProof/>
            </w:rPr>
          </w:pPr>
          <w:hyperlink w:anchor="_Toc360450125" w:history="1">
            <w:r w:rsidR="004150DE" w:rsidRPr="003D076A">
              <w:rPr>
                <w:rStyle w:val="Hyperlink"/>
                <w:noProof/>
              </w:rPr>
              <w:t>Web Services</w:t>
            </w:r>
            <w:r w:rsidR="004150DE">
              <w:rPr>
                <w:noProof/>
                <w:webHidden/>
              </w:rPr>
              <w:tab/>
            </w:r>
            <w:r w:rsidR="004150DE">
              <w:rPr>
                <w:noProof/>
                <w:webHidden/>
              </w:rPr>
              <w:fldChar w:fldCharType="begin"/>
            </w:r>
            <w:r w:rsidR="004150DE">
              <w:rPr>
                <w:noProof/>
                <w:webHidden/>
              </w:rPr>
              <w:instrText xml:space="preserve"> PAGEREF _Toc360450125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10CB0F63" w14:textId="77777777" w:rsidR="004150DE" w:rsidRDefault="00303410">
          <w:pPr>
            <w:pStyle w:val="TOC1"/>
            <w:tabs>
              <w:tab w:val="right" w:leader="dot" w:pos="9350"/>
            </w:tabs>
            <w:rPr>
              <w:rFonts w:eastAsiaTheme="minorEastAsia"/>
              <w:noProof/>
            </w:rPr>
          </w:pPr>
          <w:hyperlink w:anchor="_Toc360450126" w:history="1">
            <w:r w:rsidR="004150DE" w:rsidRPr="003D076A">
              <w:rPr>
                <w:rStyle w:val="Hyperlink"/>
                <w:noProof/>
              </w:rPr>
              <w:t>Using the Network</w:t>
            </w:r>
            <w:r w:rsidR="004150DE">
              <w:rPr>
                <w:noProof/>
                <w:webHidden/>
              </w:rPr>
              <w:tab/>
            </w:r>
            <w:r w:rsidR="004150DE">
              <w:rPr>
                <w:noProof/>
                <w:webHidden/>
              </w:rPr>
              <w:fldChar w:fldCharType="begin"/>
            </w:r>
            <w:r w:rsidR="004150DE">
              <w:rPr>
                <w:noProof/>
                <w:webHidden/>
              </w:rPr>
              <w:instrText xml:space="preserve"> PAGEREF _Toc360450126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5919F326" w14:textId="77777777" w:rsidR="004150DE" w:rsidRDefault="00303410">
          <w:pPr>
            <w:pStyle w:val="TOC2"/>
            <w:tabs>
              <w:tab w:val="right" w:leader="dot" w:pos="9350"/>
            </w:tabs>
            <w:rPr>
              <w:rFonts w:eastAsiaTheme="minorEastAsia"/>
              <w:noProof/>
            </w:rPr>
          </w:pPr>
          <w:hyperlink w:anchor="_Toc360450127" w:history="1">
            <w:r w:rsidR="004150DE" w:rsidRPr="003D076A">
              <w:rPr>
                <w:rStyle w:val="Hyperlink"/>
                <w:noProof/>
              </w:rPr>
              <w:t>Getting Data</w:t>
            </w:r>
            <w:r w:rsidR="004150DE">
              <w:rPr>
                <w:noProof/>
                <w:webHidden/>
              </w:rPr>
              <w:tab/>
            </w:r>
            <w:r w:rsidR="004150DE">
              <w:rPr>
                <w:noProof/>
                <w:webHidden/>
              </w:rPr>
              <w:fldChar w:fldCharType="begin"/>
            </w:r>
            <w:r w:rsidR="004150DE">
              <w:rPr>
                <w:noProof/>
                <w:webHidden/>
              </w:rPr>
              <w:instrText xml:space="preserve"> PAGEREF _Toc360450127 \h </w:instrText>
            </w:r>
            <w:r w:rsidR="004150DE">
              <w:rPr>
                <w:noProof/>
                <w:webHidden/>
              </w:rPr>
            </w:r>
            <w:r w:rsidR="004150DE">
              <w:rPr>
                <w:noProof/>
                <w:webHidden/>
              </w:rPr>
              <w:fldChar w:fldCharType="separate"/>
            </w:r>
            <w:r w:rsidR="004150DE">
              <w:rPr>
                <w:noProof/>
                <w:webHidden/>
              </w:rPr>
              <w:t>9</w:t>
            </w:r>
            <w:r w:rsidR="004150DE">
              <w:rPr>
                <w:noProof/>
                <w:webHidden/>
              </w:rPr>
              <w:fldChar w:fldCharType="end"/>
            </w:r>
          </w:hyperlink>
        </w:p>
        <w:p w14:paraId="5391DCC2" w14:textId="77777777" w:rsidR="004150DE" w:rsidRDefault="00303410">
          <w:pPr>
            <w:pStyle w:val="TOC2"/>
            <w:tabs>
              <w:tab w:val="right" w:leader="dot" w:pos="9350"/>
            </w:tabs>
            <w:rPr>
              <w:rFonts w:eastAsiaTheme="minorEastAsia"/>
              <w:noProof/>
            </w:rPr>
          </w:pPr>
          <w:hyperlink w:anchor="_Toc360450128" w:history="1">
            <w:r w:rsidR="004150DE" w:rsidRPr="003D076A">
              <w:rPr>
                <w:rStyle w:val="Hyperlink"/>
                <w:noProof/>
              </w:rPr>
              <w:t>Publishing data</w:t>
            </w:r>
            <w:r w:rsidR="004150DE">
              <w:rPr>
                <w:noProof/>
                <w:webHidden/>
              </w:rPr>
              <w:tab/>
            </w:r>
            <w:r w:rsidR="004150DE">
              <w:rPr>
                <w:noProof/>
                <w:webHidden/>
              </w:rPr>
              <w:fldChar w:fldCharType="begin"/>
            </w:r>
            <w:r w:rsidR="004150DE">
              <w:rPr>
                <w:noProof/>
                <w:webHidden/>
              </w:rPr>
              <w:instrText xml:space="preserve"> PAGEREF _Toc360450128 \h </w:instrText>
            </w:r>
            <w:r w:rsidR="004150DE">
              <w:rPr>
                <w:noProof/>
                <w:webHidden/>
              </w:rPr>
            </w:r>
            <w:r w:rsidR="004150DE">
              <w:rPr>
                <w:noProof/>
                <w:webHidden/>
              </w:rPr>
              <w:fldChar w:fldCharType="separate"/>
            </w:r>
            <w:r w:rsidR="004150DE">
              <w:rPr>
                <w:noProof/>
                <w:webHidden/>
              </w:rPr>
              <w:t>10</w:t>
            </w:r>
            <w:r w:rsidR="004150DE">
              <w:rPr>
                <w:noProof/>
                <w:webHidden/>
              </w:rPr>
              <w:fldChar w:fldCharType="end"/>
            </w:r>
          </w:hyperlink>
        </w:p>
        <w:p w14:paraId="1DCEE428" w14:textId="77777777" w:rsidR="004150DE" w:rsidRDefault="00303410">
          <w:pPr>
            <w:pStyle w:val="TOC3"/>
            <w:tabs>
              <w:tab w:val="right" w:leader="dot" w:pos="9350"/>
            </w:tabs>
            <w:rPr>
              <w:rFonts w:eastAsiaTheme="minorEastAsia"/>
              <w:noProof/>
            </w:rPr>
          </w:pPr>
          <w:hyperlink w:anchor="_Toc360450129" w:history="1">
            <w:r w:rsidR="004150DE" w:rsidRPr="003D076A">
              <w:rPr>
                <w:rStyle w:val="Hyperlink"/>
                <w:noProof/>
              </w:rPr>
              <w:t>Creating Metadata</w:t>
            </w:r>
            <w:r w:rsidR="004150DE">
              <w:rPr>
                <w:noProof/>
                <w:webHidden/>
              </w:rPr>
              <w:tab/>
            </w:r>
            <w:r w:rsidR="004150DE">
              <w:rPr>
                <w:noProof/>
                <w:webHidden/>
              </w:rPr>
              <w:fldChar w:fldCharType="begin"/>
            </w:r>
            <w:r w:rsidR="004150DE">
              <w:rPr>
                <w:noProof/>
                <w:webHidden/>
              </w:rPr>
              <w:instrText xml:space="preserve"> PAGEREF _Toc360450129 \h </w:instrText>
            </w:r>
            <w:r w:rsidR="004150DE">
              <w:rPr>
                <w:noProof/>
                <w:webHidden/>
              </w:rPr>
            </w:r>
            <w:r w:rsidR="004150DE">
              <w:rPr>
                <w:noProof/>
                <w:webHidden/>
              </w:rPr>
              <w:fldChar w:fldCharType="separate"/>
            </w:r>
            <w:r w:rsidR="004150DE">
              <w:rPr>
                <w:noProof/>
                <w:webHidden/>
              </w:rPr>
              <w:t>11</w:t>
            </w:r>
            <w:r w:rsidR="004150DE">
              <w:rPr>
                <w:noProof/>
                <w:webHidden/>
              </w:rPr>
              <w:fldChar w:fldCharType="end"/>
            </w:r>
          </w:hyperlink>
        </w:p>
        <w:p w14:paraId="251398AB" w14:textId="77777777" w:rsidR="004150DE" w:rsidRDefault="00303410">
          <w:pPr>
            <w:pStyle w:val="TOC3"/>
            <w:tabs>
              <w:tab w:val="right" w:leader="dot" w:pos="9350"/>
            </w:tabs>
            <w:rPr>
              <w:rFonts w:eastAsiaTheme="minorEastAsia"/>
              <w:noProof/>
            </w:rPr>
          </w:pPr>
          <w:hyperlink w:anchor="_Toc360450130" w:history="1">
            <w:r w:rsidR="004150DE" w:rsidRPr="003D076A">
              <w:rPr>
                <w:rStyle w:val="Hyperlink"/>
                <w:noProof/>
              </w:rPr>
              <w:t>Setting up a data service</w:t>
            </w:r>
            <w:r w:rsidR="004150DE">
              <w:rPr>
                <w:noProof/>
                <w:webHidden/>
              </w:rPr>
              <w:tab/>
            </w:r>
            <w:r w:rsidR="004150DE">
              <w:rPr>
                <w:noProof/>
                <w:webHidden/>
              </w:rPr>
              <w:fldChar w:fldCharType="begin"/>
            </w:r>
            <w:r w:rsidR="004150DE">
              <w:rPr>
                <w:noProof/>
                <w:webHidden/>
              </w:rPr>
              <w:instrText xml:space="preserve"> PAGEREF _Toc360450130 \h </w:instrText>
            </w:r>
            <w:r w:rsidR="004150DE">
              <w:rPr>
                <w:noProof/>
                <w:webHidden/>
              </w:rPr>
            </w:r>
            <w:r w:rsidR="004150DE">
              <w:rPr>
                <w:noProof/>
                <w:webHidden/>
              </w:rPr>
              <w:fldChar w:fldCharType="separate"/>
            </w:r>
            <w:r w:rsidR="004150DE">
              <w:rPr>
                <w:noProof/>
                <w:webHidden/>
              </w:rPr>
              <w:t>12</w:t>
            </w:r>
            <w:r w:rsidR="004150DE">
              <w:rPr>
                <w:noProof/>
                <w:webHidden/>
              </w:rPr>
              <w:fldChar w:fldCharType="end"/>
            </w:r>
          </w:hyperlink>
        </w:p>
        <w:p w14:paraId="7BD48C31" w14:textId="77777777" w:rsidR="004150DE" w:rsidRDefault="00303410">
          <w:pPr>
            <w:pStyle w:val="TOC2"/>
            <w:tabs>
              <w:tab w:val="right" w:leader="dot" w:pos="9350"/>
            </w:tabs>
            <w:rPr>
              <w:rFonts w:eastAsiaTheme="minorEastAsia"/>
              <w:noProof/>
            </w:rPr>
          </w:pPr>
          <w:hyperlink w:anchor="_Toc360450131" w:history="1">
            <w:r w:rsidR="004150DE" w:rsidRPr="003D076A">
              <w:rPr>
                <w:rStyle w:val="Hyperlink"/>
                <w:noProof/>
              </w:rPr>
              <w:t>Developing applications</w:t>
            </w:r>
            <w:r w:rsidR="004150DE">
              <w:rPr>
                <w:noProof/>
                <w:webHidden/>
              </w:rPr>
              <w:tab/>
            </w:r>
            <w:r w:rsidR="004150DE">
              <w:rPr>
                <w:noProof/>
                <w:webHidden/>
              </w:rPr>
              <w:fldChar w:fldCharType="begin"/>
            </w:r>
            <w:r w:rsidR="004150DE">
              <w:rPr>
                <w:noProof/>
                <w:webHidden/>
              </w:rPr>
              <w:instrText xml:space="preserve"> PAGEREF _Toc360450131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24133D39" w14:textId="77777777" w:rsidR="004150DE" w:rsidRDefault="00303410">
          <w:pPr>
            <w:pStyle w:val="TOC1"/>
            <w:tabs>
              <w:tab w:val="right" w:leader="dot" w:pos="9350"/>
            </w:tabs>
            <w:rPr>
              <w:rFonts w:eastAsiaTheme="minorEastAsia"/>
              <w:noProof/>
            </w:rPr>
          </w:pPr>
          <w:hyperlink w:anchor="_Toc360450132" w:history="1">
            <w:r w:rsidR="004150DE" w:rsidRPr="003D076A">
              <w:rPr>
                <w:rStyle w:val="Hyperlink"/>
                <w:noProof/>
              </w:rPr>
              <w:t>Governance</w:t>
            </w:r>
            <w:r w:rsidR="004150DE">
              <w:rPr>
                <w:noProof/>
                <w:webHidden/>
              </w:rPr>
              <w:tab/>
            </w:r>
            <w:r w:rsidR="004150DE">
              <w:rPr>
                <w:noProof/>
                <w:webHidden/>
              </w:rPr>
              <w:fldChar w:fldCharType="begin"/>
            </w:r>
            <w:r w:rsidR="004150DE">
              <w:rPr>
                <w:noProof/>
                <w:webHidden/>
              </w:rPr>
              <w:instrText xml:space="preserve"> PAGEREF _Toc360450132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11206C48" w14:textId="77777777" w:rsidR="004150DE" w:rsidRDefault="00303410">
          <w:pPr>
            <w:pStyle w:val="TOC1"/>
            <w:tabs>
              <w:tab w:val="right" w:leader="dot" w:pos="9350"/>
            </w:tabs>
            <w:rPr>
              <w:rFonts w:eastAsiaTheme="minorEastAsia"/>
              <w:noProof/>
            </w:rPr>
          </w:pPr>
          <w:hyperlink w:anchor="_Toc360450133" w:history="1">
            <w:r w:rsidR="004150DE" w:rsidRPr="003D076A">
              <w:rPr>
                <w:rStyle w:val="Hyperlink"/>
                <w:noProof/>
              </w:rPr>
              <w:t>Glossary</w:t>
            </w:r>
            <w:r w:rsidR="004150DE">
              <w:rPr>
                <w:noProof/>
                <w:webHidden/>
              </w:rPr>
              <w:tab/>
            </w:r>
            <w:r w:rsidR="004150DE">
              <w:rPr>
                <w:noProof/>
                <w:webHidden/>
              </w:rPr>
              <w:fldChar w:fldCharType="begin"/>
            </w:r>
            <w:r w:rsidR="004150DE">
              <w:rPr>
                <w:noProof/>
                <w:webHidden/>
              </w:rPr>
              <w:instrText xml:space="preserve"> PAGEREF _Toc360450133 \h </w:instrText>
            </w:r>
            <w:r w:rsidR="004150DE">
              <w:rPr>
                <w:noProof/>
                <w:webHidden/>
              </w:rPr>
            </w:r>
            <w:r w:rsidR="004150DE">
              <w:rPr>
                <w:noProof/>
                <w:webHidden/>
              </w:rPr>
              <w:fldChar w:fldCharType="separate"/>
            </w:r>
            <w:r w:rsidR="004150DE">
              <w:rPr>
                <w:noProof/>
                <w:webHidden/>
              </w:rPr>
              <w:t>16</w:t>
            </w:r>
            <w:r w:rsidR="004150DE">
              <w:rPr>
                <w:noProof/>
                <w:webHidden/>
              </w:rPr>
              <w:fldChar w:fldCharType="end"/>
            </w:r>
          </w:hyperlink>
        </w:p>
        <w:p w14:paraId="23E6BEF4" w14:textId="77777777" w:rsidR="004150DE" w:rsidRDefault="00303410">
          <w:pPr>
            <w:pStyle w:val="TOC1"/>
            <w:tabs>
              <w:tab w:val="right" w:leader="dot" w:pos="9350"/>
            </w:tabs>
            <w:rPr>
              <w:rFonts w:eastAsiaTheme="minorEastAsia"/>
              <w:noProof/>
            </w:rPr>
          </w:pPr>
          <w:hyperlink w:anchor="_Toc360450134" w:history="1">
            <w:r w:rsidR="004150DE" w:rsidRPr="003D076A">
              <w:rPr>
                <w:rStyle w:val="Hyperlink"/>
                <w:noProof/>
              </w:rPr>
              <w:t>References</w:t>
            </w:r>
            <w:r w:rsidR="004150DE">
              <w:rPr>
                <w:noProof/>
                <w:webHidden/>
              </w:rPr>
              <w:tab/>
            </w:r>
            <w:r w:rsidR="004150DE">
              <w:rPr>
                <w:noProof/>
                <w:webHidden/>
              </w:rPr>
              <w:fldChar w:fldCharType="begin"/>
            </w:r>
            <w:r w:rsidR="004150DE">
              <w:rPr>
                <w:noProof/>
                <w:webHidden/>
              </w:rPr>
              <w:instrText xml:space="preserve"> PAGEREF _Toc360450134 \h </w:instrText>
            </w:r>
            <w:r w:rsidR="004150DE">
              <w:rPr>
                <w:noProof/>
                <w:webHidden/>
              </w:rPr>
            </w:r>
            <w:r w:rsidR="004150DE">
              <w:rPr>
                <w:noProof/>
                <w:webHidden/>
              </w:rPr>
              <w:fldChar w:fldCharType="separate"/>
            </w:r>
            <w:r w:rsidR="004150DE">
              <w:rPr>
                <w:noProof/>
                <w:webHidden/>
              </w:rPr>
              <w:t>17</w:t>
            </w:r>
            <w:r w:rsidR="004150DE">
              <w:rPr>
                <w:noProof/>
                <w:webHidden/>
              </w:rPr>
              <w:fldChar w:fldCharType="end"/>
            </w:r>
          </w:hyperlink>
        </w:p>
        <w:p w14:paraId="08B38C36" w14:textId="77777777" w:rsidR="009667DA" w:rsidRDefault="009667DA" w:rsidP="009667DA">
          <w:pPr>
            <w:spacing w:after="0"/>
          </w:pPr>
          <w:r>
            <w:rPr>
              <w:b/>
              <w:bCs/>
              <w:noProof/>
            </w:rPr>
            <w:fldChar w:fldCharType="end"/>
          </w:r>
        </w:p>
      </w:sdtContent>
    </w:sdt>
    <w:p w14:paraId="3BC1C886" w14:textId="77777777" w:rsidR="004150DE" w:rsidRDefault="004150DE">
      <w:pPr>
        <w:rPr>
          <w:rFonts w:asciiTheme="majorHAnsi" w:eastAsiaTheme="majorEastAsia" w:hAnsiTheme="majorHAnsi" w:cstheme="majorBidi"/>
          <w:b/>
          <w:bCs/>
          <w:color w:val="365F91" w:themeColor="accent1" w:themeShade="BF"/>
          <w:sz w:val="28"/>
          <w:szCs w:val="28"/>
        </w:rPr>
      </w:pPr>
      <w:bookmarkStart w:id="0" w:name="_What_is_USGIN?"/>
      <w:bookmarkEnd w:id="0"/>
      <w:r>
        <w:br w:type="page"/>
      </w:r>
    </w:p>
    <w:p w14:paraId="26DA400E" w14:textId="77777777" w:rsidR="004150DE" w:rsidRDefault="004150DE" w:rsidP="00544473">
      <w:pPr>
        <w:pStyle w:val="Heading1"/>
        <w:sectPr w:rsidR="004150DE">
          <w:pgSz w:w="12240" w:h="15840"/>
          <w:pgMar w:top="1440" w:right="1440" w:bottom="1440" w:left="1440" w:header="720" w:footer="720" w:gutter="0"/>
          <w:cols w:space="720"/>
          <w:docGrid w:linePitch="360"/>
        </w:sectPr>
      </w:pPr>
    </w:p>
    <w:p w14:paraId="033BB3CD" w14:textId="15E565B2" w:rsidR="004150DE" w:rsidRDefault="004150DE" w:rsidP="00544473">
      <w:pPr>
        <w:pStyle w:val="Heading1"/>
      </w:pPr>
      <w:bookmarkStart w:id="1" w:name="_Toc360450110"/>
      <w:r>
        <w:lastRenderedPageBreak/>
        <w:t>Abstract</w:t>
      </w:r>
    </w:p>
    <w:p w14:paraId="1192F457" w14:textId="1BCF365F" w:rsidR="006663EA" w:rsidRDefault="006663EA" w:rsidP="004150DE">
      <w:r w:rsidRPr="006663EA">
        <w:t>The U.S. Geoscience Information Network (USGIN) is a partnership of the Association of American State Geologists (AASG) and the U.S. Geological Survey (USGS), who formally agreed in 2007 to develop a n</w:t>
      </w:r>
      <w:r w:rsidRPr="006663EA">
        <w:t>a</w:t>
      </w:r>
      <w:r w:rsidRPr="006663EA">
        <w:t xml:space="preserve">tional geoscience information framework that is distributed, interoperable, uses open source standards and common protocols, respects and acknowledges data ownership, fosters communities of practice to grow, and develops new Web services and clients. </w:t>
      </w:r>
    </w:p>
    <w:p w14:paraId="1C7B1F74" w14:textId="4DB45FE2" w:rsidR="004150DE" w:rsidRPr="004150DE" w:rsidRDefault="004150DE" w:rsidP="004150DE">
      <w:r>
        <w:t xml:space="preserve">Over the last 2 years, the US Geoscience Information Network (USGIN) vision has materialized with the deployment of the DOE National Geothermal Data System (NGDS). Although much remains to be done, key components are in place and operational, including: 1) Metadata and file repositories; 2) catalog services using standardized metadata; 3) information exchange schemes for a variety of important data types; 4) client applications; and 5) tutorial and explanatory documentation. As of February, 2013 181 Data services are now being hosted by 12 state geological surveys, with 20 feature types implemented. The catalog system is based on the USGIN profile of ISO19115/19139 and the </w:t>
      </w:r>
      <w:proofErr w:type="spellStart"/>
      <w:r>
        <w:t>OpenGeospatial</w:t>
      </w:r>
      <w:proofErr w:type="spellEnd"/>
      <w:r>
        <w:t xml:space="preserve"> Consort</w:t>
      </w:r>
      <w:r>
        <w:t>i</w:t>
      </w:r>
      <w:r>
        <w:t xml:space="preserve">um (OGC) Catalog Service for the Web (CSW 2.0.2). Data services are mostly OGC Web Map Service and Web Feature Services.  Principal client applications for data consumption are ESRI ArcGIS and Microsoft Excel. </w:t>
      </w:r>
      <w:r w:rsidR="003635B8">
        <w:t xml:space="preserve"> </w:t>
      </w:r>
      <w:r>
        <w:t>In the spectrum of related systems, USGIN occupies a niche characterized by focus on applic</w:t>
      </w:r>
      <w:r>
        <w:t>a</w:t>
      </w:r>
      <w:r>
        <w:t xml:space="preserve">tion-neutral delivery </w:t>
      </w:r>
      <w:r w:rsidR="003635B8">
        <w:t xml:space="preserve">of Earth Science data </w:t>
      </w:r>
      <w:r>
        <w:t>using existing standards and protocols. An open-data mind set is motivated because we are a network of Geologic Surveys largely tasked with the stewardship of non-proprietary geologic data and their dissemination and utilization for the benefit of society.  Like many government open-data initiatives, the emphasis on data documentation and accessibility has hig</w:t>
      </w:r>
      <w:r>
        <w:t>h</w:t>
      </w:r>
      <w:r>
        <w:t xml:space="preserve">lighted the gap in development of demonstration client applications to attract community interest and engagement.  </w:t>
      </w:r>
    </w:p>
    <w:p w14:paraId="4A1824E4" w14:textId="246D731A" w:rsidR="007D7AD5" w:rsidRDefault="007D7AD5" w:rsidP="00544473">
      <w:pPr>
        <w:pStyle w:val="Heading1"/>
      </w:pPr>
      <w:r>
        <w:t>What</w:t>
      </w:r>
      <w:r w:rsidR="00935F91">
        <w:t xml:space="preserve"> </w:t>
      </w:r>
      <w:r>
        <w:t>is</w:t>
      </w:r>
      <w:r w:rsidR="00935F91">
        <w:t xml:space="preserve"> </w:t>
      </w:r>
      <w:r>
        <w:t>USGIN?</w:t>
      </w:r>
      <w:bookmarkEnd w:id="1"/>
    </w:p>
    <w:p w14:paraId="39DF3121" w14:textId="77777777" w:rsidR="004150DE" w:rsidRDefault="004150DE" w:rsidP="004150DE">
      <w:pPr>
        <w:pStyle w:val="ListParagraph"/>
        <w:numPr>
          <w:ilvl w:val="0"/>
          <w:numId w:val="28"/>
        </w:numPr>
      </w:pPr>
      <w:r w:rsidRPr="007D7AD5">
        <w:t>The</w:t>
      </w:r>
      <w:r>
        <w:t xml:space="preserve"> </w:t>
      </w:r>
      <w:r w:rsidRPr="007D7AD5">
        <w:t>United</w:t>
      </w:r>
      <w:r>
        <w:t xml:space="preserve"> </w:t>
      </w:r>
      <w:r w:rsidRPr="007D7AD5">
        <w:t>States</w:t>
      </w:r>
      <w:r>
        <w:t xml:space="preserve"> </w:t>
      </w:r>
      <w:r w:rsidRPr="007D7AD5">
        <w:t>Geoscience</w:t>
      </w:r>
      <w:r>
        <w:t xml:space="preserve"> </w:t>
      </w:r>
      <w:r w:rsidRPr="007D7AD5">
        <w:t>Information</w:t>
      </w:r>
      <w:r>
        <w:t xml:space="preserve"> </w:t>
      </w:r>
      <w:r w:rsidRPr="007D7AD5">
        <w:t>Network</w:t>
      </w:r>
      <w:r>
        <w:t xml:space="preserve"> </w:t>
      </w:r>
      <w:r w:rsidRPr="007D7AD5">
        <w:t>(USGIN)</w:t>
      </w:r>
      <w:r>
        <w:t xml:space="preserve"> enables users to efficiently find, </w:t>
      </w:r>
      <w:r w:rsidRPr="007D7AD5">
        <w:t>access</w:t>
      </w:r>
      <w:r>
        <w:t xml:space="preserve">, </w:t>
      </w:r>
      <w:r w:rsidRPr="007D7AD5">
        <w:t>and</w:t>
      </w:r>
      <w:r>
        <w:t xml:space="preserve"> </w:t>
      </w:r>
      <w:r w:rsidRPr="007D7AD5">
        <w:t>share</w:t>
      </w:r>
      <w:r>
        <w:t xml:space="preserve"> </w:t>
      </w:r>
      <w:r w:rsidRPr="007D7AD5">
        <w:t>geoscience</w:t>
      </w:r>
      <w:r>
        <w:t xml:space="preserve"> </w:t>
      </w:r>
      <w:r w:rsidRPr="007D7AD5">
        <w:t>data</w:t>
      </w:r>
      <w:r>
        <w:t>, reducing the time and effort spent locating and integrating useful info</w:t>
      </w:r>
      <w:r>
        <w:t>r</w:t>
      </w:r>
      <w:r>
        <w:t>mation and documenting new data.</w:t>
      </w:r>
    </w:p>
    <w:p w14:paraId="426C92FC" w14:textId="77777777" w:rsidR="004150DE" w:rsidRDefault="004150DE" w:rsidP="004150DE">
      <w:pPr>
        <w:pStyle w:val="ListParagraph"/>
        <w:numPr>
          <w:ilvl w:val="0"/>
          <w:numId w:val="28"/>
        </w:numPr>
      </w:pPr>
      <w:r>
        <w:t>Information is both registered (by providers) and discovered (by users) based on standardized cat</w:t>
      </w:r>
      <w:r>
        <w:t>a</w:t>
      </w:r>
      <w:r>
        <w:t>log services and metadata.</w:t>
      </w:r>
    </w:p>
    <w:p w14:paraId="5A4F98C6" w14:textId="77777777" w:rsidR="004150DE" w:rsidRDefault="004150DE" w:rsidP="004150DE">
      <w:pPr>
        <w:pStyle w:val="ListParagraph"/>
        <w:numPr>
          <w:ilvl w:val="0"/>
          <w:numId w:val="28"/>
        </w:numPr>
      </w:pPr>
      <w:r>
        <w:t>The system accommodates resources in various forms, from unstructured text and images to doc</w:t>
      </w:r>
      <w:r>
        <w:t>u</w:t>
      </w:r>
      <w:r>
        <w:t xml:space="preserve">mented, community Web services and interchange formats. </w:t>
      </w:r>
    </w:p>
    <w:p w14:paraId="1B4C1E97" w14:textId="1A3CF29A" w:rsidR="00CD5EDF" w:rsidRDefault="00CD5EDF" w:rsidP="009C1678">
      <w:r w:rsidRPr="00CD5EDF">
        <w:t>The</w:t>
      </w:r>
      <w:r w:rsidR="00935F91">
        <w:t xml:space="preserve"> </w:t>
      </w:r>
      <w:r w:rsidR="00733B30">
        <w:t xml:space="preserve">US </w:t>
      </w:r>
      <w:r w:rsidRPr="00CD5EDF">
        <w:t>Geoscience</w:t>
      </w:r>
      <w:r w:rsidR="00935F91" w:rsidRPr="00E568D8">
        <w:t xml:space="preserve"> </w:t>
      </w:r>
      <w:r w:rsidRPr="00E568D8">
        <w:t>Information</w:t>
      </w:r>
      <w:r w:rsidR="00935F91" w:rsidRPr="00E568D8">
        <w:t xml:space="preserve"> </w:t>
      </w:r>
      <w:r w:rsidRPr="00D23D55">
        <w:t>Network</w:t>
      </w:r>
      <w:r w:rsidR="00733B30" w:rsidRPr="00D23D55">
        <w:t xml:space="preserve"> (USGIN)</w:t>
      </w:r>
      <w:r w:rsidR="00935F91" w:rsidRPr="00D23D55">
        <w:t xml:space="preserve"> </w:t>
      </w:r>
      <w:r w:rsidRPr="00D23D55">
        <w:t>can</w:t>
      </w:r>
      <w:r w:rsidR="00935F91" w:rsidRPr="00D23D55">
        <w:t xml:space="preserve"> </w:t>
      </w:r>
      <w:r w:rsidRPr="00D23D55">
        <w:t>be</w:t>
      </w:r>
      <w:r w:rsidR="00935F91" w:rsidRPr="00D23D55">
        <w:t xml:space="preserve"> </w:t>
      </w:r>
      <w:r w:rsidRPr="00D23D55">
        <w:t>understood</w:t>
      </w:r>
      <w:r w:rsidR="00935F91" w:rsidRPr="00D23D55">
        <w:t xml:space="preserve"> </w:t>
      </w:r>
      <w:r w:rsidRPr="00D23D55">
        <w:t>from</w:t>
      </w:r>
      <w:r w:rsidR="00935F91" w:rsidRPr="00D23D55">
        <w:t xml:space="preserve"> </w:t>
      </w:r>
      <w:r w:rsidRPr="00D23D55">
        <w:t>several</w:t>
      </w:r>
      <w:r w:rsidR="00935F91" w:rsidRPr="00D23D55">
        <w:t xml:space="preserve"> </w:t>
      </w:r>
      <w:r w:rsidRPr="00D23D55">
        <w:t>perspectives.</w:t>
      </w:r>
      <w:r w:rsidR="00935F91" w:rsidRPr="00D23D55">
        <w:t xml:space="preserve"> </w:t>
      </w:r>
      <w:r w:rsidRPr="00D23D55">
        <w:t>The</w:t>
      </w:r>
      <w:r w:rsidR="00935F91" w:rsidRPr="00D23D55">
        <w:t xml:space="preserve"> </w:t>
      </w:r>
      <w:r w:rsidRPr="00D23D55">
        <w:t>simplest</w:t>
      </w:r>
      <w:r w:rsidR="00935F91" w:rsidRPr="00D23D55">
        <w:t xml:space="preserve"> </w:t>
      </w:r>
      <w:r w:rsidRPr="00D23D55">
        <w:t>view</w:t>
      </w:r>
      <w:r w:rsidR="00935F91" w:rsidRPr="00D23D55">
        <w:t xml:space="preserve"> </w:t>
      </w:r>
      <w:r w:rsidRPr="00D23D55">
        <w:t>is</w:t>
      </w:r>
      <w:r w:rsidR="00935F91" w:rsidRPr="00D23D55">
        <w:t xml:space="preserve"> </w:t>
      </w:r>
      <w:r w:rsidR="002F58FF">
        <w:t>that the network is a</w:t>
      </w:r>
      <w:r w:rsidR="00834F6A" w:rsidRPr="00D23D55">
        <w:t xml:space="preserve"> </w:t>
      </w:r>
      <w:r w:rsidRPr="00CD5EDF">
        <w:t>collection</w:t>
      </w:r>
      <w:r w:rsidR="00935F91">
        <w:t xml:space="preserve"> </w:t>
      </w:r>
      <w:r w:rsidRPr="00CD5EDF">
        <w:t>of</w:t>
      </w:r>
      <w:r w:rsidR="00935F91" w:rsidRPr="00E568D8">
        <w:t xml:space="preserve"> </w:t>
      </w:r>
      <w:r w:rsidR="003D2C80">
        <w:t>Web</w:t>
      </w:r>
      <w:r w:rsidR="00AC03CE">
        <w:t>-accessible</w:t>
      </w:r>
      <w:r w:rsidR="00935F91">
        <w:t xml:space="preserve"> </w:t>
      </w:r>
      <w:r w:rsidRPr="00CD5EDF">
        <w:t>r</w:t>
      </w:r>
      <w:r w:rsidRPr="00E568D8">
        <w:t>e</w:t>
      </w:r>
      <w:r w:rsidRPr="00CD5EDF">
        <w:t>sources</w:t>
      </w:r>
      <w:r w:rsidR="00935F91">
        <w:t xml:space="preserve"> </w:t>
      </w:r>
      <w:r w:rsidRPr="00CD5EDF">
        <w:t>that</w:t>
      </w:r>
      <w:r w:rsidR="00935F91" w:rsidRPr="00E568D8">
        <w:t xml:space="preserve"> </w:t>
      </w:r>
      <w:r w:rsidRPr="00E568D8">
        <w:t>are</w:t>
      </w:r>
      <w:r w:rsidR="00935F91" w:rsidRPr="00D23D55">
        <w:t xml:space="preserve"> </w:t>
      </w:r>
      <w:r w:rsidRPr="00D23D55">
        <w:t>registered</w:t>
      </w:r>
      <w:r w:rsidR="00935F91" w:rsidRPr="00D23D55">
        <w:t xml:space="preserve"> </w:t>
      </w:r>
      <w:r w:rsidRPr="00D23D55">
        <w:t>in</w:t>
      </w:r>
      <w:r w:rsidR="00935F91" w:rsidRPr="00D23D55">
        <w:t xml:space="preserve"> </w:t>
      </w:r>
      <w:r w:rsidR="00AC03CE" w:rsidRPr="00D23D55">
        <w:t>online</w:t>
      </w:r>
      <w:r w:rsidR="00935F91" w:rsidRPr="00D23D55">
        <w:t xml:space="preserve"> </w:t>
      </w:r>
      <w:r w:rsidRPr="00D23D55">
        <w:t>catalogs</w:t>
      </w:r>
      <w:r w:rsidR="00935F91" w:rsidRPr="00D23D55">
        <w:t xml:space="preserve"> </w:t>
      </w:r>
      <w:r w:rsidRPr="00D23D55">
        <w:t>conforming</w:t>
      </w:r>
      <w:r w:rsidR="00935F91" w:rsidRPr="00D23D55">
        <w:t xml:space="preserve"> </w:t>
      </w:r>
      <w:r w:rsidRPr="00D23D55">
        <w:t>to</w:t>
      </w:r>
      <w:r w:rsidR="00935F91" w:rsidRPr="00D23D55">
        <w:t xml:space="preserve"> </w:t>
      </w:r>
      <w:r w:rsidRPr="00D23D55">
        <w:t>USGIN</w:t>
      </w:r>
      <w:r w:rsidR="00935F91" w:rsidRPr="00D23D55">
        <w:t xml:space="preserve"> </w:t>
      </w:r>
      <w:r w:rsidRPr="00D23D55">
        <w:t>practice.</w:t>
      </w:r>
      <w:r w:rsidR="00935F91" w:rsidRPr="00D23D55">
        <w:t xml:space="preserve"> </w:t>
      </w:r>
      <w:r w:rsidRPr="00D23D55">
        <w:t>USGIN</w:t>
      </w:r>
      <w:r w:rsidR="00935F91" w:rsidRPr="00D23D55">
        <w:t xml:space="preserve"> </w:t>
      </w:r>
      <w:r w:rsidRPr="00D23D55">
        <w:t>can</w:t>
      </w:r>
      <w:r w:rsidR="00935F91" w:rsidRPr="00D23D55">
        <w:t xml:space="preserve"> </w:t>
      </w:r>
      <w:r w:rsidRPr="00D23D55">
        <w:t>also</w:t>
      </w:r>
      <w:r w:rsidR="00935F91" w:rsidRPr="00D23D55">
        <w:t xml:space="preserve"> </w:t>
      </w:r>
      <w:r w:rsidRPr="00D23D55">
        <w:t>be</w:t>
      </w:r>
      <w:r w:rsidR="00935F91" w:rsidRPr="00D23D55">
        <w:t xml:space="preserve"> </w:t>
      </w:r>
      <w:r w:rsidRPr="00D23D55">
        <w:t>consid</w:t>
      </w:r>
      <w:r w:rsidRPr="00CD5EDF">
        <w:t>ered</w:t>
      </w:r>
      <w:r w:rsidR="00935F91">
        <w:t xml:space="preserve"> </w:t>
      </w:r>
      <w:r w:rsidRPr="00CD5EDF">
        <w:t>a</w:t>
      </w:r>
      <w:r w:rsidR="00935F91" w:rsidRPr="00E568D8">
        <w:t xml:space="preserve"> </w:t>
      </w:r>
      <w:r w:rsidRPr="00E568D8">
        <w:t>network</w:t>
      </w:r>
      <w:r w:rsidR="00935F91" w:rsidRPr="00D23D55">
        <w:t xml:space="preserve"> </w:t>
      </w:r>
      <w:r w:rsidRPr="00D23D55">
        <w:t>of</w:t>
      </w:r>
      <w:r w:rsidR="00935F91" w:rsidRPr="00D23D55">
        <w:t xml:space="preserve"> </w:t>
      </w:r>
      <w:r w:rsidRPr="00D23D55">
        <w:t>computer</w:t>
      </w:r>
      <w:r w:rsidR="00935F91" w:rsidRPr="00D23D55">
        <w:t xml:space="preserve"> </w:t>
      </w:r>
      <w:r w:rsidRPr="00D23D55">
        <w:t>sys</w:t>
      </w:r>
      <w:r w:rsidRPr="00CD5EDF">
        <w:t>tems</w:t>
      </w:r>
      <w:r w:rsidR="00935F91">
        <w:t xml:space="preserve"> </w:t>
      </w:r>
      <w:r w:rsidRPr="00CD5EDF">
        <w:t>built</w:t>
      </w:r>
      <w:r w:rsidR="00935F91" w:rsidRPr="00E568D8">
        <w:t xml:space="preserve"> </w:t>
      </w:r>
      <w:r w:rsidRPr="00E568D8">
        <w:t>on</w:t>
      </w:r>
      <w:r w:rsidR="00935F91" w:rsidRPr="00D23D55">
        <w:t xml:space="preserve"> </w:t>
      </w:r>
      <w:r w:rsidRPr="00D23D55">
        <w:t>standard</w:t>
      </w:r>
      <w:r w:rsidR="00935F91" w:rsidRPr="00D23D55">
        <w:t xml:space="preserve"> </w:t>
      </w:r>
      <w:r w:rsidRPr="00D23D55">
        <w:t>Web</w:t>
      </w:r>
      <w:r w:rsidR="00935F91" w:rsidRPr="00D23D55">
        <w:t xml:space="preserve"> </w:t>
      </w:r>
      <w:r w:rsidRPr="00D23D55">
        <w:t>architec</w:t>
      </w:r>
      <w:r w:rsidR="00AC03CE" w:rsidRPr="00D23D55">
        <w:t>ture,</w:t>
      </w:r>
      <w:r w:rsidR="00935F91" w:rsidRPr="00D23D55">
        <w:t xml:space="preserve"> </w:t>
      </w:r>
      <w:r w:rsidR="00AC03CE" w:rsidRPr="00D23D55">
        <w:t>sharing</w:t>
      </w:r>
      <w:r w:rsidR="00935F91" w:rsidRPr="00D23D55">
        <w:t xml:space="preserve"> </w:t>
      </w:r>
      <w:r w:rsidR="00AC03CE" w:rsidRPr="00D23D55">
        <w:t>data</w:t>
      </w:r>
      <w:r w:rsidR="00935F91" w:rsidRPr="00D23D55">
        <w:t xml:space="preserve"> </w:t>
      </w:r>
      <w:r w:rsidR="00AC03CE" w:rsidRPr="00D23D55">
        <w:t>using</w:t>
      </w:r>
      <w:r w:rsidR="00935F91" w:rsidRPr="00D23D55">
        <w:t xml:space="preserve"> </w:t>
      </w:r>
      <w:r w:rsidR="00AC03CE" w:rsidRPr="00D23D55">
        <w:t>conventions</w:t>
      </w:r>
      <w:r w:rsidR="00935F91" w:rsidRPr="00D23D55">
        <w:t xml:space="preserve"> </w:t>
      </w:r>
      <w:r w:rsidR="00AC03CE" w:rsidRPr="00D23D55">
        <w:t>for</w:t>
      </w:r>
      <w:r w:rsidR="00935F91" w:rsidRPr="00D23D55">
        <w:t xml:space="preserve"> </w:t>
      </w:r>
      <w:r w:rsidRPr="00D23D55">
        <w:t>service</w:t>
      </w:r>
      <w:r w:rsidR="00935F91" w:rsidRPr="00D23D55">
        <w:t xml:space="preserve"> </w:t>
      </w:r>
      <w:r w:rsidRPr="00D23D55">
        <w:t>protocols,</w:t>
      </w:r>
      <w:r w:rsidR="00935F91" w:rsidRPr="00D23D55">
        <w:t xml:space="preserve"> </w:t>
      </w:r>
      <w:r w:rsidRPr="00D23D55">
        <w:t>inter</w:t>
      </w:r>
      <w:r w:rsidRPr="00CD5EDF">
        <w:t>change</w:t>
      </w:r>
      <w:r w:rsidR="00935F91">
        <w:t xml:space="preserve"> </w:t>
      </w:r>
      <w:r w:rsidRPr="00CD5EDF">
        <w:t>formats,</w:t>
      </w:r>
      <w:r w:rsidR="00935F91" w:rsidRPr="00E568D8">
        <w:t xml:space="preserve"> </w:t>
      </w:r>
      <w:r w:rsidRPr="00E568D8">
        <w:t>and</w:t>
      </w:r>
      <w:r w:rsidR="00935F91" w:rsidRPr="00D23D55">
        <w:t xml:space="preserve"> </w:t>
      </w:r>
      <w:r w:rsidRPr="00D23D55">
        <w:t>vocabularies</w:t>
      </w:r>
      <w:r w:rsidR="00935F91" w:rsidRPr="00D23D55">
        <w:t xml:space="preserve"> </w:t>
      </w:r>
      <w:r w:rsidR="00AC03CE" w:rsidRPr="00D23D55">
        <w:t>to</w:t>
      </w:r>
      <w:r w:rsidR="00935F91" w:rsidRPr="00D23D55">
        <w:t xml:space="preserve"> </w:t>
      </w:r>
      <w:r w:rsidR="00AC03CE" w:rsidRPr="00D23D55">
        <w:t>enable</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discovery,</w:t>
      </w:r>
      <w:r w:rsidR="00935F91" w:rsidRPr="00D23D55">
        <w:t xml:space="preserve"> </w:t>
      </w:r>
      <w:r w:rsidRPr="00D23D55">
        <w:t>access,</w:t>
      </w:r>
      <w:r w:rsidR="00935F91" w:rsidRPr="00D23D55">
        <w:t xml:space="preserve"> </w:t>
      </w:r>
      <w:r w:rsidRPr="00D23D55">
        <w:t>and</w:t>
      </w:r>
      <w:r w:rsidR="00935F91" w:rsidRPr="00D23D55">
        <w:t xml:space="preserve"> </w:t>
      </w:r>
      <w:r w:rsidRPr="00D23D55">
        <w:t>usage.</w:t>
      </w:r>
      <w:r w:rsidR="00935F91" w:rsidRPr="00D23D55">
        <w:t xml:space="preserve"> </w:t>
      </w:r>
      <w:r w:rsidRPr="00D23D55">
        <w:t>USGIN</w:t>
      </w:r>
      <w:r w:rsidR="00935F91" w:rsidRPr="00D23D55">
        <w:t xml:space="preserve"> </w:t>
      </w:r>
      <w:r w:rsidR="00733B30" w:rsidRPr="00D23D55">
        <w:t>is</w:t>
      </w:r>
      <w:r w:rsidR="00935F91" w:rsidRPr="00D23D55">
        <w:t xml:space="preserve"> </w:t>
      </w:r>
      <w:r w:rsidRPr="00D23D55">
        <w:t>also</w:t>
      </w:r>
      <w:r w:rsidR="00935F91" w:rsidRPr="00D23D55">
        <w:t xml:space="preserve"> </w:t>
      </w:r>
      <w:r w:rsidRPr="00D23D55">
        <w:t>a</w:t>
      </w:r>
      <w:r w:rsidR="00935F91" w:rsidRPr="00D23D55">
        <w:t xml:space="preserve"> </w:t>
      </w:r>
      <w:r w:rsidRPr="00D23D55">
        <w:t>community</w:t>
      </w:r>
      <w:r w:rsidR="00935F91" w:rsidRPr="00D23D55">
        <w:t xml:space="preserve"> </w:t>
      </w:r>
      <w:r w:rsidRPr="00D23D55">
        <w:t>of</w:t>
      </w:r>
      <w:r w:rsidR="00935F91" w:rsidRPr="00D23D55">
        <w:t xml:space="preserve"> </w:t>
      </w:r>
      <w:r w:rsidRPr="00D23D55">
        <w:t>users</w:t>
      </w:r>
      <w:r w:rsidR="00935F91" w:rsidRPr="00D23D55">
        <w:t xml:space="preserve"> </w:t>
      </w:r>
      <w:r w:rsidRPr="00D23D55">
        <w:t>following</w:t>
      </w:r>
      <w:r w:rsidR="00935F91" w:rsidRPr="00D23D55">
        <w:t xml:space="preserve"> </w:t>
      </w:r>
      <w:r w:rsidRPr="00D23D55">
        <w:t>an</w:t>
      </w:r>
      <w:r w:rsidR="00935F91" w:rsidRPr="00D23D55">
        <w:t xml:space="preserve"> </w:t>
      </w:r>
      <w:r w:rsidRPr="00D23D55">
        <w:t>approach</w:t>
      </w:r>
      <w:r w:rsidR="00935F91" w:rsidRPr="00D23D55">
        <w:t xml:space="preserve"> </w:t>
      </w:r>
      <w:r w:rsidRPr="00D23D55">
        <w:t>to</w:t>
      </w:r>
      <w:r w:rsidR="00935F91" w:rsidRPr="00D23D55">
        <w:t xml:space="preserve"> </w:t>
      </w:r>
      <w:r w:rsidRPr="00D23D55">
        <w:t>geoscience</w:t>
      </w:r>
      <w:r w:rsidR="00935F91" w:rsidRPr="00D23D55">
        <w:t xml:space="preserve"> </w:t>
      </w:r>
      <w:r w:rsidRPr="00D23D55">
        <w:t>information</w:t>
      </w:r>
      <w:r w:rsidR="00935F91" w:rsidRPr="00D23D55">
        <w:t xml:space="preserve"> </w:t>
      </w:r>
      <w:r w:rsidRPr="00D23D55">
        <w:t>access</w:t>
      </w:r>
      <w:r w:rsidR="00935F91" w:rsidRPr="00D23D55">
        <w:t xml:space="preserve"> </w:t>
      </w:r>
      <w:r w:rsidRPr="00D23D55">
        <w:t>that</w:t>
      </w:r>
      <w:r w:rsidR="00935F91" w:rsidRPr="00D23D55">
        <w:t xml:space="preserve"> </w:t>
      </w:r>
      <w:r w:rsidRPr="00D23D55">
        <w:t>is</w:t>
      </w:r>
      <w:r w:rsidR="00935F91" w:rsidRPr="00D23D55">
        <w:t xml:space="preserve"> </w:t>
      </w:r>
      <w:r w:rsidRPr="00D23D55">
        <w:t>based</w:t>
      </w:r>
      <w:r w:rsidR="00935F91" w:rsidRPr="00D23D55">
        <w:t xml:space="preserve"> </w:t>
      </w:r>
      <w:r w:rsidRPr="00D23D55">
        <w:t>on</w:t>
      </w:r>
      <w:r w:rsidR="00935F91" w:rsidRPr="00D23D55">
        <w:t xml:space="preserve"> </w:t>
      </w:r>
      <w:r w:rsidRPr="00D23D55">
        <w:t>distri</w:t>
      </w:r>
      <w:r w:rsidRPr="00D23D55">
        <w:t>b</w:t>
      </w:r>
      <w:r w:rsidRPr="00D23D55">
        <w:t>uted</w:t>
      </w:r>
      <w:r w:rsidR="00935F91" w:rsidRPr="00D23D55">
        <w:t xml:space="preserve"> </w:t>
      </w:r>
      <w:r w:rsidRPr="00D23D55">
        <w:t>resource</w:t>
      </w:r>
      <w:r w:rsidR="00935F91" w:rsidRPr="00D23D55">
        <w:t xml:space="preserve"> </w:t>
      </w:r>
      <w:r w:rsidRPr="00D23D55">
        <w:t>providers</w:t>
      </w:r>
      <w:r w:rsidR="00935F91" w:rsidRPr="00D23D55">
        <w:t xml:space="preserve"> </w:t>
      </w:r>
      <w:r w:rsidRPr="00D23D55">
        <w:t>and</w:t>
      </w:r>
      <w:r w:rsidR="00935F91" w:rsidRPr="00D23D55">
        <w:t xml:space="preserve"> </w:t>
      </w:r>
      <w:r w:rsidRPr="00D23D55">
        <w:t>a</w:t>
      </w:r>
      <w:r w:rsidR="00935F91" w:rsidRPr="00D23D55">
        <w:t xml:space="preserve"> </w:t>
      </w:r>
      <w:r w:rsidRPr="00D23D55">
        <w:t>collection</w:t>
      </w:r>
      <w:r w:rsidR="00935F91" w:rsidRPr="00D23D55">
        <w:t xml:space="preserve"> </w:t>
      </w:r>
      <w:r w:rsidRPr="00D23D55">
        <w:t>of</w:t>
      </w:r>
      <w:r w:rsidR="00935F91" w:rsidRPr="00D23D55">
        <w:t xml:space="preserve"> </w:t>
      </w:r>
      <w:r w:rsidRPr="00D23D55">
        <w:t>public,</w:t>
      </w:r>
      <w:r w:rsidR="00935F91" w:rsidRPr="00D23D55">
        <w:t xml:space="preserve"> </w:t>
      </w:r>
      <w:r w:rsidRPr="00D23D55">
        <w:t>open</w:t>
      </w:r>
      <w:r w:rsidR="00935F91" w:rsidRPr="00D23D55">
        <w:t xml:space="preserve"> </w:t>
      </w:r>
      <w:r w:rsidRPr="00D23D55">
        <w:t>source</w:t>
      </w:r>
      <w:r w:rsidR="00935F91" w:rsidRPr="00D23D55">
        <w:t xml:space="preserve"> </w:t>
      </w:r>
      <w:r w:rsidRPr="00D23D55">
        <w:t>specifica</w:t>
      </w:r>
      <w:r w:rsidRPr="00CD5EDF">
        <w:t>tions.</w:t>
      </w:r>
      <w:r w:rsidR="00935F91">
        <w:t xml:space="preserve"> </w:t>
      </w:r>
      <w:r w:rsidRPr="00CD5EDF">
        <w:t>From</w:t>
      </w:r>
      <w:r w:rsidR="00935F91" w:rsidRPr="00E568D8">
        <w:t xml:space="preserve"> </w:t>
      </w:r>
      <w:r w:rsidRPr="00E568D8">
        <w:t>this</w:t>
      </w:r>
      <w:r w:rsidR="00935F91" w:rsidRPr="00D23D55">
        <w:t xml:space="preserve"> </w:t>
      </w:r>
      <w:r w:rsidRPr="00D23D55">
        <w:t>final</w:t>
      </w:r>
      <w:r w:rsidR="00935F91" w:rsidRPr="00D23D55">
        <w:t xml:space="preserve"> </w:t>
      </w:r>
      <w:r w:rsidRPr="00D23D55">
        <w:t>per</w:t>
      </w:r>
      <w:r w:rsidRPr="00CD5EDF">
        <w:t>spe</w:t>
      </w:r>
      <w:r w:rsidRPr="00CD5EDF">
        <w:t>c</w:t>
      </w:r>
      <w:r w:rsidRPr="00CD5EDF">
        <w:lastRenderedPageBreak/>
        <w:t>tive,</w:t>
      </w:r>
      <w:r w:rsidR="00935F91">
        <w:t xml:space="preserve"> </w:t>
      </w:r>
      <w:r w:rsidRPr="00CD5EDF">
        <w:t>USGIN</w:t>
      </w:r>
      <w:r w:rsidR="00935F91" w:rsidRPr="00E568D8">
        <w:t xml:space="preserve"> </w:t>
      </w:r>
      <w:r w:rsidRPr="00E568D8">
        <w:t>is</w:t>
      </w:r>
      <w:r w:rsidR="00935F91" w:rsidRPr="00D23D55">
        <w:t xml:space="preserve"> </w:t>
      </w:r>
      <w:r w:rsidRPr="00D23D55">
        <w:t>a</w:t>
      </w:r>
      <w:r w:rsidR="00935F91" w:rsidRPr="00D23D55">
        <w:t xml:space="preserve"> </w:t>
      </w:r>
      <w:r w:rsidRPr="00D23D55">
        <w:t>microcosm</w:t>
      </w:r>
      <w:r w:rsidR="00935F91" w:rsidRPr="00D23D55">
        <w:t xml:space="preserve"> </w:t>
      </w:r>
      <w:r w:rsidRPr="00D23D55">
        <w:t>of</w:t>
      </w:r>
      <w:r w:rsidR="00935F91" w:rsidRPr="00D23D55">
        <w:t xml:space="preserve"> </w:t>
      </w:r>
      <w:r w:rsidRPr="00D23D55">
        <w:t>the</w:t>
      </w:r>
      <w:r w:rsidR="00935F91" w:rsidRPr="00D23D55">
        <w:t xml:space="preserve"> </w:t>
      </w:r>
      <w:r w:rsidRPr="00D23D55">
        <w:t>larger</w:t>
      </w:r>
      <w:r w:rsidR="00935F91" w:rsidRPr="00D23D55">
        <w:t xml:space="preserve"> </w:t>
      </w:r>
      <w:r w:rsidRPr="00D23D55">
        <w:t>Internet,</w:t>
      </w:r>
      <w:r w:rsidR="00935F91" w:rsidRPr="00D23D55">
        <w:t xml:space="preserve"> </w:t>
      </w:r>
      <w:r w:rsidRPr="00D23D55">
        <w:t>designed</w:t>
      </w:r>
      <w:r w:rsidR="00935F91" w:rsidRPr="00D23D55">
        <w:t xml:space="preserve"> </w:t>
      </w:r>
      <w:r w:rsidRPr="00D23D55">
        <w:t>to</w:t>
      </w:r>
      <w:r w:rsidR="00935F91" w:rsidRPr="00D23D55">
        <w:t xml:space="preserve"> </w:t>
      </w:r>
      <w:r w:rsidRPr="00D23D55">
        <w:t>simplify</w:t>
      </w:r>
      <w:r w:rsidR="00935F91" w:rsidRPr="00D23D55">
        <w:t xml:space="preserve"> </w:t>
      </w:r>
      <w:r w:rsidRPr="00D23D55">
        <w:t>the</w:t>
      </w:r>
      <w:r w:rsidR="00935F91" w:rsidRPr="00D23D55">
        <w:t xml:space="preserve"> </w:t>
      </w:r>
      <w:r w:rsidRPr="00D23D55">
        <w:t>utilization</w:t>
      </w:r>
      <w:r w:rsidR="00935F91" w:rsidRPr="00D23D55">
        <w:t xml:space="preserve"> </w:t>
      </w:r>
      <w:r w:rsidRPr="00D23D55">
        <w:t>of</w:t>
      </w:r>
      <w:r w:rsidR="00935F91" w:rsidRPr="00D23D55">
        <w:t xml:space="preserve"> </w:t>
      </w:r>
      <w:r w:rsidRPr="00D23D55">
        <w:t>geoscience</w:t>
      </w:r>
      <w:r w:rsidR="00935F91" w:rsidRPr="00D23D55">
        <w:t xml:space="preserve"> </w:t>
      </w:r>
      <w:r w:rsidRPr="00D23D55">
        <w:t>i</w:t>
      </w:r>
      <w:r w:rsidRPr="00D23D55">
        <w:t>n</w:t>
      </w:r>
      <w:r w:rsidRPr="00D23D55">
        <w:t>formation.</w:t>
      </w:r>
    </w:p>
    <w:p w14:paraId="523E3F93" w14:textId="77777777" w:rsidR="00A9676D" w:rsidRDefault="00EB3408" w:rsidP="004150DE">
      <w:pPr>
        <w:jc w:val="center"/>
      </w:pPr>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14:paraId="732E4DF7" w14:textId="4C02C9A5" w:rsidR="002F58FF" w:rsidRDefault="00A9676D" w:rsidP="00D23D55">
      <w:r>
        <w:t>The</w:t>
      </w:r>
      <w:r w:rsidR="00D23D55" w:rsidRPr="00D23D55">
        <w:t xml:space="preserve"> </w:t>
      </w:r>
      <w:r w:rsidR="00D23D55">
        <w:t>USGIN is</w:t>
      </w:r>
      <w:r w:rsidR="00D23D55" w:rsidRPr="00E568D8">
        <w:t xml:space="preserve"> a</w:t>
      </w:r>
      <w:r w:rsidR="00D23D55" w:rsidRPr="00D23D55">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D23D55">
        <w:t xml:space="preserve"> </w:t>
      </w:r>
      <w:r w:rsidR="002F58FF">
        <w:t>Thus</w:t>
      </w:r>
      <w:r>
        <w:t>,</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r>
        <w:t>Catalog,</w:t>
      </w:r>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rsidR="003D2C80">
        <w:t>Web</w:t>
      </w:r>
      <w:r w:rsidR="00935F91">
        <w:t xml:space="preserve"> </w:t>
      </w:r>
      <w:r>
        <w:t>r</w:t>
      </w:r>
      <w:r>
        <w:t>e</w:t>
      </w:r>
      <w:r>
        <w:t>source</w:t>
      </w:r>
      <w:r w:rsidR="00935F91">
        <w:t xml:space="preserve"> </w:t>
      </w:r>
      <w:r>
        <w:t>retrieval.</w:t>
      </w:r>
      <w:r w:rsidR="00CE69BF">
        <w:t xml:space="preserve"> </w:t>
      </w:r>
      <w:r w:rsidR="00D23D55">
        <w:t xml:space="preserve"> The tangible expression of the network is the community of users that utilize it, and the resources that are available using its conventions.  The result is a</w:t>
      </w:r>
      <w:r w:rsidR="002F58FF">
        <w:t xml:space="preserve"> large scale </w:t>
      </w:r>
      <w:r w:rsidR="00D23D55">
        <w:t>flow</w:t>
      </w:r>
      <w:r w:rsidR="002F58FF">
        <w:t xml:space="preserve"> of information that allows a user </w:t>
      </w:r>
      <w:r w:rsidR="00D23D55">
        <w:t xml:space="preserve">to </w:t>
      </w:r>
      <w:r w:rsidR="002F58FF">
        <w:t xml:space="preserve">acquire data by searching </w:t>
      </w:r>
      <w:r w:rsidR="00D23D55">
        <w:t>catalogs</w:t>
      </w:r>
      <w:r w:rsidR="002F58FF">
        <w:t xml:space="preserve"> that </w:t>
      </w:r>
      <w:r w:rsidR="00D23D55">
        <w:t xml:space="preserve">describe resources available from </w:t>
      </w:r>
      <w:r w:rsidR="002F58FF">
        <w:t xml:space="preserve">numerous providers. </w:t>
      </w:r>
    </w:p>
    <w:p w14:paraId="2F6D0EF6" w14:textId="77777777" w:rsidR="009C1678" w:rsidRPr="009C1678" w:rsidRDefault="009C1678" w:rsidP="00544473">
      <w:pPr>
        <w:pStyle w:val="Heading1"/>
      </w:pPr>
      <w:bookmarkStart w:id="2" w:name="_Toc360450111"/>
      <w:r w:rsidRPr="009C1678">
        <w:t>The</w:t>
      </w:r>
      <w:r w:rsidR="00935F91">
        <w:t xml:space="preserve"> </w:t>
      </w:r>
      <w:r w:rsidRPr="009C1678">
        <w:t>History</w:t>
      </w:r>
      <w:r w:rsidR="00935F91">
        <w:t xml:space="preserve"> </w:t>
      </w:r>
      <w:r w:rsidRPr="009C1678">
        <w:t>of</w:t>
      </w:r>
      <w:r w:rsidR="00935F91">
        <w:t xml:space="preserve"> </w:t>
      </w:r>
      <w:r w:rsidRPr="009C1678">
        <w:t>USGIN</w:t>
      </w:r>
      <w:bookmarkEnd w:id="2"/>
    </w:p>
    <w:p w14:paraId="05E3B575" w14:textId="23307F59" w:rsidR="007D7AD5" w:rsidRDefault="00D866B4" w:rsidP="009C1678">
      <w:r>
        <w:t>S</w:t>
      </w:r>
      <w:r w:rsidR="007D7AD5">
        <w:t>tate,</w:t>
      </w:r>
      <w:r w:rsidR="00935F91">
        <w:t xml:space="preserve"> </w:t>
      </w:r>
      <w:r w:rsidR="007D7AD5">
        <w:t>federal</w:t>
      </w:r>
      <w:r w:rsidR="00F42CFC">
        <w:t>, academic,</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F42CFC">
        <w:t>and individuals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w:t>
      </w:r>
      <w:r w:rsidR="007D7AD5">
        <w:t>u</w:t>
      </w:r>
      <w:r w:rsidR="007D7AD5">
        <w:t>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geoscience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w:t>
      </w:r>
      <w:r>
        <w:t>t</w:t>
      </w:r>
      <w:r>
        <w:t>igating</w:t>
      </w:r>
      <w:r w:rsidR="00935F91">
        <w:t xml:space="preserve"> </w:t>
      </w:r>
      <w:r>
        <w:t>geologic</w:t>
      </w:r>
      <w:r w:rsidR="00935F91">
        <w:t xml:space="preserve"> </w:t>
      </w:r>
      <w:r>
        <w:t>and</w:t>
      </w:r>
      <w:r w:rsidR="00935F91">
        <w:t xml:space="preserve"> </w:t>
      </w:r>
      <w:r>
        <w:t>environmental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r w:rsidR="00F42CFC">
        <w:t xml:space="preserve">  Geological Surveys have mandated missions to not only collect such data, but also to archive and disseminate them.</w:t>
      </w:r>
      <w:r w:rsidR="00CA69D4">
        <w:t xml:space="preserve">  </w:t>
      </w:r>
      <w:r w:rsidR="00B71F77">
        <w:t>S</w:t>
      </w:r>
      <w:r w:rsidR="00CA69D4">
        <w:t xml:space="preserve">cientists spend </w:t>
      </w:r>
      <w:r w:rsidR="00D23D55">
        <w:t xml:space="preserve">a </w:t>
      </w:r>
      <w:r w:rsidR="00B71F77">
        <w:t>significant percent</w:t>
      </w:r>
      <w:r w:rsidR="00CA69D4">
        <w:t xml:space="preserve"> of their time </w:t>
      </w:r>
      <w:r w:rsidR="00B71F77">
        <w:t>finding and transforming</w:t>
      </w:r>
      <w:r w:rsidR="00CA69D4">
        <w:t xml:space="preserve"> data into formats to be integrated for analysis and interpretation.  If we can </w:t>
      </w:r>
      <w:r w:rsidR="00B71F77">
        <w:t>reduce the effort spend on discovery and transformation</w:t>
      </w:r>
      <w:r w:rsidR="0055107B">
        <w:t>, we will see a transformative impact on productivity and innovation.</w:t>
      </w:r>
    </w:p>
    <w:p w14:paraId="109D0715" w14:textId="2CDB7070" w:rsidR="00402A9A" w:rsidRPr="00D866B4" w:rsidRDefault="00D866B4" w:rsidP="009C1678">
      <w:r>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CE69BF">
        <w:t xml:space="preserve">envision new ways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rsidR="00CA69D4">
        <w:t xml:space="preserve">more readily </w:t>
      </w:r>
      <w:r>
        <w:t>available</w:t>
      </w:r>
      <w:r w:rsidR="00935F91">
        <w:t xml:space="preserve"> </w:t>
      </w:r>
      <w:r w:rsidR="00CA69D4">
        <w:t xml:space="preserve">and usable </w:t>
      </w:r>
      <w:r>
        <w:t>to</w:t>
      </w:r>
      <w:r w:rsidR="00935F91">
        <w:t xml:space="preserve"> </w:t>
      </w:r>
      <w:r>
        <w:t>the</w:t>
      </w:r>
      <w:r w:rsidR="00935F91">
        <w:t xml:space="preserve"> </w:t>
      </w:r>
      <w:r w:rsidR="00CA69D4">
        <w:t xml:space="preserve">end-user and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Geologists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opportunities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w:t>
      </w:r>
      <w:r w:rsidRPr="00D866B4">
        <w:t>p</w:t>
      </w:r>
      <w:r w:rsidRPr="00D866B4">
        <w:t>erable</w:t>
      </w:r>
      <w:r w:rsidR="00935F91">
        <w:t xml:space="preserve"> </w:t>
      </w:r>
      <w:r w:rsidRPr="00D866B4">
        <w:t>across</w:t>
      </w:r>
      <w:r w:rsidR="00935F91">
        <w:t xml:space="preserve"> </w:t>
      </w:r>
      <w:r w:rsidRPr="00D866B4">
        <w:t>agencies</w:t>
      </w:r>
      <w:r w:rsidR="00935F91">
        <w:t xml:space="preserve"> </w:t>
      </w:r>
      <w:r w:rsidR="00940290">
        <w:t>and to the broader geoscience community and other stakeholders and clients</w:t>
      </w:r>
      <w:r w:rsidRPr="00D866B4">
        <w:t>.</w:t>
      </w:r>
      <w:r w:rsidR="00935F91">
        <w:t xml:space="preserve"> </w:t>
      </w:r>
      <w:r w:rsidRPr="00D866B4">
        <w:t>They</w:t>
      </w:r>
      <w:r w:rsidR="00935F91">
        <w:t xml:space="preserve"> </w:t>
      </w:r>
      <w:r w:rsidRPr="00D866B4">
        <w:t>recommended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w:t>
      </w:r>
      <w:r w:rsidR="00940290">
        <w:t>science</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protocols,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lastRenderedPageBreak/>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r w:rsidR="00402A9A">
        <w:t xml:space="preserve">The GIN agreement was presented to a national workshop the next month as a service of the geological surveys to help facilitate community convergence on a vision for </w:t>
      </w:r>
      <w:proofErr w:type="spellStart"/>
      <w:r w:rsidR="00402A9A">
        <w:t>geoinfo</w:t>
      </w:r>
      <w:r w:rsidR="00402A9A">
        <w:t>r</w:t>
      </w:r>
      <w:r w:rsidR="00402A9A">
        <w:t>matics</w:t>
      </w:r>
      <w:proofErr w:type="spellEnd"/>
      <w:r w:rsidR="00402A9A">
        <w:t xml:space="preserve"> (e.g., cyberinfrastructure for the geosciences).   It was widely applauded as an enabling element.</w:t>
      </w:r>
    </w:p>
    <w:p w14:paraId="3A8AAD26" w14:textId="73256EAB"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00402A9A">
        <w:t xml:space="preserve">US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14:paraId="7521555B" w14:textId="77777777" w:rsidR="00BA4BED" w:rsidRDefault="00BA4BED" w:rsidP="00AD0C2F">
      <w:pPr>
        <w:pStyle w:val="Heading1"/>
      </w:pPr>
      <w:bookmarkStart w:id="3" w:name="_Getting_Data"/>
      <w:bookmarkStart w:id="4" w:name="_Toc360450112"/>
      <w:bookmarkEnd w:id="3"/>
      <w:r>
        <w:t>Network components</w:t>
      </w:r>
      <w:bookmarkEnd w:id="4"/>
    </w:p>
    <w:p w14:paraId="5D7DE1D9" w14:textId="2ECB693F" w:rsidR="00CA69D4" w:rsidRDefault="00BA4BED" w:rsidP="00BA4BED">
      <w:r>
        <w:t xml:space="preserve">The core components of the network are information </w:t>
      </w:r>
      <w:r w:rsidRPr="00B71F77">
        <w:rPr>
          <w:b/>
        </w:rPr>
        <w:t xml:space="preserve">exchange specifications </w:t>
      </w:r>
      <w:r>
        <w:t xml:space="preserve">and the </w:t>
      </w:r>
      <w:r w:rsidRPr="00B71F77">
        <w:rPr>
          <w:b/>
        </w:rPr>
        <w:t>catalog</w:t>
      </w:r>
      <w:r>
        <w:t>. Info</w:t>
      </w:r>
      <w:r>
        <w:t>r</w:t>
      </w:r>
      <w:r>
        <w:t>mation exchange specifications are community agreements on the conventions necessary for the i</w:t>
      </w:r>
      <w:r>
        <w:t>n</w:t>
      </w:r>
      <w:r>
        <w:t>teroperable exchange of particular</w:t>
      </w:r>
      <w:r w:rsidR="00B71F77">
        <w:t xml:space="preserve"> units of</w:t>
      </w:r>
      <w:r>
        <w:t xml:space="preserve"> information. </w:t>
      </w:r>
      <w:r w:rsidR="00F04A11">
        <w:t xml:space="preserve">The exchange specification </w:t>
      </w:r>
      <w:r w:rsidR="007776E2">
        <w:t xml:space="preserve">defines </w:t>
      </w:r>
      <w:r w:rsidR="00F04A11">
        <w:t xml:space="preserve">a scope, the content model </w:t>
      </w:r>
      <w:r w:rsidR="00CA69D4">
        <w:t>(descriptive components)</w:t>
      </w:r>
      <w:r w:rsidR="00F04A11">
        <w:t xml:space="preserve"> for the data items of interest, interchange formats for enco</w:t>
      </w:r>
      <w:r w:rsidR="00F04A11">
        <w:t>d</w:t>
      </w:r>
      <w:r w:rsidR="00F04A11">
        <w:t xml:space="preserve">ing and transmitting information electronically, and the protocols used to request information. </w:t>
      </w:r>
      <w:r>
        <w:t xml:space="preserve"> </w:t>
      </w:r>
      <w:r w:rsidR="00F80E98">
        <w:t>These exchange</w:t>
      </w:r>
      <w:r w:rsidR="007776E2">
        <w:t xml:space="preserve"> </w:t>
      </w:r>
      <w:r>
        <w:t>specification</w:t>
      </w:r>
      <w:r w:rsidR="007776E2">
        <w:t>s enable</w:t>
      </w:r>
      <w:r>
        <w:t xml:space="preserve"> a data provider </w:t>
      </w:r>
      <w:r w:rsidR="007776E2">
        <w:t>to</w:t>
      </w:r>
      <w:r>
        <w:t xml:space="preserve"> publish data that will be available to any client that implements the exchange</w:t>
      </w:r>
      <w:r w:rsidR="005B1402">
        <w:t>; conversely,</w:t>
      </w:r>
      <w:r>
        <w:t xml:space="preserve"> a client application can access data from any provider publishing data according to the</w:t>
      </w:r>
      <w:r w:rsidR="007776E2">
        <w:t>se</w:t>
      </w:r>
      <w:r>
        <w:t xml:space="preserve"> conventions. </w:t>
      </w:r>
      <w:r w:rsidR="00CA69D4">
        <w:t>This allows data in a variety of formats, organization, and structure to be integrated without having to manually transform it.</w:t>
      </w:r>
    </w:p>
    <w:p w14:paraId="1AD47A00" w14:textId="4129782C" w:rsidR="00BA4BED" w:rsidRDefault="00BA4BED" w:rsidP="00BA4BED">
      <w:r>
        <w:t xml:space="preserve">The catalog comprises a collection of metadata records that describe resources accessible through the </w:t>
      </w:r>
      <w:r w:rsidR="00FC4CBA">
        <w:t xml:space="preserve">network (in this case, </w:t>
      </w:r>
      <w:r>
        <w:t>USGIN</w:t>
      </w:r>
      <w:r w:rsidR="00FC4CBA">
        <w:t>)</w:t>
      </w:r>
      <w:r>
        <w:t>, and</w:t>
      </w:r>
      <w:r w:rsidR="00B71F77">
        <w:t xml:space="preserve"> </w:t>
      </w:r>
      <w:r w:rsidR="00F80E98">
        <w:t>exchange</w:t>
      </w:r>
      <w:r>
        <w:t xml:space="preserve"> </w:t>
      </w:r>
      <w:r w:rsidR="00834F6A">
        <w:t>instructions</w:t>
      </w:r>
      <w:r>
        <w:t xml:space="preserve"> that define</w:t>
      </w:r>
      <w:r w:rsidR="00F04A11">
        <w:t xml:space="preserve"> metadata content,</w:t>
      </w:r>
      <w:r>
        <w:t xml:space="preserve"> how the metadata collection is searched, and how metadata </w:t>
      </w:r>
      <w:r w:rsidR="00F92B87">
        <w:t>are</w:t>
      </w:r>
      <w:r>
        <w:t xml:space="preserve"> encoded in search responses.  </w:t>
      </w:r>
    </w:p>
    <w:p w14:paraId="1D7FE504" w14:textId="447780F1" w:rsidR="00772975" w:rsidRPr="00F80E98" w:rsidRDefault="00BA4BED" w:rsidP="00F80E98">
      <w:pPr>
        <w:pStyle w:val="NoSpacing"/>
      </w:pPr>
      <w:r w:rsidRPr="00F80E98">
        <w:t xml:space="preserve">USGIN is a loosely coupled </w:t>
      </w:r>
      <w:r w:rsidR="00F80E98" w:rsidRPr="00F80E98">
        <w:t xml:space="preserve">collection </w:t>
      </w:r>
      <w:r w:rsidRPr="00F80E98">
        <w:t>of independent data providers</w:t>
      </w:r>
      <w:r w:rsidR="00C57A58" w:rsidRPr="00F80E98">
        <w:t xml:space="preserve"> and</w:t>
      </w:r>
      <w:r w:rsidRPr="00F80E98">
        <w:t xml:space="preserve"> client applications</w:t>
      </w:r>
      <w:r w:rsidR="00F80E98" w:rsidRPr="00F80E98">
        <w:t xml:space="preserve"> </w:t>
      </w:r>
      <w:r w:rsidR="00C57A58" w:rsidRPr="00F80E98">
        <w:t>coordinated by</w:t>
      </w:r>
      <w:r w:rsidRPr="00F80E98">
        <w:t xml:space="preserve"> </w:t>
      </w:r>
      <w:r w:rsidR="00C57A58" w:rsidRPr="00F80E98">
        <w:t xml:space="preserve">a </w:t>
      </w:r>
      <w:r w:rsidR="00F80E98" w:rsidRPr="00F80E98">
        <w:t>standard infrastructure</w:t>
      </w:r>
      <w:r w:rsidRPr="00F80E98">
        <w:t xml:space="preserve">. </w:t>
      </w:r>
      <w:r w:rsidR="00F80E98" w:rsidRPr="00F80E98">
        <w:t xml:space="preserve"> </w:t>
      </w:r>
      <w:r w:rsidRPr="00F80E98">
        <w:t xml:space="preserve">The infrastructure includes </w:t>
      </w:r>
    </w:p>
    <w:p w14:paraId="58C8E522" w14:textId="4EAED861" w:rsidR="00772975" w:rsidRDefault="00BA4BED" w:rsidP="00F80E98">
      <w:pPr>
        <w:pStyle w:val="ListParagraph"/>
        <w:numPr>
          <w:ilvl w:val="0"/>
          <w:numId w:val="31"/>
        </w:numPr>
      </w:pPr>
      <w:r w:rsidRPr="00F80E98">
        <w:t>tools for registratio</w:t>
      </w:r>
      <w:r>
        <w:t>n of new resources, searching metadata catalog</w:t>
      </w:r>
      <w:r w:rsidR="00F92B87">
        <w:t>s</w:t>
      </w:r>
      <w:r>
        <w:t>, authentication</w:t>
      </w:r>
      <w:r w:rsidR="00F04A11">
        <w:t>, and resource validation</w:t>
      </w:r>
      <w:r>
        <w:t xml:space="preserve">; </w:t>
      </w:r>
    </w:p>
    <w:p w14:paraId="2E0B22BE" w14:textId="5C772063" w:rsidR="00772975" w:rsidRDefault="00BA4BED" w:rsidP="00F80E98">
      <w:pPr>
        <w:pStyle w:val="ListParagraph"/>
        <w:numPr>
          <w:ilvl w:val="0"/>
          <w:numId w:val="31"/>
        </w:numPr>
      </w:pPr>
      <w:r>
        <w:t>registries for vocabularies, agents, specifications, and interchange s</w:t>
      </w:r>
      <w:r w:rsidR="00F04A11">
        <w:t xml:space="preserve">chema; </w:t>
      </w:r>
    </w:p>
    <w:p w14:paraId="7C40A13F" w14:textId="08F5E5A2" w:rsidR="00772975" w:rsidRDefault="00BA4BED" w:rsidP="00F80E98">
      <w:pPr>
        <w:pStyle w:val="ListParagraph"/>
        <w:numPr>
          <w:ilvl w:val="0"/>
          <w:numId w:val="31"/>
        </w:numPr>
      </w:pPr>
      <w:proofErr w:type="gramStart"/>
      <w:r>
        <w:t>documentation</w:t>
      </w:r>
      <w:proofErr w:type="gramEnd"/>
      <w:r>
        <w:t xml:space="preserve"> and educational resources.  </w:t>
      </w:r>
    </w:p>
    <w:p w14:paraId="645901E1" w14:textId="29755FA8" w:rsidR="00BA4BED" w:rsidRDefault="00BA4BED" w:rsidP="00BA4BED">
      <w:r>
        <w:t xml:space="preserve">Because network operation is based on information exchange specifications that are independent of any particular hardware or software, all of the operational components can evolve as technology evolves. Use </w:t>
      </w:r>
      <w:r w:rsidR="00F04A11">
        <w:t xml:space="preserve">of </w:t>
      </w:r>
      <w:r>
        <w:t>standard protocols enables data access using off</w:t>
      </w:r>
      <w:r w:rsidR="00F92B87">
        <w:t>-</w:t>
      </w:r>
      <w:r>
        <w:t>the</w:t>
      </w:r>
      <w:r w:rsidR="00F92B87">
        <w:t>-</w:t>
      </w:r>
      <w:r>
        <w:t xml:space="preserve">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14:paraId="45A9F133" w14:textId="17DFB14C" w:rsidR="00BA4BED" w:rsidRDefault="00BA4BED" w:rsidP="00BA4BED">
      <w:r>
        <w:t>The distributed nature of the system means that stewardship of resources is determined by resource owner</w:t>
      </w:r>
      <w:r w:rsidR="00C57A58">
        <w:t xml:space="preserve"> (the data provider)</w:t>
      </w:r>
      <w:r>
        <w:t xml:space="preserve">. Participation in the network only requires that a provider create metadata that conforms to USGIN </w:t>
      </w:r>
      <w:r w:rsidR="00C57A58">
        <w:t>exchange specifications</w:t>
      </w:r>
      <w:r>
        <w:t>, and make the metadata and the described resource available. The network is open; anyone can deploy new nodes and components that implement one or more USGIN specifications</w:t>
      </w:r>
      <w:r w:rsidR="00F92B87">
        <w:t>, without requiring approval</w:t>
      </w:r>
      <w:r>
        <w:t xml:space="preserve">.  New specifications can be introduced for service </w:t>
      </w:r>
      <w:r>
        <w:lastRenderedPageBreak/>
        <w:t>protocols, interchange formats, or vocabularies. Keeping resources under the stewardship of the parties responsible for the information promotes system sustainability because the stewards have a direct co</w:t>
      </w:r>
      <w:r>
        <w:t>n</w:t>
      </w:r>
      <w:r>
        <w:t>nection with the quality of the product.</w:t>
      </w:r>
    </w:p>
    <w:p w14:paraId="239710EA" w14:textId="7BA18161" w:rsidR="00BA4BED" w:rsidRDefault="00BA4BED" w:rsidP="00CA79FD">
      <w:pPr>
        <w:pStyle w:val="Heading2"/>
      </w:pPr>
      <w:bookmarkStart w:id="5" w:name="_Toc360450113"/>
      <w:r>
        <w:t>Catalog</w:t>
      </w:r>
      <w:bookmarkEnd w:id="5"/>
    </w:p>
    <w:p w14:paraId="75709D3F" w14:textId="195D7025" w:rsidR="00BA4BED" w:rsidRDefault="00BA4BED" w:rsidP="00CA79FD">
      <w:r>
        <w:t>The catalog</w:t>
      </w:r>
      <w:r w:rsidR="000A2C7C">
        <w:t xml:space="preserve"> </w:t>
      </w:r>
      <w:r>
        <w:t xml:space="preserve">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00CC2802">
        <w:t xml:space="preserve">Metadata records in the catalog describe data products or datasets:  units of information that have been authored, edited or compiled under some stewardship, with some purpose and procedure, and having a common collection of access processes.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w:t>
      </w:r>
      <w:r>
        <w:t>o</w:t>
      </w:r>
      <w:r>
        <w:t>nents are necessary to enable data originators to register resources</w:t>
      </w:r>
      <w:r w:rsidR="00F04A11">
        <w:t xml:space="preserve"> by adding metadata to the catalog</w:t>
      </w:r>
      <w:r w:rsidR="00D73926">
        <w:t xml:space="preserve"> (at any node in the system)</w:t>
      </w:r>
      <w:r>
        <w:t xml:space="preserve">, and to enable data consumers </w:t>
      </w:r>
      <w:r w:rsidR="00C5210A">
        <w:t>(client applications)</w:t>
      </w:r>
      <w:r>
        <w:t xml:space="preserve"> to find, evaluate and use the</w:t>
      </w:r>
      <w:r w:rsidR="00F04A11">
        <w:t xml:space="preserve"> described</w:t>
      </w:r>
      <w:r>
        <w:t xml:space="preserve"> resources. The fundamental basis for integrating the catalog system</w:t>
      </w:r>
      <w:r w:rsidR="00D73926">
        <w:t xml:space="preserve"> is</w:t>
      </w:r>
      <w:r>
        <w:t xml:space="preserve"> </w:t>
      </w:r>
      <w:r w:rsidR="00D73926">
        <w:t>adoption of</w:t>
      </w:r>
      <w:r>
        <w:t xml:space="preserve"> co</w:t>
      </w:r>
      <w:r>
        <w:t>n</w:t>
      </w:r>
      <w:r>
        <w:t>ventions for metadata content items and how they are used. The use of a standardized encoding scheme for metadata interchange and a standard service protocol for accessing catalog content simpl</w:t>
      </w:r>
      <w:r>
        <w:t>i</w:t>
      </w:r>
      <w:r>
        <w:t>fies interoperability and enables the use of off</w:t>
      </w:r>
      <w:r w:rsidR="00CC2802">
        <w:t>-</w:t>
      </w:r>
      <w:r>
        <w:t>the</w:t>
      </w:r>
      <w:r w:rsidR="00CC2802">
        <w:t>-</w:t>
      </w:r>
      <w:r>
        <w:t xml:space="preserve">shelf software to implement the catalog system. </w:t>
      </w:r>
    </w:p>
    <w:p w14:paraId="7C4D7B96" w14:textId="14853D55"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w:t>
      </w:r>
      <w:r w:rsidR="00CC2802">
        <w:t>, e.g. http://search.usgin.org,</w:t>
      </w:r>
      <w:r>
        <w:t xml:space="preserve"> </w:t>
      </w:r>
      <w:r w:rsidR="00184A12">
        <w:rPr>
          <w:rStyle w:val="CommentReference"/>
        </w:rPr>
        <w:commentReference w:id="6"/>
      </w:r>
      <w:r>
        <w:t xml:space="preserve">assist users </w:t>
      </w:r>
      <w:r w:rsidR="002A7D5C">
        <w:t xml:space="preserve">in </w:t>
      </w:r>
      <w:r>
        <w:t>search</w:t>
      </w:r>
      <w:r w:rsidR="002A7D5C">
        <w:t>ing</w:t>
      </w:r>
      <w:r>
        <w:t xml:space="preserve"> the catalog and present results in a user-friendly manner.</w:t>
      </w:r>
    </w:p>
    <w:p w14:paraId="438B1384" w14:textId="77777777" w:rsidR="00BA4BED" w:rsidRDefault="00BA4BED" w:rsidP="00CA79FD">
      <w:pPr>
        <w:pStyle w:val="Heading2"/>
      </w:pPr>
      <w:bookmarkStart w:id="7" w:name="_Metadata"/>
      <w:bookmarkStart w:id="8" w:name="_Toc360450114"/>
      <w:bookmarkEnd w:id="7"/>
      <w:r>
        <w:t>Metadata</w:t>
      </w:r>
      <w:bookmarkEnd w:id="8"/>
    </w:p>
    <w:p w14:paraId="55F7C410" w14:textId="77777777" w:rsidR="00CC2802" w:rsidRDefault="00BA4BED" w:rsidP="00CA79FD">
      <w:bookmarkStart w:id="9" w:name="_Information_exchanges"/>
      <w:bookmarkEnd w:id="9"/>
      <w:r>
        <w:t xml:space="preserve">Metadata should be created and </w:t>
      </w:r>
      <w:r w:rsidR="00CC2802">
        <w:t>added to the</w:t>
      </w:r>
      <w:r>
        <w:t xml:space="preserve"> catalog for any resource that is meant to be accessible individually.</w:t>
      </w:r>
      <w:r w:rsidR="00F04A11">
        <w:t xml:space="preserve"> </w:t>
      </w:r>
      <w:r>
        <w:t xml:space="preserve">Individual documents require one metadata record per document. </w:t>
      </w:r>
      <w:r w:rsidR="00381D61">
        <w:t xml:space="preserve">These documents might be scanned </w:t>
      </w:r>
      <w:r w:rsidR="00672A98">
        <w:t xml:space="preserve">reports, maps, </w:t>
      </w:r>
      <w:r w:rsidR="00381D61">
        <w:t xml:space="preserve">or publications, </w:t>
      </w:r>
      <w:r w:rsidR="00672A98">
        <w:t xml:space="preserve">multimedia files (e.g., a video or audio recording), </w:t>
      </w:r>
      <w:r w:rsidR="00381D61">
        <w:t xml:space="preserve">or data </w:t>
      </w:r>
      <w:r w:rsidR="001D54A3">
        <w:t>compiled</w:t>
      </w:r>
      <w:r w:rsidR="00381D61">
        <w:t xml:space="preserve"> in a spreadsheet, such as an Excel file. </w:t>
      </w:r>
      <w:r>
        <w:t>Some document types may consist of a bundle of files, e.g.</w:t>
      </w:r>
      <w:r w:rsidR="00CC2802">
        <w:t xml:space="preserve"> an</w:t>
      </w:r>
      <w:r>
        <w:t xml:space="preserve"> E</w:t>
      </w:r>
      <w:r w:rsidR="00CC2802">
        <w:t>SRI</w:t>
      </w:r>
      <w:r>
        <w:t xml:space="preserve"> shape file. In general these should be bundled into a single file</w:t>
      </w:r>
      <w:r w:rsidR="00CC2802">
        <w:t xml:space="preserve"> container</w:t>
      </w:r>
      <w:r>
        <w:t xml:space="preserve"> like a zip archive or UNIX tar file. The metadata must include the URL at which the document can be accessed</w:t>
      </w:r>
      <w:r w:rsidR="00F04A11">
        <w:t>; if it is not a</w:t>
      </w:r>
      <w:r w:rsidR="00F04A11">
        <w:t>c</w:t>
      </w:r>
      <w:r w:rsidR="00F04A11">
        <w:t>cessible online, the meta</w:t>
      </w:r>
      <w:r w:rsidR="00381D61">
        <w:t>data should provide instructions on how to access the document</w:t>
      </w:r>
      <w:r>
        <w:t>.</w:t>
      </w:r>
      <w:r w:rsidR="00CC2802">
        <w:t xml:space="preserve"> </w:t>
      </w:r>
    </w:p>
    <w:p w14:paraId="304723DE" w14:textId="162A7D49" w:rsidR="00BA4BED" w:rsidRDefault="00BA4BED" w:rsidP="00CA79FD">
      <w:r>
        <w:t xml:space="preserve">Datasets (data products) are typically considered as individual works (see </w:t>
      </w:r>
      <w:r w:rsidR="00F53D9D">
        <w:t>Functional Requirements for Bibliographic Records (</w:t>
      </w:r>
      <w:r>
        <w:t>FRBR</w:t>
      </w:r>
      <w:r w:rsidR="00F53D9D">
        <w:t>)</w:t>
      </w:r>
      <w:r w:rsidR="001A734B">
        <w:t xml:space="preserve">, </w:t>
      </w:r>
      <w:proofErr w:type="spellStart"/>
      <w:r w:rsidR="001A734B">
        <w:t>Tillett</w:t>
      </w:r>
      <w:proofErr w:type="spellEnd"/>
      <w:r w:rsidR="001A734B">
        <w:t>, 2003</w:t>
      </w:r>
      <w:r>
        <w:t xml:space="preserve">), unified by the compilation activity that brings information together into a single data structure, editing and verifying content as necessary. This approach is based on our interest in facilitating data access by users, and the observation that such a user is first interested in </w:t>
      </w:r>
      <w:r w:rsidR="00CC2802">
        <w:t xml:space="preserve">data about </w:t>
      </w:r>
      <w:r>
        <w:t xml:space="preserve">a particular </w:t>
      </w:r>
      <w:r w:rsidR="00CC2802">
        <w:t>subject</w:t>
      </w:r>
      <w:r>
        <w:t xml:space="preserve">; upon finding a fit-for-purpose dataset, they will next want to know how to get the data. From this perspective a dataset </w:t>
      </w:r>
      <w:r w:rsidR="002A7D5C">
        <w:t>or data product</w:t>
      </w:r>
      <w:r>
        <w:t xml:space="preserve"> will have a single metadata record that may include specification of multiple distributions of the resource. For instance</w:t>
      </w:r>
      <w:r w:rsidR="001A734B">
        <w:t>,</w:t>
      </w:r>
      <w:r>
        <w:t xml:space="preserve"> a borehole te</w:t>
      </w:r>
      <w:r>
        <w:t>m</w:t>
      </w:r>
      <w:r>
        <w:t xml:space="preserve">perature dataset may be available with all the records in an Excel spreadsheet, or visualized through a </w:t>
      </w:r>
      <w:r w:rsidR="003D2C80">
        <w:t>Web</w:t>
      </w:r>
      <w:r>
        <w:t xml:space="preserve"> map service </w:t>
      </w:r>
      <w:r w:rsidR="00672A98">
        <w:t>(WMS)</w:t>
      </w:r>
      <w:r>
        <w:t xml:space="preserve">, or individual observations may be accessed through a </w:t>
      </w:r>
      <w:r w:rsidR="003D2C80">
        <w:t>Web</w:t>
      </w:r>
      <w:r>
        <w:t xml:space="preserve"> </w:t>
      </w:r>
      <w:r w:rsidR="00604F24">
        <w:t>F</w:t>
      </w:r>
      <w:r>
        <w:t xml:space="preserve">eature </w:t>
      </w:r>
      <w:r w:rsidR="00604F24">
        <w:t>S</w:t>
      </w:r>
      <w:r>
        <w:t>ervice</w:t>
      </w:r>
      <w:r w:rsidR="00672A98">
        <w:t xml:space="preserve"> (WFS)</w:t>
      </w:r>
      <w:r>
        <w:t xml:space="preserve"> (see for example </w:t>
      </w:r>
      <w:hyperlink r:id="rId13"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14:paraId="3437C9F3" w14:textId="0CACC074" w:rsidR="00BA4BED" w:rsidRDefault="00BA4BED" w:rsidP="00CA79FD">
      <w:pPr>
        <w:rPr>
          <w:ins w:id="10" w:author="Rowena Davis" w:date="2013-05-24T16:44:00Z"/>
        </w:rPr>
      </w:pPr>
      <w:r>
        <w:lastRenderedPageBreak/>
        <w:t>At a more granular level, individual records (features, objects) in a dataset may include source info</w:t>
      </w:r>
      <w:r>
        <w:t>r</w:t>
      </w:r>
      <w:r>
        <w:t>mation</w:t>
      </w:r>
      <w:r w:rsidR="00F3228E">
        <w:t xml:space="preserve"> </w:t>
      </w:r>
      <w:r w:rsidR="002A7D5C">
        <w:t>noting</w:t>
      </w:r>
      <w:r>
        <w:t xml:space="preserve"> details of observation or measurement procedure and other information specific to a pa</w:t>
      </w:r>
      <w:r>
        <w:t>r</w:t>
      </w:r>
      <w:r>
        <w:t xml:space="preserve">ticular data type. This might include information such as </w:t>
      </w:r>
      <w:r w:rsidR="00F3228E">
        <w:t>measurement method and instruments used</w:t>
      </w:r>
      <w:r>
        <w:t>, dat</w:t>
      </w:r>
      <w:r w:rsidR="00CC2802">
        <w:t>e</w:t>
      </w:r>
      <w:r>
        <w:t xml:space="preserve">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perspectives on what is data or metadata, differing granularity of documentation available, and different use-case priorities.</w:t>
      </w:r>
      <w:ins w:id="11" w:author="M. Lee Allison" w:date="2013-04-05T19:34:00Z">
        <w:r w:rsidR="00672A98">
          <w:t xml:space="preserve"> </w:t>
        </w:r>
      </w:ins>
      <w:r w:rsidR="00CC2802">
        <w:t xml:space="preserve">The </w:t>
      </w:r>
      <w:hyperlink r:id="rId14" w:history="1">
        <w:r w:rsidR="00CC2802" w:rsidRPr="00CC2802">
          <w:rPr>
            <w:rStyle w:val="Hyperlink"/>
          </w:rPr>
          <w:t>metadata content model</w:t>
        </w:r>
      </w:hyperlink>
      <w:r w:rsidR="00CC2802">
        <w:t xml:space="preserve"> defines the bounds of information that is expected to be inclu</w:t>
      </w:r>
      <w:r w:rsidR="00CC2802">
        <w:t>d</w:t>
      </w:r>
      <w:r w:rsidR="00CC2802">
        <w:t>ed in metadata records</w:t>
      </w:r>
      <w:r w:rsidR="003077D7">
        <w:t xml:space="preserve">, which in turn determines the granularity of searching that may be done with the metadata catalog. </w:t>
      </w:r>
    </w:p>
    <w:p w14:paraId="2B0F41B2" w14:textId="77777777" w:rsidR="00C52C40" w:rsidRPr="003077D7" w:rsidRDefault="00C52C40" w:rsidP="003077D7">
      <w:pPr>
        <w:pStyle w:val="Heading3"/>
        <w:rPr>
          <w:ins w:id="12" w:author="Rowena Davis" w:date="2013-06-29T15:55:00Z"/>
        </w:rPr>
      </w:pPr>
      <w:bookmarkStart w:id="13" w:name="_Toc360450115"/>
      <w:ins w:id="14" w:author="Rowena Davis" w:date="2013-05-24T16:44:00Z">
        <w:r w:rsidRPr="003077D7">
          <w:t>Current guidelines</w:t>
        </w:r>
      </w:ins>
      <w:bookmarkEnd w:id="13"/>
    </w:p>
    <w:p w14:paraId="5B4B41FF" w14:textId="7ADA359E" w:rsidR="00BA4BED" w:rsidRDefault="00BA4BED" w:rsidP="00CA79FD">
      <w:r>
        <w:t xml:space="preserve">The required metadata content is explained in </w:t>
      </w:r>
      <w:hyperlink r:id="rId15" w:history="1">
        <w:r w:rsidRPr="003077D7">
          <w:rPr>
            <w:rStyle w:val="Hyperlink"/>
          </w:rPr>
          <w:t>USGIN metadata recommendations</w:t>
        </w:r>
      </w:hyperlink>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w:t>
      </w:r>
      <w:r w:rsidR="003077D7">
        <w:t>XML</w:t>
      </w:r>
      <w:r>
        <w:t xml:space="preserve"> is the encoding </w:t>
      </w:r>
      <w:r w:rsidR="003077D7">
        <w:t xml:space="preserve">format adopted for use in the USGIN, and </w:t>
      </w:r>
      <w:r>
        <w:t xml:space="preserve">guidelines for implementing the content recommendations in </w:t>
      </w:r>
      <w:r w:rsidR="003077D7">
        <w:t>this XML format</w:t>
      </w:r>
      <w:r w:rsidR="003077D7" w:rsidRPr="003077D7">
        <w:t xml:space="preserve"> </w:t>
      </w:r>
      <w:r w:rsidR="003077D7">
        <w:t>(</w:t>
      </w:r>
      <w:r w:rsidR="003077D7" w:rsidRPr="002C50F6">
        <w:t>USGIN Standards and Protocols Drafting Team</w:t>
      </w:r>
      <w:r w:rsidR="003077D7">
        <w:t xml:space="preserve">, 2012) are </w:t>
      </w:r>
      <w:hyperlink r:id="rId16" w:history="1">
        <w:r w:rsidR="003077D7" w:rsidRPr="003077D7">
          <w:rPr>
            <w:rStyle w:val="Hyperlink"/>
          </w:rPr>
          <w:t>available from the USGIN web site</w:t>
        </w:r>
      </w:hyperlink>
      <w:r w:rsidR="003077D7">
        <w:t xml:space="preserve"> (</w:t>
      </w:r>
      <w:hyperlink r:id="rId17" w:history="1">
        <w:r w:rsidR="003077D7">
          <w:rPr>
            <w:rStyle w:val="Hyperlink"/>
          </w:rPr>
          <w:t>http://usgin.org/specifications/metadata-and-catalog</w:t>
        </w:r>
      </w:hyperlink>
      <w:r w:rsidR="003077D7">
        <w:t>)</w:t>
      </w:r>
      <w:r>
        <w:t>.</w:t>
      </w:r>
    </w:p>
    <w:p w14:paraId="712FC1DB" w14:textId="04426490" w:rsidR="00BA4BED" w:rsidRDefault="003077D7" w:rsidP="00CA79FD">
      <w:pPr>
        <w:rPr>
          <w:rFonts w:asciiTheme="majorHAnsi" w:eastAsiaTheme="majorEastAsia" w:hAnsiTheme="majorHAnsi" w:cstheme="majorBidi"/>
          <w:b/>
          <w:bCs/>
          <w:color w:val="365F91" w:themeColor="accent1" w:themeShade="BF"/>
          <w:sz w:val="28"/>
          <w:szCs w:val="28"/>
        </w:rPr>
      </w:pPr>
      <w:r>
        <w:t>XML encoded metadata following the FGDC Content Standard for Digital Geospatial Metadata (CSDGM,</w:t>
      </w:r>
      <w:r w:rsidRPr="003077D7">
        <w:t xml:space="preserve"> http://www.fgdc.gov/metadata/csdgm/</w:t>
      </w:r>
      <w:r>
        <w:t xml:space="preserve">) </w:t>
      </w:r>
      <w:r w:rsidR="00BA4BED">
        <w:t xml:space="preserve">is widely used and if participants already have workflow in place using this format and can provide the requested metadata content, this can be harvested using an </w:t>
      </w:r>
      <w:hyperlink r:id="rId18" w:history="1">
        <w:r w:rsidRPr="009462F0">
          <w:rPr>
            <w:rStyle w:val="Hyperlink"/>
          </w:rPr>
          <w:t>CSDGM</w:t>
        </w:r>
        <w:r w:rsidR="00002FA9" w:rsidRPr="009462F0">
          <w:rPr>
            <w:rStyle w:val="Hyperlink"/>
          </w:rPr>
          <w:t>-</w:t>
        </w:r>
        <w:r w:rsidR="00BA4BED" w:rsidRPr="009462F0">
          <w:rPr>
            <w:rStyle w:val="Hyperlink"/>
          </w:rPr>
          <w:t>to</w:t>
        </w:r>
        <w:r w:rsidR="00002FA9" w:rsidRPr="009462F0">
          <w:rPr>
            <w:rStyle w:val="Hyperlink"/>
          </w:rPr>
          <w:t>-</w:t>
        </w:r>
        <w:r w:rsidR="009462F0">
          <w:rPr>
            <w:rStyle w:val="Hyperlink"/>
          </w:rPr>
          <w:t>USGIN-</w:t>
        </w:r>
        <w:r w:rsidR="00BA4BED" w:rsidRPr="009462F0">
          <w:rPr>
            <w:rStyle w:val="Hyperlink"/>
          </w:rPr>
          <w:t>ISO transformation</w:t>
        </w:r>
      </w:hyperlink>
      <w:r w:rsidR="009462F0">
        <w:t xml:space="preserve"> </w:t>
      </w:r>
      <w:r w:rsidR="00BA4BED">
        <w:t xml:space="preserve">. FGDC XML should be tested to validate against the official XML schema at http://www.fgdc.gov/schemas/metadata/fgdc-std-001-1998.xsd. </w:t>
      </w:r>
    </w:p>
    <w:p w14:paraId="502CCFD1" w14:textId="77777777" w:rsidR="00BA4BED" w:rsidRDefault="00BA4BED" w:rsidP="00CA79FD">
      <w:pPr>
        <w:pStyle w:val="Heading2"/>
      </w:pPr>
      <w:bookmarkStart w:id="15" w:name="_Information_exchanges_1"/>
      <w:bookmarkStart w:id="16" w:name="_Toc360450116"/>
      <w:bookmarkEnd w:id="15"/>
      <w:r>
        <w:t>Information exchanges</w:t>
      </w:r>
      <w:bookmarkEnd w:id="16"/>
    </w:p>
    <w:p w14:paraId="622D5612" w14:textId="31AD8F48" w:rsidR="00BA4BED" w:rsidRPr="00413342" w:rsidRDefault="00BA4BED" w:rsidP="00CA79FD">
      <w:r>
        <w:t>An information exchange is a</w:t>
      </w:r>
      <w:r w:rsidR="009462F0">
        <w:t xml:space="preserve"> set of conventions</w:t>
      </w:r>
      <w:r>
        <w:t xml:space="preserve"> that a data provider </w:t>
      </w:r>
      <w:r w:rsidR="009462F0">
        <w:t>can follow</w:t>
      </w:r>
      <w:r>
        <w:t xml:space="preserve"> to expose a particular kind of data </w:t>
      </w:r>
      <w:r w:rsidR="004E47AB">
        <w:t>to be interoperable with other applications using the same conventions</w:t>
      </w:r>
      <w:r>
        <w:t xml:space="preserve">. Each </w:t>
      </w:r>
      <w:r w:rsidR="001F0622">
        <w:t xml:space="preserve">information </w:t>
      </w:r>
      <w:r>
        <w:t xml:space="preserve">exchange specification defines one or more </w:t>
      </w:r>
      <w:r w:rsidR="003D2C80">
        <w:t>Web</w:t>
      </w:r>
      <w:r>
        <w:t xml:space="preserve"> services. </w:t>
      </w:r>
      <w:r w:rsidR="004E47AB">
        <w:t>The process for i</w:t>
      </w:r>
      <w:r>
        <w:t>nformation exchange specif</w:t>
      </w:r>
      <w:r>
        <w:t>i</w:t>
      </w:r>
      <w:r>
        <w:t>cation</w:t>
      </w:r>
      <w:r w:rsidR="004E47AB">
        <w:t xml:space="preserve"> development</w:t>
      </w:r>
      <w:r>
        <w:t xml:space="preserve"> outlined here </w:t>
      </w:r>
      <w:r w:rsidR="004E47AB">
        <w:t>is</w:t>
      </w:r>
      <w:r w:rsidR="00734654">
        <w:t xml:space="preserve"> based on</w:t>
      </w:r>
      <w:r>
        <w:t xml:space="preserve"> operational </w:t>
      </w:r>
      <w:r w:rsidR="004E47AB">
        <w:t xml:space="preserve">procedures in use by </w:t>
      </w:r>
      <w:r>
        <w:t xml:space="preserve">the Open Geospatial Consortium (OGC, </w:t>
      </w:r>
      <w:r w:rsidRPr="00DB285E">
        <w:t>http://www.opengeospatial.org/ogc/process</w:t>
      </w:r>
      <w:r>
        <w:t>), International Organisation for Stan</w:t>
      </w:r>
      <w:r>
        <w:t>d</w:t>
      </w:r>
      <w:r>
        <w:t xml:space="preserve">ardisation (ISO, </w:t>
      </w:r>
      <w:r w:rsidRPr="00DB285E">
        <w:t>http://www.iso.org/iso/home/standards_development.htm</w:t>
      </w:r>
      <w:r>
        <w:t xml:space="preserve">), </w:t>
      </w:r>
      <w:r w:rsidR="004E47AB">
        <w:t xml:space="preserve">the National Information Exchange Model (NIEM, </w:t>
      </w:r>
      <w:r w:rsidR="004E47AB" w:rsidRPr="004E47AB">
        <w:t>https://www.niem.gov/technical/model-package-description/Pages/iepd-lifecycle.aspx</w:t>
      </w:r>
      <w:r w:rsidR="004E47AB">
        <w:t xml:space="preserve">), </w:t>
      </w:r>
      <w:r>
        <w:t>the EPA Environmental Information Exchange Network (</w:t>
      </w:r>
      <w:hyperlink r:id="rId19" w:history="1">
        <w:r w:rsidRPr="00B86B44">
          <w:rPr>
            <w:rStyle w:val="Hyperlink"/>
          </w:rPr>
          <w:t>http://www.exchangenet</w:t>
        </w:r>
        <w:r w:rsidR="004E47AB">
          <w:rPr>
            <w:rStyle w:val="Hyperlink"/>
          </w:rPr>
          <w:softHyphen/>
        </w:r>
        <w:r w:rsidRPr="00B86B44">
          <w:rPr>
            <w:rStyle w:val="Hyperlink"/>
          </w:rPr>
          <w:t>work.net/data-exchange/</w:t>
        </w:r>
      </w:hyperlink>
      <w:r>
        <w:t xml:space="preserve">), and the National Geothermal Data system (NGDS, </w:t>
      </w:r>
      <w:r w:rsidRPr="00DB285E">
        <w:t>http://geothermal</w:t>
      </w:r>
      <w:r w:rsidR="004E47AB">
        <w:softHyphen/>
      </w:r>
      <w:r w:rsidRPr="00DB285E">
        <w:t>data.org/</w:t>
      </w:r>
      <w:r w:rsidR="004E47AB">
        <w:softHyphen/>
      </w:r>
      <w:r w:rsidRPr="00DB285E">
        <w:t>page/data-interchange-content-models</w:t>
      </w:r>
      <w:r>
        <w:t>).</w:t>
      </w:r>
    </w:p>
    <w:p w14:paraId="004BE5E2" w14:textId="582A70BB" w:rsidR="00BA4BED" w:rsidRDefault="00BA4BED" w:rsidP="00CA79FD">
      <w:pPr>
        <w:pStyle w:val="Heading3"/>
      </w:pPr>
      <w:bookmarkStart w:id="17" w:name="_Toc360450117"/>
      <w:r>
        <w:t>Content model</w:t>
      </w:r>
      <w:bookmarkEnd w:id="17"/>
    </w:p>
    <w:p w14:paraId="7ABEAD72" w14:textId="568619F8" w:rsidR="00BA4BED" w:rsidRDefault="00BA4BED" w:rsidP="00CA79FD">
      <w:r>
        <w:t>Content models are specifications that define a feature</w:t>
      </w:r>
      <w:r w:rsidR="00461636">
        <w:t>,</w:t>
      </w:r>
      <w:r w:rsidR="004E47AB">
        <w:t xml:space="preserve"> </w:t>
      </w:r>
      <w:r>
        <w:t xml:space="preserve">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00461636">
        <w:t>a</w:t>
      </w:r>
      <w:r>
        <w:t xml:space="preserve"> </w:t>
      </w:r>
      <w:r w:rsidRPr="00DB285E">
        <w:t>particular</w:t>
      </w:r>
      <w:r w:rsidR="004E47AB">
        <w:t xml:space="preserve"> </w:t>
      </w:r>
      <w:r w:rsidRPr="00DB285E">
        <w:t>feature</w:t>
      </w:r>
      <w:r>
        <w:t xml:space="preserve"> </w:t>
      </w:r>
      <w:r w:rsidR="004E47AB">
        <w:t>(</w:t>
      </w:r>
      <w:r w:rsidRPr="00DB285E">
        <w:t>or</w:t>
      </w:r>
      <w:r>
        <w:t xml:space="preserve"> </w:t>
      </w:r>
      <w:r w:rsidRPr="00DB285E">
        <w:t>observation)</w:t>
      </w:r>
      <w:r>
        <w:t xml:space="preserve"> </w:t>
      </w:r>
      <w:r w:rsidR="004E47AB">
        <w:t>has</w:t>
      </w:r>
      <w:r w:rsidR="00461636">
        <w:t xml:space="preserve"> a set</w:t>
      </w:r>
      <w:r>
        <w:t xml:space="preserve"> </w:t>
      </w:r>
      <w:r w:rsidRPr="00DB285E">
        <w:t>list</w:t>
      </w:r>
      <w:r>
        <w:t xml:space="preserve"> </w:t>
      </w:r>
      <w:r w:rsidRPr="00DB285E">
        <w:t>of</w:t>
      </w:r>
      <w:r>
        <w:t xml:space="preserve"> </w:t>
      </w:r>
      <w:r w:rsidRPr="00DB285E">
        <w:t>properties</w:t>
      </w:r>
      <w:r w:rsidR="004E47AB">
        <w:t>, some of which are mandatory</w:t>
      </w:r>
      <w:r w:rsidRPr="00DB285E">
        <w:t>.</w:t>
      </w:r>
      <w:r>
        <w:t xml:space="preserve"> </w:t>
      </w:r>
      <w:r w:rsidRPr="00DB285E">
        <w:t>For</w:t>
      </w:r>
      <w:r>
        <w:t xml:space="preserve"> </w:t>
      </w:r>
      <w:r w:rsidRPr="00DB285E">
        <w:t>example</w:t>
      </w:r>
      <w:r>
        <w:t xml:space="preserve"> </w:t>
      </w:r>
      <w:r w:rsidRPr="00DB285E">
        <w:t>a</w:t>
      </w:r>
      <w:r>
        <w:t xml:space="preserve"> </w:t>
      </w:r>
      <w:r w:rsidRPr="00DB285E">
        <w:t>co</w:t>
      </w:r>
      <w:r w:rsidRPr="00DB285E">
        <w:t>n</w:t>
      </w:r>
      <w:r w:rsidRPr="00DB285E">
        <w:lastRenderedPageBreak/>
        <w:t>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publisher,</w:t>
      </w:r>
      <w:r>
        <w:t xml:space="preserve"> </w:t>
      </w:r>
      <w:r w:rsidRPr="00DB285E">
        <w:t>publication</w:t>
      </w:r>
      <w:r>
        <w:t xml:space="preserve"> </w:t>
      </w:r>
      <w:r w:rsidRPr="00DB285E">
        <w:t>date,</w:t>
      </w:r>
      <w:r>
        <w:t xml:space="preserve"> </w:t>
      </w:r>
      <w:r w:rsidRPr="00DB285E">
        <w:t>publ</w:t>
      </w:r>
      <w:r w:rsidRPr="00DB285E">
        <w:t>i</w:t>
      </w:r>
      <w:r w:rsidRPr="00DB285E">
        <w:t>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r w:rsidR="00E62A7B">
        <w:t xml:space="preserve">  Content models </w:t>
      </w:r>
      <w:r w:rsidR="005B747E">
        <w:t>might</w:t>
      </w:r>
      <w:r w:rsidR="00E62A7B">
        <w:t xml:space="preserve"> provide a lengthy list of properties but do not require that all of them be provided for any individual record. </w:t>
      </w:r>
    </w:p>
    <w:p w14:paraId="519A5B1E" w14:textId="19C4E4E1" w:rsidR="00031E1A" w:rsidRDefault="00BA4BED" w:rsidP="00031E1A">
      <w:r w:rsidRPr="005B747E">
        <w:t xml:space="preserve">New content models are developed based on community needs. </w:t>
      </w:r>
      <w:r w:rsidR="00031E1A">
        <w:t xml:space="preserve">Network participants can develop their own content models for proprietary or shared use.  The value of a content model will vary depending on how effectively it either fills a gap in the USGIN inventory of models, or supports an alternative service that extends </w:t>
      </w:r>
      <w:r w:rsidR="00AA4123">
        <w:t xml:space="preserve">existing </w:t>
      </w:r>
      <w:r w:rsidR="00031E1A">
        <w:t>discovery and access capabilities for USGIN resources.</w:t>
      </w:r>
    </w:p>
    <w:p w14:paraId="0010DDEA" w14:textId="147DA098" w:rsidR="00BA4BED" w:rsidRDefault="00BA4BED" w:rsidP="00CA79FD">
      <w:r w:rsidRPr="005B747E">
        <w:t>A network participant may propos</w:t>
      </w:r>
      <w:r>
        <w:t>e a new model and form a working group to develop a draft for r</w:t>
      </w:r>
      <w:r>
        <w:t>e</w:t>
      </w:r>
      <w:r>
        <w:t>view</w:t>
      </w:r>
      <w:r w:rsidR="00003C70">
        <w:t>;</w:t>
      </w:r>
      <w:r w:rsidR="00003C70" w:rsidRPr="00003C70">
        <w:t xml:space="preserve"> </w:t>
      </w:r>
      <w:r w:rsidR="00003C70">
        <w:t xml:space="preserve">the process is defined by "Defining a new USGIN Information Exchange" (draft version at </w:t>
      </w:r>
      <w:hyperlink r:id="rId20" w:tooltip="DefineNewInformationExchange.docx" w:history="1">
        <w:r w:rsidR="00003C70" w:rsidRPr="005B747E">
          <w:t>Defin</w:t>
        </w:r>
        <w:r w:rsidR="00003C70" w:rsidRPr="005B747E">
          <w:t>e</w:t>
        </w:r>
        <w:r w:rsidR="00003C70" w:rsidRPr="005B747E">
          <w:t>NewInformationExchange.docx</w:t>
        </w:r>
      </w:hyperlink>
      <w:r w:rsidR="00003C70" w:rsidRPr="005B747E">
        <w:t>)</w:t>
      </w:r>
      <w:r>
        <w:t>. Content models may be developed</w:t>
      </w:r>
      <w:r w:rsidR="00E62A7B">
        <w:t xml:space="preserve"> in a variety of formats, such</w:t>
      </w:r>
      <w:r w:rsidR="005B747E">
        <w:t xml:space="preserve"> </w:t>
      </w:r>
      <w:r>
        <w:t>as E</w:t>
      </w:r>
      <w:r>
        <w:t>x</w:t>
      </w:r>
      <w:r>
        <w:t xml:space="preserve">cel workbooks, text descriptions, or UML models. Documents in the development </w:t>
      </w:r>
      <w:r w:rsidR="00003C70">
        <w:t xml:space="preserve">and review </w:t>
      </w:r>
      <w:r>
        <w:t>process are hosted in a ver</w:t>
      </w:r>
      <w:r w:rsidR="00031E1A">
        <w:t xml:space="preserve">sion-controlled </w:t>
      </w:r>
      <w:r>
        <w:t>repository</w:t>
      </w:r>
      <w:r w:rsidR="00A620A5">
        <w:t xml:space="preserve"> (</w:t>
      </w:r>
      <w:r w:rsidR="00A620A5" w:rsidRPr="00A620A5">
        <w:t>https://github.com/usgin-models</w:t>
      </w:r>
      <w:r w:rsidR="00A620A5">
        <w:t>)</w:t>
      </w:r>
      <w:r>
        <w:t>. The development do</w:t>
      </w:r>
      <w:r>
        <w:t>c</w:t>
      </w:r>
      <w:r>
        <w:t>uments describe and specify the model, but do not implement the model in a computer-</w:t>
      </w:r>
      <w:proofErr w:type="spellStart"/>
      <w:r>
        <w:t>processable</w:t>
      </w:r>
      <w:proofErr w:type="spellEnd"/>
      <w:r>
        <w:t xml:space="preserve"> form. These documents are intended to help human users understand the content model.</w:t>
      </w:r>
    </w:p>
    <w:p w14:paraId="263307C7" w14:textId="77777777" w:rsidR="00031E1A" w:rsidRDefault="00BA4BED" w:rsidP="00031E1A">
      <w:r>
        <w:t xml:space="preserve">Review copies of model specification documents are made available at a </w:t>
      </w:r>
      <w:r w:rsidR="003D2C80">
        <w:t>Web</w:t>
      </w:r>
      <w:r>
        <w:t xml:space="preserve"> location</w:t>
      </w:r>
      <w:r w:rsidR="00031E1A">
        <w:t>, and a</w:t>
      </w:r>
      <w:r>
        <w:t>vailability of a model for review is publicized in a request for comment broadcast to the intended user community, with instructions for commenting, and a time frame during which comments will be accepted. Co</w:t>
      </w:r>
      <w:r>
        <w:t>m</w:t>
      </w:r>
      <w:r>
        <w:t>ments are collected by e-mail and compiled in a comments spreadsheet that is maintained in the co</w:t>
      </w:r>
      <w:r>
        <w:t>n</w:t>
      </w:r>
      <w:r>
        <w:t xml:space="preserve">tent model </w:t>
      </w:r>
      <w:r w:rsidR="00031E1A">
        <w:t>development</w:t>
      </w:r>
      <w:r>
        <w:t xml:space="preserve"> repository. At the end of the review period, the workgroup incorporates co</w:t>
      </w:r>
      <w:r>
        <w:t>m</w:t>
      </w:r>
      <w:r>
        <w:t xml:space="preserve">ments to produce a final specification document. When the group is satisfied that the model is ready for implementation and utilization, a copy of the specification document is </w:t>
      </w:r>
      <w:r w:rsidR="00031E1A">
        <w:t>made public in a network repos</w:t>
      </w:r>
      <w:r w:rsidR="00031E1A">
        <w:t>i</w:t>
      </w:r>
      <w:r w:rsidR="00031E1A">
        <w:t>tory at http://schemas.usgin.org</w:t>
      </w:r>
      <w:r>
        <w:t xml:space="preserve">. </w:t>
      </w:r>
      <w:r w:rsidR="00031E1A">
        <w:t>A URI is assigned to the model at this point; the specification doc</w:t>
      </w:r>
      <w:r w:rsidR="00031E1A">
        <w:t>u</w:t>
      </w:r>
      <w:r w:rsidR="00031E1A">
        <w:t>ment is considered the normative representation of the model. Ideally, the model URI will dereference to the specification document. The URI should include version information (see versioning and URI’s se</w:t>
      </w:r>
      <w:r w:rsidR="00031E1A">
        <w:t>c</w:t>
      </w:r>
      <w:r w:rsidR="00031E1A">
        <w:t>tion, below).</w:t>
      </w:r>
    </w:p>
    <w:p w14:paraId="7A7CF01C" w14:textId="77777777" w:rsidR="00BA4BED" w:rsidRDefault="00BA4BED" w:rsidP="00CA79FD">
      <w:pPr>
        <w:pStyle w:val="Heading3"/>
      </w:pPr>
      <w:bookmarkStart w:id="18" w:name="_Toc360450118"/>
      <w:r>
        <w:t>Interchange format</w:t>
      </w:r>
      <w:bookmarkEnd w:id="18"/>
    </w:p>
    <w:p w14:paraId="261463E0" w14:textId="541EC405"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00AA4123">
        <w:t>can be transmitted electronically and processed by computer programs</w:t>
      </w:r>
      <w:r w:rsidR="00AA4123" w:rsidRPr="00AA4123">
        <w:t xml:space="preserve"> </w:t>
      </w:r>
      <w:r w:rsidR="00AA4123" w:rsidRPr="00DB285E">
        <w:t>to</w:t>
      </w:r>
      <w:r w:rsidR="00AA4123">
        <w:t xml:space="preserve"> </w:t>
      </w:r>
      <w:r w:rsidR="00AA4123" w:rsidRPr="00DB285E">
        <w:t>extract</w:t>
      </w:r>
      <w:r w:rsidR="00AA4123">
        <w:t xml:space="preserve"> </w:t>
      </w:r>
      <w:r w:rsidR="00AA4123" w:rsidRPr="00DB285E">
        <w:t>desired</w:t>
      </w:r>
      <w:r w:rsidR="00AA4123">
        <w:t xml:space="preserve"> </w:t>
      </w:r>
      <w:r w:rsidR="00AA4123" w:rsidRPr="00DB285E">
        <w:t>information</w:t>
      </w:r>
      <w:r w:rsidRPr="00DB285E">
        <w:t>.</w:t>
      </w:r>
      <w:r>
        <w:t xml:space="preserve"> The </w:t>
      </w:r>
      <w:proofErr w:type="spellStart"/>
      <w:r w:rsidRPr="00DB285E">
        <w:t>e</w:t>
      </w:r>
      <w:r w:rsidRPr="00DB285E">
        <w:t>X</w:t>
      </w:r>
      <w:r w:rsidRPr="00DB285E">
        <w:t>tensible</w:t>
      </w:r>
      <w:proofErr w:type="spellEnd"/>
      <w:r>
        <w:t xml:space="preserve"> </w:t>
      </w:r>
      <w:r w:rsidRPr="00DB285E">
        <w:t>Markup</w:t>
      </w:r>
      <w:r>
        <w:t xml:space="preserve"> </w:t>
      </w:r>
      <w:r w:rsidRPr="00DB285E">
        <w:t>Language</w:t>
      </w:r>
      <w:r>
        <w:t xml:space="preserve"> </w:t>
      </w:r>
      <w:r w:rsidRPr="00DB285E">
        <w:t>(XML)</w:t>
      </w:r>
      <w:r>
        <w:t xml:space="preserve"> is </w:t>
      </w:r>
      <w:r w:rsidR="00AA4123">
        <w:t>currently</w:t>
      </w:r>
      <w:r>
        <w:t xml:space="preserve"> used </w:t>
      </w:r>
      <w:r w:rsidRPr="00DB285E">
        <w:t>to</w:t>
      </w:r>
      <w:r>
        <w:t xml:space="preserve"> </w:t>
      </w:r>
      <w:r w:rsidRPr="00DB285E">
        <w:t>implement</w:t>
      </w:r>
      <w:r>
        <w:t xml:space="preserve"> </w:t>
      </w:r>
      <w:r w:rsidRPr="00DB285E">
        <w:t>content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w:t>
      </w:r>
      <w:r w:rsidRPr="00DB285E">
        <w:t>d</w:t>
      </w:r>
      <w:r w:rsidRPr="00DB285E">
        <w:t>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00191839">
        <w:t>A</w:t>
      </w:r>
      <w:r w:rsidR="00191839" w:rsidRPr="00DB285E">
        <w:t>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14:paraId="77484C08" w14:textId="0F307033" w:rsidR="00BA4BED" w:rsidRDefault="00BA4BED" w:rsidP="00CA79FD">
      <w:r>
        <w:t>Test implementation</w:t>
      </w:r>
      <w:r w:rsidR="00AA4123" w:rsidRPr="00AA4123">
        <w:t xml:space="preserve"> </w:t>
      </w:r>
      <w:r w:rsidR="00AA4123">
        <w:t>provides an excellent review</w:t>
      </w:r>
      <w:r>
        <w:t xml:space="preserve"> of a content model </w:t>
      </w:r>
      <w:r w:rsidR="00AA4123">
        <w:t xml:space="preserve">and </w:t>
      </w:r>
      <w:r>
        <w:t>should be done during the review</w:t>
      </w:r>
      <w:r w:rsidR="00AA4123">
        <w:t xml:space="preserve"> period.</w:t>
      </w:r>
      <w:r>
        <w:t xml:space="preserve"> When the </w:t>
      </w:r>
      <w:r w:rsidR="00AA4123">
        <w:t xml:space="preserve">content </w:t>
      </w:r>
      <w:r>
        <w:t>specification is finalized (‘tagged’)</w:t>
      </w:r>
      <w:r w:rsidR="00AA4123">
        <w:t>, the</w:t>
      </w:r>
      <w:r w:rsidR="00826955">
        <w:t xml:space="preserve"> interchange format</w:t>
      </w:r>
      <w:r>
        <w:t xml:space="preserve"> can be </w:t>
      </w:r>
      <w:r w:rsidR="00826955">
        <w:t>i</w:t>
      </w:r>
      <w:r w:rsidR="00826955">
        <w:t>m</w:t>
      </w:r>
      <w:r w:rsidR="00826955">
        <w:t>plemented</w:t>
      </w:r>
      <w:r>
        <w:t>. The implementation is specified by a separate document. In the case of XML implement</w:t>
      </w:r>
      <w:r>
        <w:t>a</w:t>
      </w:r>
      <w:r>
        <w:t xml:space="preserve">tions, the normative specification is an XML schema; other encoding schemes will have other normative implementation specifications. The implementation encoding is identified by a URI (a Namespace URI in </w:t>
      </w:r>
      <w:r>
        <w:lastRenderedPageBreak/>
        <w:t>the case of an XML implementation). This URI should be included in any instance document based on that interchange format implementation such that software consumers of the document content can determine that the document is encoded using a known format.</w:t>
      </w:r>
    </w:p>
    <w:p w14:paraId="2B99CFEF" w14:textId="25B7DA97" w:rsidR="00BA4BED" w:rsidRDefault="00BA4BED" w:rsidP="00CA79FD">
      <w:r>
        <w:t xml:space="preserve">Each implementation must define a validation process that will determine if an instance document is conformant with the </w:t>
      </w:r>
      <w:r w:rsidR="00AA4123">
        <w:t>interchange format</w:t>
      </w:r>
      <w:r>
        <w:t>.</w:t>
      </w:r>
    </w:p>
    <w:p w14:paraId="46CAD592" w14:textId="77777777" w:rsidR="00BA4BED" w:rsidRDefault="00BA4BED" w:rsidP="00CA79FD">
      <w:pPr>
        <w:pStyle w:val="Heading2"/>
      </w:pPr>
      <w:bookmarkStart w:id="19" w:name="_Access_platforms"/>
      <w:bookmarkStart w:id="20" w:name="_Toc360450119"/>
      <w:bookmarkStart w:id="21" w:name="_Ref348640266"/>
      <w:bookmarkStart w:id="22" w:name="_Toc349023750"/>
      <w:bookmarkEnd w:id="19"/>
      <w:r>
        <w:t>Community Specifications</w:t>
      </w:r>
      <w:bookmarkEnd w:id="20"/>
    </w:p>
    <w:p w14:paraId="5EE46D28" w14:textId="28D17416" w:rsidR="00BA4BED" w:rsidRPr="002A1061" w:rsidRDefault="00BA4BED" w:rsidP="00CA79FD">
      <w:r>
        <w:t xml:space="preserve">One of the operating principles of the USGIN is to not </w:t>
      </w:r>
      <w:r w:rsidR="00967531">
        <w:t>"</w:t>
      </w:r>
      <w:r>
        <w:t>reinvent the wheel</w:t>
      </w:r>
      <w:r w:rsidR="00967531">
        <w:t>"</w:t>
      </w:r>
      <w:r w:rsidR="00826955">
        <w:t>. Therefore the project</w:t>
      </w:r>
      <w:r>
        <w:t xml:space="preserve"> use</w:t>
      </w:r>
      <w:r w:rsidR="00826955">
        <w:t>s</w:t>
      </w:r>
      <w:r>
        <w:t xml:space="preserve"> and extend</w:t>
      </w:r>
      <w:r w:rsidR="00826955">
        <w:t>s</w:t>
      </w:r>
      <w:r>
        <w:t xml:space="preserve"> existing software whenever possible instead of developing new software. Active, free, open-source software communities offer a path to long term viability of key system components whet</w:t>
      </w:r>
      <w:r>
        <w:t>h</w:t>
      </w:r>
      <w:r>
        <w:t xml:space="preserve">er or not individual projects continue. </w:t>
      </w:r>
      <w:r w:rsidRPr="002A1061">
        <w:t>USGIN</w:t>
      </w:r>
      <w:r>
        <w:t xml:space="preserve"> </w:t>
      </w:r>
      <w:r w:rsidRPr="002A1061">
        <w:t>specifications</w:t>
      </w:r>
      <w:r>
        <w:t xml:space="preserve"> </w:t>
      </w:r>
      <w:r w:rsidR="00967531">
        <w:t>describe</w:t>
      </w:r>
      <w:r>
        <w:t xml:space="preserve"> conventions and practices for the use of existing components and standards to </w:t>
      </w:r>
      <w:r w:rsidR="00967531">
        <w:t>enable</w:t>
      </w:r>
      <w:r>
        <w:t xml:space="preserve"> interoperability.</w:t>
      </w:r>
      <w:r w:rsidR="009A7460">
        <w:t xml:space="preserve"> These specifications can be impl</w:t>
      </w:r>
      <w:r w:rsidR="009A7460">
        <w:t>e</w:t>
      </w:r>
      <w:r w:rsidR="009A7460">
        <w:t>mented in a variety of ways.</w:t>
      </w:r>
      <w:r>
        <w:t xml:space="preserve"> </w:t>
      </w:r>
      <w:r w:rsidR="00E44F83">
        <w:fldChar w:fldCharType="begin"/>
      </w:r>
      <w:r w:rsidR="00E44F83">
        <w:instrText xml:space="preserve"> REF _Ref360430446 \h </w:instrText>
      </w:r>
      <w:r w:rsidR="00E44F83">
        <w:fldChar w:fldCharType="separate"/>
      </w:r>
      <w:r w:rsidR="00E44F83">
        <w:t xml:space="preserve">Table </w:t>
      </w:r>
      <w:r w:rsidR="00E44F83">
        <w:rPr>
          <w:noProof/>
        </w:rPr>
        <w:t>1</w:t>
      </w:r>
      <w:r w:rsidR="00E44F83">
        <w:fldChar w:fldCharType="end"/>
      </w:r>
      <w:r w:rsidR="00E44F83">
        <w:t xml:space="preserve"> </w:t>
      </w:r>
      <w:r>
        <w:t xml:space="preserve">presents a list of the </w:t>
      </w:r>
      <w:r w:rsidR="009A7460">
        <w:t>resources</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w:t>
      </w:r>
      <w:r w:rsidRPr="002A1061">
        <w:t>a</w:t>
      </w:r>
      <w:r w:rsidRPr="002A1061">
        <w:t>tions.</w:t>
      </w:r>
      <w:r>
        <w:t xml:space="preserve"> In general, these are not the only solutions available, but indicate the resources that we have found </w:t>
      </w:r>
      <w:commentRangeStart w:id="23"/>
      <w:r>
        <w:t>useful</w:t>
      </w:r>
      <w:commentRangeEnd w:id="23"/>
      <w:r w:rsidR="009A24E3">
        <w:rPr>
          <w:rStyle w:val="CommentReference"/>
        </w:rPr>
        <w:commentReference w:id="23"/>
      </w:r>
      <w:r w:rsidR="00E44F83">
        <w:t xml:space="preserve"> as a guide for new users</w:t>
      </w:r>
      <w:r>
        <w:t xml:space="preserve">. </w:t>
      </w:r>
    </w:p>
    <w:p w14:paraId="0567B5A9" w14:textId="14C8C361" w:rsidR="00E44F83" w:rsidRDefault="00E44F83" w:rsidP="00E44F83">
      <w:pPr>
        <w:pStyle w:val="Caption"/>
        <w:keepNext/>
      </w:pPr>
      <w:bookmarkStart w:id="24" w:name="_Ref360430446"/>
      <w:proofErr w:type="gramStart"/>
      <w:r>
        <w:t xml:space="preserve">Table </w:t>
      </w:r>
      <w:fldSimple w:instr=" SEQ Table \* ARABIC ">
        <w:r>
          <w:rPr>
            <w:noProof/>
          </w:rPr>
          <w:t>1</w:t>
        </w:r>
      </w:fldSimple>
      <w:bookmarkEnd w:id="24"/>
      <w:r>
        <w:t>.</w:t>
      </w:r>
      <w:proofErr w:type="gramEnd"/>
      <w:r>
        <w:t xml:space="preserve"> </w:t>
      </w:r>
      <w:proofErr w:type="gramStart"/>
      <w:r>
        <w:t>Applications useful for deploying USGIN services.</w:t>
      </w:r>
      <w:proofErr w:type="gramEnd"/>
    </w:p>
    <w:tbl>
      <w:tblPr>
        <w:tblW w:w="5000" w:type="pct"/>
        <w:shd w:val="clear" w:color="auto" w:fill="FFFFFF"/>
        <w:tblCellMar>
          <w:left w:w="0" w:type="dxa"/>
          <w:right w:w="0" w:type="dxa"/>
        </w:tblCellMar>
        <w:tblLook w:val="06A0" w:firstRow="1" w:lastRow="0" w:firstColumn="1" w:lastColumn="0" w:noHBand="1" w:noVBand="1"/>
      </w:tblPr>
      <w:tblGrid>
        <w:gridCol w:w="1459"/>
        <w:gridCol w:w="3936"/>
        <w:gridCol w:w="4253"/>
      </w:tblGrid>
      <w:tr w:rsidR="00BA4BED" w:rsidRPr="009A7460" w14:paraId="398AB082" w14:textId="77777777" w:rsidTr="009A7460">
        <w:trPr>
          <w:trHeight w:val="20"/>
          <w:tblHeader/>
        </w:trPr>
        <w:tc>
          <w:tcPr>
            <w:tcW w:w="5000" w:type="pct"/>
            <w:gridSpan w:val="3"/>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7C3C8A18" w14:textId="77777777" w:rsidR="00BA4BED" w:rsidRPr="009A7460" w:rsidRDefault="00BA4BED" w:rsidP="009A7460">
            <w:pPr>
              <w:keepNext/>
              <w:spacing w:after="60"/>
              <w:rPr>
                <w:b/>
              </w:rPr>
            </w:pPr>
            <w:r w:rsidRPr="009A7460">
              <w:rPr>
                <w:b/>
              </w:rPr>
              <w:t xml:space="preserve">Category: </w:t>
            </w:r>
            <w:hyperlink r:id="rId21" w:history="1">
              <w:r w:rsidRPr="009A7460">
                <w:rPr>
                  <w:rStyle w:val="Hyperlink"/>
                  <w:b/>
                </w:rPr>
                <w:t>Applications</w:t>
              </w:r>
            </w:hyperlink>
          </w:p>
        </w:tc>
      </w:tr>
      <w:tr w:rsidR="00BA4BED" w:rsidRPr="009A7460" w14:paraId="45F6ED14" w14:textId="77777777" w:rsidTr="00E44F83">
        <w:trPr>
          <w:trHeight w:val="20"/>
          <w:tblHeader/>
        </w:trPr>
        <w:tc>
          <w:tcPr>
            <w:tcW w:w="756" w:type="pct"/>
            <w:tcBorders>
              <w:top w:val="nil"/>
              <w:left w:val="nil"/>
              <w:bottom w:val="nil"/>
              <w:right w:val="nil"/>
            </w:tcBorders>
            <w:shd w:val="clear" w:color="auto" w:fill="D9D9D9" w:themeFill="background1" w:themeFillShade="D9"/>
            <w:tcMar>
              <w:top w:w="14" w:type="dxa"/>
              <w:left w:w="144" w:type="dxa"/>
              <w:bottom w:w="14" w:type="dxa"/>
              <w:right w:w="144" w:type="dxa"/>
            </w:tcMar>
            <w:hideMark/>
          </w:tcPr>
          <w:p w14:paraId="18A23363" w14:textId="77777777" w:rsidR="00BA4BED" w:rsidRPr="009A7460" w:rsidRDefault="00303410" w:rsidP="009A7460">
            <w:pPr>
              <w:keepNext/>
              <w:spacing w:after="60"/>
              <w:rPr>
                <w:b/>
              </w:rPr>
            </w:pPr>
            <w:hyperlink r:id="rId22" w:tooltip="sort by Specification" w:history="1">
              <w:r w:rsidR="00BA4BED" w:rsidRPr="009A7460">
                <w:rPr>
                  <w:rStyle w:val="Hyperlink"/>
                  <w:b/>
                </w:rPr>
                <w:t>Specification</w:t>
              </w:r>
            </w:hyperlink>
          </w:p>
        </w:tc>
        <w:tc>
          <w:tcPr>
            <w:tcW w:w="2040"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19A0D5F" w14:textId="77777777" w:rsidR="00BA4BED" w:rsidRPr="009A7460" w:rsidRDefault="00303410" w:rsidP="009A7460">
            <w:pPr>
              <w:keepNext/>
              <w:spacing w:after="60"/>
              <w:rPr>
                <w:b/>
              </w:rPr>
            </w:pPr>
            <w:hyperlink r:id="rId23" w:tooltip="sort by Description" w:history="1">
              <w:r w:rsidR="00BA4BED" w:rsidRPr="009A7460">
                <w:rPr>
                  <w:rStyle w:val="Hyperlink"/>
                  <w:b/>
                </w:rPr>
                <w:t>Description</w:t>
              </w:r>
            </w:hyperlink>
          </w:p>
        </w:tc>
        <w:tc>
          <w:tcPr>
            <w:tcW w:w="2205" w:type="pct"/>
            <w:tcBorders>
              <w:top w:val="nil"/>
              <w:left w:val="nil"/>
              <w:bottom w:val="nil"/>
              <w:right w:val="nil"/>
            </w:tcBorders>
            <w:shd w:val="clear" w:color="auto" w:fill="D9D9D9" w:themeFill="background1" w:themeFillShade="D9"/>
            <w:tcMar>
              <w:top w:w="14" w:type="dxa"/>
              <w:left w:w="144" w:type="dxa"/>
              <w:bottom w:w="14" w:type="dxa"/>
              <w:right w:w="144" w:type="dxa"/>
            </w:tcMar>
            <w:vAlign w:val="center"/>
            <w:hideMark/>
          </w:tcPr>
          <w:p w14:paraId="2DFFB607" w14:textId="77777777" w:rsidR="00BA4BED" w:rsidRPr="009A7460" w:rsidRDefault="00BA4BED" w:rsidP="009A7460">
            <w:pPr>
              <w:keepNext/>
              <w:spacing w:after="60"/>
              <w:rPr>
                <w:b/>
              </w:rPr>
            </w:pPr>
            <w:r w:rsidRPr="009A7460">
              <w:rPr>
                <w:b/>
              </w:rPr>
              <w:t>Uses</w:t>
            </w:r>
          </w:p>
        </w:tc>
      </w:tr>
      <w:tr w:rsidR="00BA4BED" w:rsidRPr="00516409" w14:paraId="019CACF4" w14:textId="77777777" w:rsidTr="00E44F83">
        <w:trPr>
          <w:cantSplit/>
        </w:trPr>
        <w:tc>
          <w:tcPr>
            <w:tcW w:w="756" w:type="pct"/>
            <w:tcBorders>
              <w:bottom w:val="nil"/>
            </w:tcBorders>
            <w:shd w:val="clear" w:color="auto" w:fill="F5F5F5"/>
            <w:tcMar>
              <w:top w:w="14" w:type="dxa"/>
              <w:left w:w="144" w:type="dxa"/>
              <w:bottom w:w="14" w:type="dxa"/>
              <w:right w:w="144" w:type="dxa"/>
            </w:tcMar>
            <w:vAlign w:val="center"/>
            <w:hideMark/>
          </w:tcPr>
          <w:p w14:paraId="2CF1FD7F" w14:textId="77777777" w:rsidR="00BA4BED" w:rsidRPr="00516409" w:rsidRDefault="00303410" w:rsidP="00CA79FD">
            <w:pPr>
              <w:pStyle w:val="NoSpacing"/>
            </w:pPr>
            <w:hyperlink r:id="rId24"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0" w:type="pct"/>
            <w:tcBorders>
              <w:bottom w:val="nil"/>
            </w:tcBorders>
            <w:shd w:val="clear" w:color="auto" w:fill="F5F5F5"/>
            <w:tcMar>
              <w:top w:w="14" w:type="dxa"/>
              <w:left w:w="144" w:type="dxa"/>
              <w:bottom w:w="14" w:type="dxa"/>
              <w:right w:w="144" w:type="dxa"/>
            </w:tcMar>
            <w:vAlign w:val="center"/>
            <w:hideMark/>
          </w:tcPr>
          <w:p w14:paraId="5A96B3D2" w14:textId="77777777"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25" w:history="1">
              <w:r w:rsidRPr="00516409">
                <w:rPr>
                  <w:rStyle w:val="Hyperlink"/>
                </w:rPr>
                <w:t>More…</w:t>
              </w:r>
            </w:hyperlink>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627D7274" w14:textId="04F6859F"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003D2C80">
              <w:t>Web</w:t>
            </w:r>
            <w:r w:rsidRPr="00516409">
              <w:t>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14:paraId="2708B705"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72A3B3D3" w14:textId="77777777" w:rsidR="00BA4BED" w:rsidRPr="00516409" w:rsidRDefault="00303410" w:rsidP="00CA79FD">
            <w:pPr>
              <w:pStyle w:val="NoSpacing"/>
            </w:pPr>
            <w:hyperlink r:id="rId26"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0" w:type="pct"/>
            <w:tcBorders>
              <w:bottom w:val="nil"/>
            </w:tcBorders>
            <w:shd w:val="clear" w:color="auto" w:fill="FFFFFF"/>
            <w:tcMar>
              <w:top w:w="14" w:type="dxa"/>
              <w:left w:w="144" w:type="dxa"/>
              <w:bottom w:w="14" w:type="dxa"/>
              <w:right w:w="144" w:type="dxa"/>
            </w:tcMar>
            <w:vAlign w:val="center"/>
            <w:hideMark/>
          </w:tcPr>
          <w:p w14:paraId="0D36A5C9" w14:textId="6AC087B2" w:rsidR="00BA4BED" w:rsidRPr="00516409" w:rsidRDefault="00BA4BED" w:rsidP="00CA79FD">
            <w:pPr>
              <w:pStyle w:val="NoSpacing"/>
            </w:pPr>
            <w:r w:rsidRPr="00516409">
              <w:t>Free-and-open-source</w:t>
            </w:r>
            <w:r>
              <w:t xml:space="preserve"> servlet engine</w:t>
            </w:r>
            <w:r w:rsidRPr="00516409">
              <w:t>.</w:t>
            </w:r>
            <w:r>
              <w:t xml:space="preserve"> Many key applications for providing </w:t>
            </w:r>
            <w:r w:rsidR="003D2C80">
              <w:t>Web</w:t>
            </w:r>
            <w:r>
              <w:t xml:space="preserve"> services can be hosted using Tomcat. </w:t>
            </w:r>
            <w:hyperlink r:id="rId27" w:tgtFrame="_blank" w:history="1">
              <w:r>
                <w:rPr>
                  <w:rStyle w:val="Hyperlink"/>
                </w:rPr>
                <w:t>More...</w:t>
              </w:r>
            </w:hyperlink>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0482BFE7" w14:textId="228DA682"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provide</w:t>
            </w:r>
            <w:r>
              <w:t xml:space="preserve"> </w:t>
            </w:r>
            <w:hyperlink r:id="rId28"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9" w:anchor="web_service" w:history="1">
              <w:r w:rsidR="003D2C80">
                <w:rPr>
                  <w:rStyle w:val="Hyperlink"/>
                </w:rPr>
                <w:t>Web</w:t>
              </w:r>
              <w:r>
                <w:rPr>
                  <w:rStyle w:val="Hyperlink"/>
                </w:rPr>
                <w:t xml:space="preserve"> </w:t>
              </w:r>
              <w:r w:rsidRPr="00516409">
                <w:rPr>
                  <w:rStyle w:val="Hyperlink"/>
                </w:rPr>
                <w:t>services</w:t>
              </w:r>
            </w:hyperlink>
          </w:p>
        </w:tc>
      </w:tr>
      <w:tr w:rsidR="00BA4BED" w:rsidRPr="00516409" w14:paraId="1E21AA12"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1461F3D7" w14:textId="77777777" w:rsidR="00BA4BED" w:rsidRPr="00516409" w:rsidRDefault="00303410" w:rsidP="00CA79FD">
            <w:pPr>
              <w:pStyle w:val="NoSpacing"/>
            </w:pPr>
            <w:hyperlink r:id="rId30" w:tgtFrame="_blank" w:history="1">
              <w:proofErr w:type="spellStart"/>
              <w:r w:rsidR="00BA4BED" w:rsidRPr="00516409">
                <w:rPr>
                  <w:rStyle w:val="Hyperlink"/>
                </w:rPr>
                <w:t>Django</w:t>
              </w:r>
              <w:proofErr w:type="spellEnd"/>
            </w:hyperlink>
          </w:p>
        </w:tc>
        <w:tc>
          <w:tcPr>
            <w:tcW w:w="2040" w:type="pct"/>
            <w:tcBorders>
              <w:bottom w:val="nil"/>
            </w:tcBorders>
            <w:shd w:val="clear" w:color="auto" w:fill="F5F5F5"/>
            <w:tcMar>
              <w:top w:w="14" w:type="dxa"/>
              <w:left w:w="144" w:type="dxa"/>
              <w:bottom w:w="14" w:type="dxa"/>
              <w:right w:w="144" w:type="dxa"/>
            </w:tcMar>
            <w:vAlign w:val="center"/>
            <w:hideMark/>
          </w:tcPr>
          <w:p w14:paraId="0CD43B5A" w14:textId="76C3B3C1" w:rsidR="00BA4BED" w:rsidRPr="00516409" w:rsidRDefault="00BA4BED" w:rsidP="00CA79FD">
            <w:pPr>
              <w:pStyle w:val="NoSpacing"/>
            </w:pPr>
            <w:r w:rsidRPr="00516409">
              <w:t>Open-source</w:t>
            </w:r>
            <w:r>
              <w:t xml:space="preserve"> </w:t>
            </w:r>
            <w:r w:rsidR="003D2C80">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31" w:tgtFrame="_blank" w:history="1">
              <w:r>
                <w:rPr>
                  <w:rStyle w:val="Hyperlink"/>
                </w:rPr>
                <w:t>More...</w:t>
              </w:r>
            </w:hyperlink>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4F5A0AB" w14:textId="0DB53CC0"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t>
            </w:r>
            <w:r w:rsidR="003D2C80">
              <w:t>Web</w:t>
            </w:r>
            <w:r>
              <w:t xml:space="preserve">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32" w:history="1">
              <w:r w:rsidRPr="002A395D">
                <w:rPr>
                  <w:rStyle w:val="Hyperlink"/>
                </w:rPr>
                <w:t>More…</w:t>
              </w:r>
            </w:hyperlink>
          </w:p>
        </w:tc>
      </w:tr>
      <w:tr w:rsidR="00BA4BED" w:rsidRPr="00516409" w14:paraId="1C5EF30E"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C86483D" w14:textId="77777777" w:rsidR="00BA4BED" w:rsidRPr="00516409" w:rsidRDefault="00303410" w:rsidP="00CA79FD">
            <w:pPr>
              <w:pStyle w:val="NoSpacing"/>
            </w:pPr>
            <w:hyperlink r:id="rId33" w:tgtFrame="_blank" w:history="1">
              <w:r w:rsidR="00BA4BED" w:rsidRPr="00516409">
                <w:rPr>
                  <w:rStyle w:val="Hyperlink"/>
                </w:rPr>
                <w:t>Drupal</w:t>
              </w:r>
            </w:hyperlink>
          </w:p>
        </w:tc>
        <w:tc>
          <w:tcPr>
            <w:tcW w:w="2040" w:type="pct"/>
            <w:tcBorders>
              <w:bottom w:val="nil"/>
            </w:tcBorders>
            <w:shd w:val="clear" w:color="auto" w:fill="FFFFFF"/>
            <w:tcMar>
              <w:top w:w="14" w:type="dxa"/>
              <w:left w:w="144" w:type="dxa"/>
              <w:bottom w:w="14" w:type="dxa"/>
              <w:right w:w="144" w:type="dxa"/>
            </w:tcMar>
            <w:vAlign w:val="center"/>
            <w:hideMark/>
          </w:tcPr>
          <w:p w14:paraId="168DFB85" w14:textId="2E0EAE86"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maintained</w:t>
            </w:r>
            <w:r>
              <w:t xml:space="preserve"> </w:t>
            </w:r>
            <w:r w:rsidRPr="00516409">
              <w:t>free-and-open-source</w:t>
            </w:r>
            <w:r>
              <w:t xml:space="preserve"> </w:t>
            </w:r>
            <w:r w:rsidR="003D2C80">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capable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003D2C80">
              <w:t>Web</w:t>
            </w:r>
            <w:r>
              <w:t xml:space="preserve"> </w:t>
            </w:r>
            <w:r w:rsidRPr="002A395D">
              <w:t>ser</w:t>
            </w:r>
            <w:r w:rsidRPr="002A395D">
              <w:t>v</w:t>
            </w:r>
            <w:r w:rsidRPr="002A395D">
              <w:t>er</w:t>
            </w:r>
            <w:r w:rsidRPr="00516409">
              <w:t>.</w:t>
            </w:r>
            <w:r>
              <w:t xml:space="preserve"> </w:t>
            </w:r>
            <w:hyperlink r:id="rId34" w:tgtFrame="_blank" w:history="1">
              <w:r>
                <w:rPr>
                  <w:rStyle w:val="Hyperlink"/>
                </w:rPr>
                <w:t>More...</w:t>
              </w:r>
            </w:hyperlink>
            <w:hyperlink r:id="rId35" w:tgtFrame="_blank" w:history="1"/>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5FF6C8FF" w14:textId="77777777"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14:paraId="1989DADF" w14:textId="20C1BF5E" w:rsidR="00BA4BED" w:rsidRPr="00516409" w:rsidRDefault="00BA4BED" w:rsidP="00CA79FD">
            <w:pPr>
              <w:pStyle w:val="NoSpacing"/>
            </w:pPr>
            <w:r w:rsidRPr="00516409">
              <w:t>The</w:t>
            </w:r>
            <w:r>
              <w:t xml:space="preserve"> </w:t>
            </w:r>
            <w:hyperlink r:id="rId36"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003D2C80">
              <w:t>Web</w:t>
            </w:r>
            <w:r w:rsidRPr="00516409">
              <w:t>site</w:t>
            </w:r>
          </w:p>
          <w:p w14:paraId="589E56A1" w14:textId="77777777" w:rsidR="00BA4BED" w:rsidRPr="00516409" w:rsidRDefault="00BA4BED" w:rsidP="00CA79FD">
            <w:pPr>
              <w:pStyle w:val="NoSpacing"/>
            </w:pPr>
            <w:r w:rsidRPr="00516409">
              <w:t>The</w:t>
            </w:r>
            <w:r>
              <w:t xml:space="preserve"> </w:t>
            </w:r>
            <w:hyperlink r:id="rId37" w:tgtFrame="_blank" w:history="1">
              <w:r w:rsidRPr="00516409">
                <w:rPr>
                  <w:rStyle w:val="Hyperlink"/>
                </w:rPr>
                <w:t>NDGS</w:t>
              </w:r>
              <w:r>
                <w:rPr>
                  <w:rStyle w:val="Hyperlink"/>
                </w:rPr>
                <w:t xml:space="preserve"> </w:t>
              </w:r>
              <w:r w:rsidRPr="00516409">
                <w:rPr>
                  <w:rStyle w:val="Hyperlink"/>
                </w:rPr>
                <w:t>Portal</w:t>
              </w:r>
            </w:hyperlink>
            <w:r>
              <w:t>, USGIN Lab site</w:t>
            </w:r>
          </w:p>
          <w:p w14:paraId="4D6E527A" w14:textId="1718427D" w:rsidR="00BA4BED" w:rsidRPr="00516409" w:rsidRDefault="00BA4BED" w:rsidP="00CA79FD">
            <w:pPr>
              <w:pStyle w:val="NoSpacing"/>
            </w:pPr>
            <w:r w:rsidRPr="00516409">
              <w:t>The</w:t>
            </w:r>
            <w:r>
              <w:t xml:space="preserve"> </w:t>
            </w:r>
            <w:hyperlink r:id="rId38" w:history="1">
              <w:r w:rsidRPr="00516409">
                <w:rPr>
                  <w:rStyle w:val="Hyperlink"/>
                </w:rPr>
                <w:t>USGIN</w:t>
              </w:r>
            </w:hyperlink>
            <w:r>
              <w:t xml:space="preserve"> </w:t>
            </w:r>
            <w:r w:rsidR="003D2C80">
              <w:t>Web</w:t>
            </w:r>
            <w:r w:rsidRPr="00516409">
              <w:t>site</w:t>
            </w:r>
            <w:r>
              <w:t xml:space="preserve">. </w:t>
            </w:r>
            <w:hyperlink r:id="rId39" w:history="1">
              <w:r w:rsidRPr="002A395D">
                <w:rPr>
                  <w:rStyle w:val="Hyperlink"/>
                </w:rPr>
                <w:t>More…</w:t>
              </w:r>
            </w:hyperlink>
          </w:p>
        </w:tc>
      </w:tr>
      <w:tr w:rsidR="00BA4BED" w:rsidRPr="00516409" w14:paraId="4E450C95"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019F26AC" w14:textId="77777777" w:rsidR="00BA4BED" w:rsidRPr="00516409" w:rsidRDefault="00303410" w:rsidP="00CA79FD">
            <w:pPr>
              <w:pStyle w:val="NoSpacing"/>
            </w:pPr>
            <w:hyperlink r:id="rId40" w:tgtFrame="_blank" w:history="1">
              <w:r w:rsidR="00BA4BED">
                <w:rPr>
                  <w:rStyle w:val="Hyperlink"/>
                </w:rPr>
                <w:t>ESRI ArcGIS</w:t>
              </w:r>
            </w:hyperlink>
          </w:p>
        </w:tc>
        <w:tc>
          <w:tcPr>
            <w:tcW w:w="2040" w:type="pct"/>
            <w:tcBorders>
              <w:bottom w:val="nil"/>
            </w:tcBorders>
            <w:shd w:val="clear" w:color="auto" w:fill="F5F5F5"/>
            <w:tcMar>
              <w:top w:w="14" w:type="dxa"/>
              <w:left w:w="144" w:type="dxa"/>
              <w:bottom w:w="14" w:type="dxa"/>
              <w:right w:w="144" w:type="dxa"/>
            </w:tcMar>
            <w:vAlign w:val="center"/>
            <w:hideMark/>
          </w:tcPr>
          <w:p w14:paraId="519B4C01" w14:textId="0682CE5A"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w:t>
            </w:r>
            <w:r w:rsidRPr="00516409">
              <w:t>s</w:t>
            </w:r>
            <w:r w:rsidRPr="00516409">
              <w:t>tem</w:t>
            </w:r>
            <w:r>
              <w:t xml:space="preserve"> </w:t>
            </w:r>
            <w:r w:rsidRPr="00516409">
              <w:t>software</w:t>
            </w:r>
            <w:r>
              <w:t xml:space="preserve"> </w:t>
            </w:r>
            <w:r w:rsidRPr="00516409">
              <w:t>and</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w:t>
            </w:r>
            <w:r>
              <w:t>e</w:t>
            </w:r>
            <w:r>
              <w:t>oservices</w:t>
            </w:r>
            <w:proofErr w:type="spellEnd"/>
            <w:r>
              <w:t xml:space="preserve"> API'), and OGC services.</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4DBFB30E" w14:textId="18AAC58B"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41" w:anchor="web_service" w:history="1">
              <w:r w:rsidR="003D2C80">
                <w:rPr>
                  <w:rStyle w:val="Hyperlink"/>
                </w:rPr>
                <w:t>Web</w:t>
              </w:r>
              <w:r>
                <w:rPr>
                  <w:rStyle w:val="Hyperlink"/>
                </w:rPr>
                <w:t xml:space="preserve"> </w:t>
              </w:r>
              <w:r w:rsidRPr="00516409">
                <w:rPr>
                  <w:rStyle w:val="Hyperlink"/>
                </w:rPr>
                <w:t>services</w:t>
              </w:r>
            </w:hyperlink>
            <w:r w:rsidRPr="00516409">
              <w:t>.</w:t>
            </w:r>
          </w:p>
        </w:tc>
      </w:tr>
      <w:tr w:rsidR="00BA4BED" w:rsidRPr="00516409" w14:paraId="25C42F11"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4A008A91" w14:textId="77777777" w:rsidR="00BA4BED" w:rsidRPr="00516409" w:rsidRDefault="00303410" w:rsidP="00CA79FD">
            <w:pPr>
              <w:pStyle w:val="NoSpacing"/>
            </w:pPr>
            <w:hyperlink r:id="rId42" w:tgtFrame="_blank" w:history="1">
              <w:r w:rsidR="00BA4BED" w:rsidRPr="00516409">
                <w:rPr>
                  <w:rStyle w:val="Hyperlink"/>
                </w:rPr>
                <w:t>GeoServer</w:t>
              </w:r>
            </w:hyperlink>
          </w:p>
        </w:tc>
        <w:tc>
          <w:tcPr>
            <w:tcW w:w="2040" w:type="pct"/>
            <w:tcBorders>
              <w:bottom w:val="nil"/>
            </w:tcBorders>
            <w:shd w:val="clear" w:color="auto" w:fill="FFFFFF"/>
            <w:tcMar>
              <w:top w:w="14" w:type="dxa"/>
              <w:left w:w="144" w:type="dxa"/>
              <w:bottom w:w="14" w:type="dxa"/>
              <w:right w:w="144" w:type="dxa"/>
            </w:tcMar>
            <w:vAlign w:val="center"/>
            <w:hideMark/>
          </w:tcPr>
          <w:p w14:paraId="11D0BFBC" w14:textId="0088E4F5" w:rsidR="00BA4BED" w:rsidRPr="00516409" w:rsidRDefault="00BA4BED" w:rsidP="00CA79FD">
            <w:pPr>
              <w:pStyle w:val="NoSpacing"/>
            </w:pPr>
            <w:r w:rsidRPr="00516409">
              <w:t>Free-and-open-source</w:t>
            </w:r>
            <w:r>
              <w:t xml:space="preserve"> </w:t>
            </w:r>
            <w:r w:rsidR="003D2C80">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43" w:tgtFrame="_blank" w:history="1">
              <w:r>
                <w:rPr>
                  <w:rStyle w:val="Hyperlink"/>
                </w:rPr>
                <w:t>More...</w:t>
              </w:r>
            </w:hyperlink>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5847B9" w14:textId="5654BCDF"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44"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003D2C80">
              <w:t>Web</w:t>
            </w:r>
            <w:r>
              <w:t xml:space="preserve"> </w:t>
            </w:r>
            <w:r w:rsidRPr="00516409">
              <w:t>services;</w:t>
            </w:r>
            <w:r>
              <w:t xml:space="preserve"> </w:t>
            </w:r>
            <w:r>
              <w:lastRenderedPageBreak/>
              <w:t xml:space="preserve">the landing </w:t>
            </w:r>
            <w:r w:rsidRPr="00516409">
              <w:t>page</w:t>
            </w:r>
            <w:r>
              <w:t xml:space="preserve"> </w:t>
            </w:r>
            <w:r w:rsidRPr="00516409">
              <w:t>is</w:t>
            </w:r>
            <w:r>
              <w:t xml:space="preserve"> </w:t>
            </w:r>
            <w:hyperlink r:id="rId45" w:tgtFrame="_blank" w:history="1">
              <w:r w:rsidRPr="00516409">
                <w:rPr>
                  <w:rStyle w:val="Hyperlink"/>
                </w:rPr>
                <w:t>here</w:t>
              </w:r>
            </w:hyperlink>
            <w:r w:rsidRPr="00516409">
              <w:t>.</w:t>
            </w:r>
          </w:p>
        </w:tc>
      </w:tr>
      <w:tr w:rsidR="00BA4BED" w:rsidRPr="00516409" w14:paraId="23122DE1"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724E751E" w14:textId="77777777" w:rsidR="00BA4BED" w:rsidRPr="00516409" w:rsidRDefault="00303410" w:rsidP="00CA79FD">
            <w:pPr>
              <w:pStyle w:val="NoSpacing"/>
            </w:pPr>
            <w:hyperlink r:id="rId46" w:tgtFrame="_blank" w:history="1">
              <w:r w:rsidR="00BA4BED" w:rsidRPr="00516409">
                <w:rPr>
                  <w:rStyle w:val="Hyperlink"/>
                </w:rPr>
                <w:t>PostGIS</w:t>
              </w:r>
            </w:hyperlink>
          </w:p>
        </w:tc>
        <w:tc>
          <w:tcPr>
            <w:tcW w:w="2040" w:type="pct"/>
            <w:tcBorders>
              <w:bottom w:val="nil"/>
            </w:tcBorders>
            <w:shd w:val="clear" w:color="auto" w:fill="F5F5F5"/>
            <w:tcMar>
              <w:top w:w="14" w:type="dxa"/>
              <w:left w:w="144" w:type="dxa"/>
              <w:bottom w:w="14" w:type="dxa"/>
              <w:right w:w="144" w:type="dxa"/>
            </w:tcMar>
            <w:vAlign w:val="center"/>
            <w:hideMark/>
          </w:tcPr>
          <w:p w14:paraId="46EFE6DA" w14:textId="77777777" w:rsidR="00BA4BED" w:rsidRPr="00516409" w:rsidRDefault="00BA4BED" w:rsidP="00CA79FD">
            <w:pPr>
              <w:pStyle w:val="NoSpacing"/>
            </w:pPr>
            <w:r>
              <w:t xml:space="preserve">Extension for </w:t>
            </w:r>
            <w:proofErr w:type="spellStart"/>
            <w:r w:rsidRPr="00516409">
              <w:t>PostgreSQL</w:t>
            </w:r>
            <w:proofErr w:type="spellEnd"/>
            <w:r>
              <w:t xml:space="preserve"> relational d</w:t>
            </w:r>
            <w:r>
              <w:t>a</w:t>
            </w:r>
            <w:r>
              <w:t xml:space="preserve">tabase to </w:t>
            </w:r>
            <w:r w:rsidRPr="00516409">
              <w:t>support</w:t>
            </w:r>
            <w:r>
              <w:t xml:space="preserve"> </w:t>
            </w:r>
            <w:r w:rsidRPr="00516409">
              <w:t>geographic</w:t>
            </w:r>
            <w:r>
              <w:t xml:space="preserve"> </w:t>
            </w:r>
            <w:r w:rsidRPr="00516409">
              <w:t>objects</w:t>
            </w:r>
            <w:r>
              <w:t xml:space="preserve"> and operations</w:t>
            </w:r>
            <w:r w:rsidRPr="00516409">
              <w:t>.</w:t>
            </w:r>
            <w:r>
              <w:t xml:space="preserve"> </w:t>
            </w:r>
            <w:hyperlink r:id="rId47" w:tgtFrame="_blank" w:history="1">
              <w:r>
                <w:rPr>
                  <w:rStyle w:val="Hyperlink"/>
                </w:rPr>
                <w:t>More...</w:t>
              </w:r>
            </w:hyperlink>
            <w:hyperlink r:id="rId48"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7C7802D9" w14:textId="77777777" w:rsidR="00BA4BED" w:rsidRPr="00516409" w:rsidRDefault="00BA4BED" w:rsidP="00CA79FD">
            <w:pPr>
              <w:pStyle w:val="NoSpacing"/>
            </w:pPr>
            <w:r w:rsidRPr="00516409">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and many other applications.</w:t>
            </w:r>
          </w:p>
        </w:tc>
      </w:tr>
      <w:tr w:rsidR="00BA4BED" w:rsidRPr="00516409" w14:paraId="6FEE5CF3" w14:textId="77777777" w:rsidTr="00E44F83">
        <w:tc>
          <w:tcPr>
            <w:tcW w:w="756" w:type="pct"/>
            <w:tcBorders>
              <w:bottom w:val="nil"/>
            </w:tcBorders>
            <w:shd w:val="clear" w:color="auto" w:fill="FFFFFF"/>
            <w:tcMar>
              <w:top w:w="14" w:type="dxa"/>
              <w:left w:w="144" w:type="dxa"/>
              <w:bottom w:w="14" w:type="dxa"/>
              <w:right w:w="144" w:type="dxa"/>
            </w:tcMar>
            <w:vAlign w:val="center"/>
            <w:hideMark/>
          </w:tcPr>
          <w:p w14:paraId="0B76CBB6" w14:textId="77777777" w:rsidR="00BA4BED" w:rsidRPr="00516409" w:rsidRDefault="00303410" w:rsidP="00CA79FD">
            <w:pPr>
              <w:pStyle w:val="NoSpacing"/>
            </w:pPr>
            <w:hyperlink r:id="rId49" w:tgtFrame="_blank" w:history="1">
              <w:proofErr w:type="spellStart"/>
              <w:r w:rsidR="00BA4BED" w:rsidRPr="00516409">
                <w:rPr>
                  <w:rStyle w:val="Hyperlink"/>
                </w:rPr>
                <w:t>PostgreSQL</w:t>
              </w:r>
              <w:proofErr w:type="spellEnd"/>
            </w:hyperlink>
          </w:p>
        </w:tc>
        <w:tc>
          <w:tcPr>
            <w:tcW w:w="2040" w:type="pct"/>
            <w:tcBorders>
              <w:bottom w:val="nil"/>
            </w:tcBorders>
            <w:shd w:val="clear" w:color="auto" w:fill="FFFFFF"/>
            <w:tcMar>
              <w:top w:w="14" w:type="dxa"/>
              <w:left w:w="144" w:type="dxa"/>
              <w:bottom w:w="14" w:type="dxa"/>
              <w:right w:w="144" w:type="dxa"/>
            </w:tcMar>
            <w:vAlign w:val="center"/>
            <w:hideMark/>
          </w:tcPr>
          <w:p w14:paraId="6771B6B8" w14:textId="77777777"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50" w:tgtFrame="_blank" w:history="1">
              <w:r>
                <w:rPr>
                  <w:rStyle w:val="Hyperlink"/>
                </w:rPr>
                <w:t>More...</w:t>
              </w:r>
            </w:hyperlink>
            <w:r>
              <w:t xml:space="preserve"> </w:t>
            </w:r>
            <w:hyperlink r:id="rId51" w:tgtFrame="_blank" w:history="1"/>
            <w:r>
              <w:t xml:space="preserve"> </w:t>
            </w:r>
          </w:p>
        </w:tc>
        <w:tc>
          <w:tcPr>
            <w:tcW w:w="2205" w:type="pct"/>
            <w:tcBorders>
              <w:bottom w:val="nil"/>
              <w:right w:val="single" w:sz="6" w:space="0" w:color="EEEEEE"/>
            </w:tcBorders>
            <w:shd w:val="clear" w:color="auto" w:fill="FFFFFF"/>
            <w:tcMar>
              <w:top w:w="14" w:type="dxa"/>
              <w:left w:w="144" w:type="dxa"/>
              <w:bottom w:w="14" w:type="dxa"/>
              <w:right w:w="144" w:type="dxa"/>
            </w:tcMar>
            <w:vAlign w:val="center"/>
            <w:hideMark/>
          </w:tcPr>
          <w:p w14:paraId="107B9421" w14:textId="6BAD6AEC"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r w:rsidR="009A24E3">
              <w:t xml:space="preserve">  [CKAN is used by data.gov]</w:t>
            </w:r>
          </w:p>
        </w:tc>
      </w:tr>
      <w:tr w:rsidR="00BA4BED" w:rsidRPr="00516409" w14:paraId="1C21351F" w14:textId="77777777" w:rsidTr="00E44F83">
        <w:tc>
          <w:tcPr>
            <w:tcW w:w="756" w:type="pct"/>
            <w:tcBorders>
              <w:bottom w:val="nil"/>
            </w:tcBorders>
            <w:shd w:val="clear" w:color="auto" w:fill="F5F5F5"/>
            <w:tcMar>
              <w:top w:w="14" w:type="dxa"/>
              <w:left w:w="144" w:type="dxa"/>
              <w:bottom w:w="14" w:type="dxa"/>
              <w:right w:w="144" w:type="dxa"/>
            </w:tcMar>
            <w:vAlign w:val="center"/>
            <w:hideMark/>
          </w:tcPr>
          <w:p w14:paraId="2670C180" w14:textId="77777777" w:rsidR="00BA4BED" w:rsidRPr="00516409" w:rsidRDefault="00303410" w:rsidP="00CA79FD">
            <w:pPr>
              <w:pStyle w:val="NoSpacing"/>
            </w:pPr>
            <w:hyperlink r:id="rId52" w:tgtFrame="_blank" w:history="1">
              <w:r w:rsidR="00BA4BED" w:rsidRPr="00516409">
                <w:rPr>
                  <w:rStyle w:val="Hyperlink"/>
                </w:rPr>
                <w:t>Python</w:t>
              </w:r>
            </w:hyperlink>
          </w:p>
        </w:tc>
        <w:tc>
          <w:tcPr>
            <w:tcW w:w="2040" w:type="pct"/>
            <w:tcBorders>
              <w:bottom w:val="nil"/>
            </w:tcBorders>
            <w:shd w:val="clear" w:color="auto" w:fill="F5F5F5"/>
            <w:tcMar>
              <w:top w:w="14" w:type="dxa"/>
              <w:left w:w="144" w:type="dxa"/>
              <w:bottom w:w="14" w:type="dxa"/>
              <w:right w:w="144" w:type="dxa"/>
            </w:tcMar>
            <w:vAlign w:val="center"/>
            <w:hideMark/>
          </w:tcPr>
          <w:p w14:paraId="4EBC22A4" w14:textId="77777777"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53" w:tgtFrame="_blank" w:history="1">
              <w:r>
                <w:rPr>
                  <w:rStyle w:val="Hyperlink"/>
                </w:rPr>
                <w:t>More...</w:t>
              </w:r>
            </w:hyperlink>
            <w:r>
              <w:t xml:space="preserve"> </w:t>
            </w:r>
            <w:hyperlink r:id="rId54" w:tgtFrame="_blank" w:history="1"/>
            <w:r>
              <w:t xml:space="preserve"> </w:t>
            </w:r>
          </w:p>
        </w:tc>
        <w:tc>
          <w:tcPr>
            <w:tcW w:w="2205" w:type="pct"/>
            <w:tcBorders>
              <w:bottom w:val="nil"/>
              <w:right w:val="single" w:sz="6" w:space="0" w:color="EEEEEE"/>
            </w:tcBorders>
            <w:shd w:val="clear" w:color="auto" w:fill="F5F5F5"/>
            <w:tcMar>
              <w:top w:w="14" w:type="dxa"/>
              <w:left w:w="144" w:type="dxa"/>
              <w:bottom w:w="14" w:type="dxa"/>
              <w:right w:w="144" w:type="dxa"/>
            </w:tcMar>
            <w:vAlign w:val="center"/>
            <w:hideMark/>
          </w:tcPr>
          <w:p w14:paraId="2289D0EF" w14:textId="77777777"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55" w:tgtFrame="_blank" w:history="1">
              <w:r w:rsidRPr="00516409">
                <w:rPr>
                  <w:rStyle w:val="Hyperlink"/>
                </w:rPr>
                <w:t>http://github.com/usgin/csvtometadata</w:t>
              </w:r>
            </w:hyperlink>
            <w:r w:rsidRPr="00516409">
              <w:t>).</w:t>
            </w:r>
          </w:p>
        </w:tc>
      </w:tr>
    </w:tbl>
    <w:p w14:paraId="40FFA700" w14:textId="77777777" w:rsidR="00BA4BED" w:rsidRPr="00516409" w:rsidRDefault="00BA4BED" w:rsidP="00CA79FD">
      <w:pPr>
        <w:pStyle w:val="NoSpacing"/>
      </w:pPr>
    </w:p>
    <w:p w14:paraId="2C50ED80" w14:textId="77777777" w:rsidR="00CA6605" w:rsidRDefault="00CA6605" w:rsidP="00CA6605">
      <w:pPr>
        <w:pStyle w:val="Heading1"/>
      </w:pPr>
      <w:bookmarkStart w:id="25" w:name="_Toc360450120"/>
      <w:r>
        <w:t>Data Access</w:t>
      </w:r>
      <w:bookmarkEnd w:id="25"/>
    </w:p>
    <w:p w14:paraId="3CCE38DA" w14:textId="34D28B38" w:rsidR="00CA6605" w:rsidRPr="00CA6605" w:rsidRDefault="00CA6605" w:rsidP="00CA6605">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rsidRPr="00CA6605">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are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w:t>
      </w:r>
      <w:r w:rsidRPr="004D370B">
        <w:t>e</w:t>
      </w:r>
      <w:r w:rsidRPr="004D370B">
        <w:t>source</w:t>
      </w:r>
      <w:r>
        <w:t xml:space="preserve"> </w:t>
      </w:r>
      <w:r w:rsidRPr="004D370B">
        <w:t>is</w:t>
      </w:r>
      <w:r>
        <w:t xml:space="preserve"> </w:t>
      </w:r>
      <w:r w:rsidRPr="004D370B">
        <w:t>accessible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p>
    <w:p w14:paraId="392E23F2" w14:textId="37B41C78" w:rsidR="00CA6605" w:rsidRDefault="00CA6605" w:rsidP="00CA6605">
      <w:pPr>
        <w:pStyle w:val="Heading2"/>
      </w:pPr>
      <w:bookmarkStart w:id="26" w:name="_Toc360450121"/>
      <w:r>
        <w:t>Tiered data access</w:t>
      </w:r>
      <w:bookmarkEnd w:id="26"/>
    </w:p>
    <w:p w14:paraId="56BEF489" w14:textId="1883F160" w:rsidR="00CA6605" w:rsidRPr="00A05E20" w:rsidRDefault="00CA6605" w:rsidP="00CA6605">
      <w:r>
        <w:t xml:space="preserve">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r w:rsidRPr="004D370B">
        <w:t>non</w:t>
      </w:r>
      <w:r>
        <w:t>-</w:t>
      </w:r>
      <w:r w:rsidRPr="004D370B">
        <w:t>structured,</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expected to be </w:t>
      </w:r>
      <w:r w:rsidRPr="004D370B">
        <w:t>unstru</w:t>
      </w:r>
      <w:r w:rsidRPr="004D370B">
        <w:t>c</w:t>
      </w:r>
      <w:r w:rsidRPr="004D370B">
        <w:t>tured</w:t>
      </w:r>
      <w:r>
        <w:t xml:space="preserve"> </w:t>
      </w:r>
      <w:r w:rsidRPr="004D370B">
        <w:t>data.</w:t>
      </w:r>
      <w:r>
        <w:t xml:space="preserve"> Some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might </w:t>
      </w:r>
      <w:r w:rsidRPr="004D370B">
        <w:t>not</w:t>
      </w:r>
      <w:r>
        <w:t xml:space="preserve"> </w:t>
      </w:r>
      <w:r w:rsidRPr="004D370B">
        <w:t>be</w:t>
      </w:r>
      <w:r>
        <w:t xml:space="preserve"> accessible </w:t>
      </w:r>
      <w:r w:rsidRPr="004D370B">
        <w:t>in</w:t>
      </w:r>
      <w:r>
        <w:t xml:space="preserve"> </w:t>
      </w:r>
      <w:r w:rsidRPr="004D370B">
        <w:t>electronic</w:t>
      </w:r>
      <w:r>
        <w:t xml:space="preserve"> </w:t>
      </w:r>
      <w:r w:rsidRPr="004D370B">
        <w:t>format</w:t>
      </w:r>
      <w:r>
        <w:t>, although metadata for them can be</w:t>
      </w:r>
      <w:r w:rsidRPr="004D370B">
        <w:t>.</w:t>
      </w:r>
      <w:r>
        <w:t xml:space="preserve"> The tiered data delivery scheme allows flexibility to accommodate legacy (i.e. existing analog records such as print documents and maps) data in whatever form it is available, as well as common or high value structured data using documented information exchanges. An informal co</w:t>
      </w:r>
      <w:r>
        <w:t>m</w:t>
      </w:r>
      <w:r>
        <w:t xml:space="preserve">munity governance scheme is used to adopt new information exchanges, and the network infrastructure provides the USGIN system repository where the specifications for each exchange are available to all. </w:t>
      </w:r>
    </w:p>
    <w:p w14:paraId="76B81B43"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ins w:id="27" w:author="M. Lee Allison" w:date="2013-04-10T15:03:00Z">
        <w:r>
          <w:t>-</w:t>
        </w:r>
      </w:ins>
      <w:del w:id="28" w:author="M. Lee Allison" w:date="2013-04-10T15:03:00Z">
        <w:r>
          <w:delText xml:space="preserve"> </w:delText>
        </w:r>
      </w:del>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14:paraId="0FFABDF9" w14:textId="0D60609A"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s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14:paraId="2156AAD6" w14:textId="77777777" w:rsidR="00CA6605" w:rsidRDefault="00CA6605" w:rsidP="00CA6605">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14:paraId="222C3297" w14:textId="15BBF104" w:rsidR="00CA6605" w:rsidRDefault="00CA6605" w:rsidP="00CA6605">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acquisition approach, but is expedient and useful for unique datasets that have only a single instance, or </w:t>
      </w:r>
      <w:r>
        <w:lastRenderedPageBreak/>
        <w:t xml:space="preserve">when the cost of transforming to a standard interchange scheme is not justified. A critical requirement for making Tier 2 data reusable is documentation of the data structure, entities, and attributes in the dataset. Tier 3 data access is the preferred scheme, but the additional effort required to edit and review datasets to get them into the standard interchange format will not be justified in every case. </w:t>
      </w:r>
    </w:p>
    <w:p w14:paraId="37CA1FF6" w14:textId="6D8AEDEB" w:rsidR="00BA4BED" w:rsidRDefault="00BA4BED" w:rsidP="00CA6605">
      <w:pPr>
        <w:pStyle w:val="Heading2"/>
      </w:pPr>
      <w:bookmarkStart w:id="29" w:name="_Toc360450122"/>
      <w:r>
        <w:t xml:space="preserve">Data access </w:t>
      </w:r>
      <w:bookmarkEnd w:id="21"/>
      <w:bookmarkEnd w:id="22"/>
      <w:r w:rsidR="00E44F83">
        <w:t>approaches</w:t>
      </w:r>
      <w:bookmarkEnd w:id="29"/>
    </w:p>
    <w:p w14:paraId="6038FE53" w14:textId="42C9D4ED" w:rsidR="00BA4BED" w:rsidRPr="004A68A0" w:rsidRDefault="00E44F83" w:rsidP="00CA6605">
      <w:r>
        <w:t>Information resources</w:t>
      </w:r>
      <w:r w:rsidR="00BA4BED">
        <w:t xml:space="preserve"> may be </w:t>
      </w:r>
      <w:r w:rsidR="003F7B28">
        <w:t xml:space="preserve">accessed </w:t>
      </w:r>
      <w:r>
        <w:t>on the Web through</w:t>
      </w:r>
      <w:r w:rsidR="00BA4BED">
        <w:t xml:space="preserve"> </w:t>
      </w:r>
      <w:r>
        <w:t>a variety of</w:t>
      </w:r>
      <w:r w:rsidR="00BA4BED">
        <w:t xml:space="preserve"> </w:t>
      </w:r>
      <w:r>
        <w:t>approaches, which can be cat</w:t>
      </w:r>
      <w:r>
        <w:t>e</w:t>
      </w:r>
      <w:r>
        <w:t>gorized into file-based, web-application, and web-service approaches</w:t>
      </w:r>
      <w:r w:rsidR="00BA4BED">
        <w:t>.</w:t>
      </w:r>
      <w:r>
        <w:t xml:space="preserve"> </w:t>
      </w:r>
      <w:r w:rsidR="00BA4BED">
        <w:t xml:space="preserve"> </w:t>
      </w:r>
      <w:r w:rsidR="001157C8">
        <w:t xml:space="preserve">In many cases datasets can be downloaded as files, and the internal content is accessed offline using desktop software. </w:t>
      </w:r>
      <w:r w:rsidR="00BA4BED">
        <w:t xml:space="preserve">A </w:t>
      </w:r>
      <w:r w:rsidR="003D2C80">
        <w:t>Web</w:t>
      </w:r>
      <w:r w:rsidR="00BA4BED">
        <w:t xml:space="preserve"> applic</w:t>
      </w:r>
      <w:r w:rsidR="00BA4BED">
        <w:t>a</w:t>
      </w:r>
      <w:r w:rsidR="00BA4BED">
        <w:t>tion might be provided that allows filtering, browsing, and even analytical processing of data online. Web</w:t>
      </w:r>
      <w:r w:rsidR="00752096">
        <w:t xml:space="preserve"> services provide granular</w:t>
      </w:r>
      <w:r w:rsidR="00BA4BED">
        <w:t xml:space="preserve"> access to individual features, observations, or granules</w:t>
      </w:r>
      <w:r w:rsidR="00752096">
        <w:t xml:space="preserve"> within larger d</w:t>
      </w:r>
      <w:r w:rsidR="00752096">
        <w:t>a</w:t>
      </w:r>
      <w:r w:rsidR="00752096">
        <w:t xml:space="preserve">tasets, designed for machine-to-machine processing. </w:t>
      </w:r>
    </w:p>
    <w:p w14:paraId="67F8390B" w14:textId="464A1458" w:rsidR="001144B4" w:rsidRDefault="001144B4" w:rsidP="00CA6605">
      <w:pPr>
        <w:pStyle w:val="Heading3"/>
      </w:pPr>
      <w:bookmarkStart w:id="30" w:name="_Toc349023752"/>
      <w:bookmarkStart w:id="31" w:name="_Toc360450123"/>
      <w:bookmarkStart w:id="32" w:name="_Toc349023751"/>
      <w:r>
        <w:t>File</w:t>
      </w:r>
      <w:r w:rsidR="00752096">
        <w:t>-based approach</w:t>
      </w:r>
      <w:bookmarkEnd w:id="30"/>
      <w:bookmarkEnd w:id="31"/>
    </w:p>
    <w:p w14:paraId="38B1470B" w14:textId="71DE03F1" w:rsidR="001144B4" w:rsidRPr="00CF7B7D" w:rsidRDefault="001144B4" w:rsidP="00CA6605">
      <w:r>
        <w:t xml:space="preserve">The simplest and most common access to resources is provided by simple Web links that result in a file download. </w:t>
      </w:r>
      <w:r w:rsidR="00F53D9D" w:rsidRPr="00F53D9D">
        <w:t>The contained information can be accessed by users who have software that can recognize and open files in the format it is delivered. They can utilize the information if they can understand the encoding, language, and data structure, but the system provides no support for this understanding, and little or no automation is possible.</w:t>
      </w:r>
      <w:r>
        <w:t xml:space="preserve"> </w:t>
      </w:r>
      <w:r w:rsidR="00752096">
        <w:t>This is the standard model for files accessible on the web, supported by HTTP servers and desktop web browser software.</w:t>
      </w:r>
    </w:p>
    <w:p w14:paraId="0581ADD1" w14:textId="77777777" w:rsidR="00BA4BED" w:rsidRDefault="00BA4BED" w:rsidP="00CA6605">
      <w:pPr>
        <w:pStyle w:val="Heading3"/>
      </w:pPr>
      <w:bookmarkStart w:id="33" w:name="_Toc360450124"/>
      <w:r>
        <w:t>Web applications</w:t>
      </w:r>
      <w:bookmarkEnd w:id="32"/>
      <w:bookmarkEnd w:id="33"/>
    </w:p>
    <w:p w14:paraId="5AF5E179" w14:textId="00C40A50" w:rsidR="00BA4BED" w:rsidRPr="00455EBF" w:rsidRDefault="00BA4BED" w:rsidP="00CA6605">
      <w:r>
        <w:t xml:space="preserve">A </w:t>
      </w:r>
      <w:r w:rsidR="003D2C80">
        <w:t>Web</w:t>
      </w:r>
      <w:r>
        <w:t xml:space="preserve"> </w:t>
      </w:r>
      <w:r w:rsidRPr="00455EBF">
        <w:t>application</w:t>
      </w:r>
      <w:r>
        <w:t xml:space="preserve"> is a </w:t>
      </w:r>
      <w:r w:rsidR="001144B4">
        <w:t xml:space="preserve">computer program </w:t>
      </w:r>
      <w:r w:rsidRPr="00455EBF">
        <w:t>that</w:t>
      </w:r>
      <w:r>
        <w:t xml:space="preserve"> is accessed from a </w:t>
      </w:r>
      <w:r w:rsidR="003D2C80">
        <w:t>Web</w:t>
      </w:r>
      <w:r>
        <w:t xml:space="preserve"> server, and is executed </w:t>
      </w:r>
      <w:r w:rsidRPr="00455EBF">
        <w:t>in</w:t>
      </w:r>
      <w:r>
        <w:t xml:space="preserve"> </w:t>
      </w:r>
      <w:r w:rsidRPr="00455EBF">
        <w:t>a</w:t>
      </w:r>
      <w:r>
        <w:t xml:space="preserve"> </w:t>
      </w:r>
      <w:r w:rsidRPr="00455EBF">
        <w:t>co</w:t>
      </w:r>
      <w:r w:rsidRPr="00455EBF">
        <w:t>n</w:t>
      </w:r>
      <w:r w:rsidRPr="00455EBF">
        <w:t>trolled</w:t>
      </w:r>
      <w:r>
        <w:t xml:space="preserve"> </w:t>
      </w:r>
      <w:r w:rsidRPr="00455EBF">
        <w:t>environment</w:t>
      </w:r>
      <w:r>
        <w:t xml:space="preserve"> </w:t>
      </w:r>
      <w:r w:rsidRPr="00455EBF">
        <w:t>(for</w:t>
      </w:r>
      <w:r>
        <w:t xml:space="preserve"> </w:t>
      </w:r>
      <w:r w:rsidRPr="00455EBF">
        <w:t>security)</w:t>
      </w:r>
      <w:r w:rsidR="00752096">
        <w:t>, typically</w:t>
      </w:r>
      <w:r w:rsidR="001144B4">
        <w:t xml:space="preserve"> a</w:t>
      </w:r>
      <w:r>
        <w:t xml:space="preserve"> </w:t>
      </w:r>
      <w:r w:rsidR="003D2C80">
        <w:t>Web</w:t>
      </w:r>
      <w:r>
        <w:t xml:space="preserve"> </w:t>
      </w:r>
      <w:r w:rsidRPr="00455EBF">
        <w:t>browser</w:t>
      </w:r>
      <w:r w:rsidR="00752096">
        <w:t>, in the user's computer</w:t>
      </w:r>
      <w:r>
        <w:t xml:space="preserve">. The </w:t>
      </w:r>
      <w:r w:rsidRPr="00455EBF">
        <w:t>software</w:t>
      </w:r>
      <w:r>
        <w:t xml:space="preserve"> </w:t>
      </w:r>
      <w:r w:rsidRPr="00455EBF">
        <w:t>(</w:t>
      </w:r>
      <w:r w:rsidR="003D2C80">
        <w:t xml:space="preserve">e.g., </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t>
      </w:r>
      <w:r w:rsidR="003D2C80">
        <w:t>Web</w:t>
      </w:r>
      <w:r>
        <w:t xml:space="preserve"> server when the application is activated. The </w:t>
      </w:r>
      <w:r w:rsidR="00752096">
        <w:t xml:space="preserve">operating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003D2C80">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visualization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r w:rsidR="00752096">
        <w:t xml:space="preserve"> Examples include the USGS 'the National Map' (</w:t>
      </w:r>
      <w:hyperlink r:id="rId56" w:history="1">
        <w:r w:rsidR="00752096">
          <w:rPr>
            <w:rStyle w:val="Hyperlink"/>
          </w:rPr>
          <w:t>http://viewer.nationalmap.gov/viewer/</w:t>
        </w:r>
      </w:hyperlink>
      <w:r w:rsidR="00752096">
        <w:t>), the Ocean Data Viewer (</w:t>
      </w:r>
      <w:hyperlink r:id="rId57" w:history="1">
        <w:r w:rsidR="00752096">
          <w:rPr>
            <w:rStyle w:val="Hyperlink"/>
          </w:rPr>
          <w:t>http://data.unep-wcmc.org/</w:t>
        </w:r>
      </w:hyperlink>
      <w:r w:rsidR="00752096">
        <w:t>), the USGS Water Information System Web Inte</w:t>
      </w:r>
      <w:r w:rsidR="00752096">
        <w:t>r</w:t>
      </w:r>
      <w:r w:rsidR="00752096">
        <w:t>face (</w:t>
      </w:r>
      <w:hyperlink r:id="rId58" w:history="1">
        <w:r w:rsidR="00752096">
          <w:rPr>
            <w:rStyle w:val="Hyperlink"/>
          </w:rPr>
          <w:t>http://waterdata.usgs.gov/az/nwis/rt</w:t>
        </w:r>
      </w:hyperlink>
      <w:r w:rsidR="00752096">
        <w:t>), and the Nevada Bureau of Mines and Geology Geothermal Web Map (</w:t>
      </w:r>
      <w:hyperlink r:id="rId59" w:history="1">
        <w:r w:rsidR="00752096">
          <w:rPr>
            <w:rStyle w:val="Hyperlink"/>
          </w:rPr>
          <w:t>http://gisweb.unr.edu/geothermal/</w:t>
        </w:r>
      </w:hyperlink>
      <w:r w:rsidR="00752096">
        <w:t>).</w:t>
      </w:r>
      <w:r w:rsidR="00F21275">
        <w:t xml:space="preserve"> These applications</w:t>
      </w:r>
      <w:r w:rsidR="00F21275" w:rsidRPr="00F21275">
        <w:t xml:space="preserve"> provide useful functionality, but do not lend to interoperability or resource reuse, because the application functionality is typically tightly coupled to a particular data source. In such a case, application function cannot easily be applied to other data sources, and the data cannot be accessed directly by other applications.</w:t>
      </w:r>
    </w:p>
    <w:p w14:paraId="5CD8E3ED" w14:textId="77777777" w:rsidR="00BA4BED" w:rsidRDefault="00BA4BED" w:rsidP="00CA6605">
      <w:pPr>
        <w:pStyle w:val="Heading3"/>
      </w:pPr>
      <w:bookmarkStart w:id="34" w:name="_Toc349023753"/>
      <w:bookmarkStart w:id="35" w:name="_Toc360450125"/>
      <w:r>
        <w:lastRenderedPageBreak/>
        <w:t>Web Services</w:t>
      </w:r>
      <w:bookmarkEnd w:id="34"/>
      <w:bookmarkEnd w:id="35"/>
    </w:p>
    <w:p w14:paraId="07ACCFEC" w14:textId="752B0BE6" w:rsidR="00BA4BED" w:rsidRPr="00A2778D" w:rsidRDefault="00BA4BED" w:rsidP="00CA6605">
      <w:r>
        <w:t xml:space="preserve">A </w:t>
      </w:r>
      <w:r w:rsidR="003D2C80">
        <w:t>Web</w:t>
      </w:r>
      <w:r>
        <w:t xml:space="preserve"> service is </w:t>
      </w:r>
      <w:r w:rsidR="006A7736">
        <w:t xml:space="preserve">computer program </w:t>
      </w:r>
      <w:r>
        <w:t xml:space="preserve">that can be </w:t>
      </w:r>
      <w:r w:rsidR="006A7736">
        <w:t>instructed to perform various functions (operations)</w:t>
      </w:r>
      <w:r>
        <w:t xml:space="preserve"> using requests sent </w:t>
      </w:r>
      <w:r w:rsidR="00E96AD7">
        <w:t xml:space="preserve">via </w:t>
      </w:r>
      <w:r>
        <w:t xml:space="preserve">the </w:t>
      </w:r>
      <w:r w:rsidR="00E96AD7">
        <w:t>World Wide Web (</w:t>
      </w:r>
      <w:r>
        <w:t>WWW</w:t>
      </w:r>
      <w:r w:rsidR="00E96AD7">
        <w:t>)</w:t>
      </w:r>
      <w:r>
        <w:t xml:space="preserve">. A </w:t>
      </w:r>
      <w:r w:rsidR="003D2C80">
        <w:t>Web</w:t>
      </w:r>
      <w:r>
        <w:t xml:space="preserve"> service specification defines an interface, including operations available, the messaging protocol required to invoke operations, and the structure and content of messages used by the service to respond to requests. HTTP is almost certainly the most widely used </w:t>
      </w:r>
      <w:r w:rsidR="003D2C80">
        <w:t>Web</w:t>
      </w:r>
      <w:r>
        <w:t xml:space="preserve"> service</w:t>
      </w:r>
      <w:r w:rsidR="006A7736">
        <w:t>; file-based access to resources via HTTP is a Web service</w:t>
      </w:r>
      <w:r>
        <w:t xml:space="preserve">. </w:t>
      </w:r>
      <w:r w:rsidR="006A7736">
        <w:t>The service</w:t>
      </w:r>
      <w:r>
        <w:t xml:space="preserve"> defines a simple set of operations (GET, PUT, DELETE, </w:t>
      </w:r>
      <w:proofErr w:type="gramStart"/>
      <w:r>
        <w:t>POST</w:t>
      </w:r>
      <w:proofErr w:type="gramEnd"/>
      <w:r>
        <w:t xml:space="preserve">) that enable the </w:t>
      </w:r>
      <w:r w:rsidR="003D2C80">
        <w:t>Web</w:t>
      </w:r>
      <w:r>
        <w:t xml:space="preserve">. </w:t>
      </w:r>
      <w:r w:rsidR="006A7736">
        <w:t>For</w:t>
      </w:r>
      <w:r>
        <w:t xml:space="preserve"> the purposes of USGIN, d</w:t>
      </w:r>
      <w:r>
        <w:t>a</w:t>
      </w:r>
      <w:r>
        <w:t xml:space="preserve">ta access through </w:t>
      </w:r>
      <w:r w:rsidR="003D2C80">
        <w:t>Web</w:t>
      </w:r>
      <w:r>
        <w:t xml:space="preserve"> services denotes capabilities that enable filtering or processing of data</w:t>
      </w:r>
      <w:r w:rsidR="006A7736">
        <w:t>, designed for use by computer programs to make data access seamless and mostly invisible to the human oper</w:t>
      </w:r>
      <w:r w:rsidR="006A7736">
        <w:t>a</w:t>
      </w:r>
      <w:r w:rsidR="006A7736">
        <w:t>tor</w:t>
      </w:r>
      <w:r>
        <w:t>.</w:t>
      </w:r>
    </w:p>
    <w:p w14:paraId="0BB13587" w14:textId="77777777" w:rsidR="00CA79FD" w:rsidRDefault="00CA79FD" w:rsidP="00AD0C2F">
      <w:pPr>
        <w:pStyle w:val="Heading1"/>
      </w:pPr>
      <w:bookmarkStart w:id="36" w:name="_Toc360450126"/>
      <w:r>
        <w:t>Using the Network</w:t>
      </w:r>
      <w:bookmarkEnd w:id="36"/>
    </w:p>
    <w:p w14:paraId="285F36A3" w14:textId="77777777" w:rsidR="00AC03CE" w:rsidRPr="009C1678" w:rsidRDefault="00AE47EA" w:rsidP="00CA79FD">
      <w:pPr>
        <w:pStyle w:val="Heading2"/>
      </w:pPr>
      <w:bookmarkStart w:id="37" w:name="_Toc360450127"/>
      <w:r>
        <w:t>Getting</w:t>
      </w:r>
      <w:r w:rsidR="00935F91">
        <w:t xml:space="preserve"> </w:t>
      </w:r>
      <w:r>
        <w:t>Data</w:t>
      </w:r>
      <w:bookmarkEnd w:id="37"/>
    </w:p>
    <w:p w14:paraId="67BFE6B3" w14:textId="0CC4592A"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rsidR="003D2C80">
        <w:t>Web</w:t>
      </w:r>
      <w:r>
        <w:t>.</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rsidR="006A7736">
        <w:t>for</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3D2C80">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60"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14:paraId="36E447AF" w14:textId="23D04880" w:rsidR="00AE7889" w:rsidRDefault="00AE7889" w:rsidP="00EB3408">
      <w:r>
        <w:t>File-based datasets are acquired by familiar download processes. If the content of the file uses one of the standard data exchange schema</w:t>
      </w:r>
      <w:r w:rsidR="00163513">
        <w:t xml:space="preserve"> (Tier 3)</w:t>
      </w:r>
      <w:r>
        <w:t>, a user can extract the information they need with relative ease. Data in unstructured</w:t>
      </w:r>
      <w:r w:rsidR="00163513">
        <w:t xml:space="preserve"> (Tier 1)</w:t>
      </w:r>
      <w:r>
        <w:t xml:space="preserve"> or ad hoc-structured file formats</w:t>
      </w:r>
      <w:r w:rsidR="00163513">
        <w:t xml:space="preserve"> (Tier 2)</w:t>
      </w:r>
      <w:r>
        <w:t xml:space="preserve"> will typically require add</w:t>
      </w:r>
      <w:r>
        <w:t>i</w:t>
      </w:r>
      <w:r>
        <w:t>tional effort by the user to understand how to extract the information they need in a form they can use.</w:t>
      </w:r>
    </w:p>
    <w:p w14:paraId="480258EA" w14:textId="1B6B7B93" w:rsidR="00EB3408" w:rsidRPr="00AC03CE" w:rsidRDefault="003D2C80" w:rsidP="00EB3408">
      <w:r>
        <w:t xml:space="preserve">One of the </w:t>
      </w:r>
      <w:r w:rsidR="006A7736">
        <w:t>rationales</w:t>
      </w:r>
      <w:r>
        <w:t xml:space="preserve"> for establishing USGIN is that d</w:t>
      </w:r>
      <w:r w:rsidR="007B02B5">
        <w:t>ata</w:t>
      </w:r>
      <w:r w:rsidR="00935F91">
        <w:t xml:space="preserve"> </w:t>
      </w:r>
      <w:r w:rsidR="007B02B5">
        <w:t>in</w:t>
      </w:r>
      <w:r w:rsidR="00935F91">
        <w:t xml:space="preserve"> </w:t>
      </w:r>
      <w:r w:rsidR="007B02B5">
        <w:t>databases</w:t>
      </w:r>
      <w:r w:rsidR="00935F91">
        <w:t xml:space="preserve"> </w:t>
      </w:r>
      <w:r w:rsidR="007B02B5">
        <w:t>or</w:t>
      </w:r>
      <w:r w:rsidR="00935F91">
        <w:t xml:space="preserve"> </w:t>
      </w:r>
      <w:r w:rsidR="007B02B5">
        <w:t>other</w:t>
      </w:r>
      <w:r w:rsidR="00935F91">
        <w:t xml:space="preserve"> </w:t>
      </w:r>
      <w:r w:rsidR="007B02B5">
        <w:t>data-oriented</w:t>
      </w:r>
      <w:r w:rsidR="00935F91">
        <w:t xml:space="preserve"> </w:t>
      </w:r>
      <w:r w:rsidR="007B02B5">
        <w:t>file</w:t>
      </w:r>
      <w:r w:rsidR="00935F91">
        <w:t xml:space="preserve"> </w:t>
      </w:r>
      <w:r w:rsidR="007B02B5">
        <w:t>formats</w:t>
      </w:r>
      <w:r w:rsidR="00935F91">
        <w:t xml:space="preserve"> </w:t>
      </w:r>
      <w:r>
        <w:t>are</w:t>
      </w:r>
      <w:r w:rsidR="00935F91">
        <w:t xml:space="preserve"> </w:t>
      </w:r>
      <w:r w:rsidR="007B02B5">
        <w:t>not</w:t>
      </w:r>
      <w:r w:rsidR="00935F91">
        <w:t xml:space="preserve"> </w:t>
      </w:r>
      <w:r w:rsidR="007B02B5">
        <w:t>indexed</w:t>
      </w:r>
      <w:r w:rsidR="00935F91">
        <w:t xml:space="preserve"> </w:t>
      </w:r>
      <w:r w:rsidR="007B02B5">
        <w:t>for</w:t>
      </w:r>
      <w:r w:rsidR="00935F91">
        <w:t xml:space="preserve"> </w:t>
      </w:r>
      <w:r w:rsidR="007B02B5">
        <w:t>effective</w:t>
      </w:r>
      <w:r w:rsidR="00935F91">
        <w:t xml:space="preserve"> </w:t>
      </w:r>
      <w:r w:rsidR="007B02B5">
        <w:t>discovery</w:t>
      </w:r>
      <w:r w:rsidR="00935F91">
        <w:t xml:space="preserve"> </w:t>
      </w:r>
      <w:r w:rsidR="007B02B5">
        <w:t>using</w:t>
      </w:r>
      <w:r w:rsidR="00935F91">
        <w:t xml:space="preserve"> </w:t>
      </w:r>
      <w:r w:rsidR="007B02B5">
        <w:t>commercial</w:t>
      </w:r>
      <w:r w:rsidR="00935F91">
        <w:t xml:space="preserve"> </w:t>
      </w:r>
      <w:r w:rsidR="007B02B5">
        <w:t>search</w:t>
      </w:r>
      <w:r w:rsidR="00935F91">
        <w:t xml:space="preserve"> </w:t>
      </w:r>
      <w:r w:rsidR="007B02B5">
        <w:t>engine</w:t>
      </w:r>
      <w:r w:rsidR="00935F91">
        <w:t xml:space="preserve"> </w:t>
      </w:r>
      <w:r w:rsidR="007B02B5">
        <w:t>technology.</w:t>
      </w:r>
      <w:r w:rsidR="00935F91">
        <w:t xml:space="preserve"> </w:t>
      </w:r>
      <w:r w:rsidR="007B02B5">
        <w:t>These</w:t>
      </w:r>
      <w:r w:rsidR="00935F91">
        <w:t xml:space="preserve"> </w:t>
      </w:r>
      <w:r w:rsidR="007B02B5">
        <w:t>information</w:t>
      </w:r>
      <w:r w:rsidR="00935F91">
        <w:t xml:space="preserve"> </w:t>
      </w:r>
      <w:r w:rsidR="007B02B5">
        <w:t>resources</w:t>
      </w:r>
      <w:r w:rsidR="00935F91">
        <w:t xml:space="preserve"> </w:t>
      </w:r>
      <w:r w:rsidR="007B02B5">
        <w:t>must</w:t>
      </w:r>
      <w:r w:rsidR="00935F91">
        <w:t xml:space="preserve"> </w:t>
      </w:r>
      <w:r w:rsidR="007B02B5">
        <w:t>be</w:t>
      </w:r>
      <w:r w:rsidR="00935F91">
        <w:t xml:space="preserve"> </w:t>
      </w:r>
      <w:r w:rsidR="007B02B5">
        <w:t>described</w:t>
      </w:r>
      <w:r w:rsidR="00935F91">
        <w:t xml:space="preserve"> </w:t>
      </w:r>
      <w:r w:rsidR="007B02B5">
        <w:t>in</w:t>
      </w:r>
      <w:r w:rsidR="00935F91">
        <w:t xml:space="preserve"> </w:t>
      </w:r>
      <w:r w:rsidR="007B02B5">
        <w:t>text,</w:t>
      </w:r>
      <w:r w:rsidR="00935F91">
        <w:t xml:space="preserve"> </w:t>
      </w:r>
      <w:r w:rsidR="007B02B5">
        <w:t>with</w:t>
      </w:r>
      <w:r w:rsidR="00935F91">
        <w:t xml:space="preserve"> </w:t>
      </w:r>
      <w:r w:rsidR="007B02B5">
        <w:t>additional</w:t>
      </w:r>
      <w:r w:rsidR="00163513">
        <w:t xml:space="preserve"> metadata</w:t>
      </w:r>
      <w:r w:rsidR="00935F91">
        <w:t xml:space="preserve"> </w:t>
      </w:r>
      <w:r w:rsidR="007B02B5">
        <w:t>information</w:t>
      </w:r>
      <w:r w:rsidR="00935F91">
        <w:t xml:space="preserve"> </w:t>
      </w:r>
      <w:r w:rsidR="007B02B5">
        <w:t>required</w:t>
      </w:r>
      <w:r w:rsidR="00935F91">
        <w:t xml:space="preserve"> </w:t>
      </w:r>
      <w:r w:rsidR="007B02B5">
        <w:t>to</w:t>
      </w:r>
      <w:r w:rsidR="00935F91">
        <w:t xml:space="preserve"> </w:t>
      </w:r>
      <w:r w:rsidR="007B02B5">
        <w:t>understand</w:t>
      </w:r>
      <w:r w:rsidR="00935F91">
        <w:t xml:space="preserve"> </w:t>
      </w:r>
      <w:r w:rsidR="007B02B5">
        <w:t>data</w:t>
      </w:r>
      <w:r w:rsidR="00935F91">
        <w:t xml:space="preserve"> </w:t>
      </w:r>
      <w:r w:rsidR="007B02B5">
        <w:t>formats</w:t>
      </w:r>
      <w:r w:rsidR="00935F91">
        <w:t xml:space="preserve"> </w:t>
      </w:r>
      <w:r w:rsidR="007B02B5">
        <w:t>or</w:t>
      </w:r>
      <w:r w:rsidR="00935F91">
        <w:t xml:space="preserve"> </w:t>
      </w:r>
      <w:r>
        <w:t>Web</w:t>
      </w:r>
      <w:r w:rsidR="00935F91">
        <w:t xml:space="preserve"> </w:t>
      </w:r>
      <w:r w:rsidR="007B02B5">
        <w:t>services</w:t>
      </w:r>
      <w:r w:rsidR="00935F91">
        <w:t xml:space="preserve"> </w:t>
      </w:r>
      <w:r w:rsidR="007B02B5">
        <w:t>used</w:t>
      </w:r>
      <w:r w:rsidR="00935F91">
        <w:t xml:space="preserve"> </w:t>
      </w:r>
      <w:r w:rsidR="007B02B5">
        <w:t>to</w:t>
      </w:r>
      <w:r w:rsidR="00935F91">
        <w:t xml:space="preserve"> </w:t>
      </w:r>
      <w:r w:rsidR="007B02B5">
        <w:t>access</w:t>
      </w:r>
      <w:r w:rsidR="00935F91">
        <w:t xml:space="preserve"> </w:t>
      </w:r>
      <w:r w:rsidR="007B02B5">
        <w:t>the</w:t>
      </w:r>
      <w:r w:rsidR="00935F91">
        <w:t xml:space="preserve"> </w:t>
      </w:r>
      <w:r w:rsidR="007B02B5">
        <w:t>data.</w:t>
      </w:r>
      <w:r w:rsidR="00935F91">
        <w:t xml:space="preserve"> </w:t>
      </w:r>
      <w:r w:rsidR="00EB3408">
        <w:t>A</w:t>
      </w:r>
      <w:r w:rsidR="00935F91">
        <w:t xml:space="preserve"> </w:t>
      </w:r>
      <w:r w:rsidR="007B02B5">
        <w:t>USGIN</w:t>
      </w:r>
      <w:r w:rsidR="00935F91">
        <w:t xml:space="preserve"> </w:t>
      </w:r>
      <w:r w:rsidR="007B02B5">
        <w:t>catalog</w:t>
      </w:r>
      <w:r w:rsidR="00935F91">
        <w:t xml:space="preserve"> </w:t>
      </w:r>
      <w:r w:rsidR="007B02B5">
        <w:t>search</w:t>
      </w:r>
      <w:r w:rsidR="00935F91">
        <w:t xml:space="preserve"> </w:t>
      </w:r>
      <w:r w:rsidR="007B02B5">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standard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r w:rsidR="00AE7889" w:rsidRPr="00AE7889">
        <w:t xml:space="preserve"> </w:t>
      </w:r>
    </w:p>
    <w:p w14:paraId="02F88957" w14:textId="2925363F"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rsidR="003D2C80">
        <w:t>Web</w:t>
      </w:r>
      <w:r w:rsidR="00935F91">
        <w:t xml:space="preserve"> </w:t>
      </w:r>
      <w:r>
        <w:t>a</w:t>
      </w:r>
      <w:r>
        <w:t>r</w:t>
      </w:r>
      <w:r>
        <w:t>chitecture</w:t>
      </w:r>
      <w:r w:rsidR="00163513">
        <w:t>, such that data accessible through standard USGIN Web services might be seamlessly int</w:t>
      </w:r>
      <w:r w:rsidR="00163513">
        <w:t>e</w:t>
      </w:r>
      <w:r w:rsidR="00163513">
        <w:t xml:space="preserve">grated into the user's application environment (e.g. ArcGIS, Excel).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rsidR="003D2C80">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w:t>
      </w:r>
      <w:r>
        <w:t>e</w:t>
      </w:r>
      <w:r>
        <w:t>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rsidR="003D2C80">
        <w:t>Web</w:t>
      </w:r>
      <w:r w:rsidR="00935F91">
        <w:t xml:space="preserve"> </w:t>
      </w:r>
      <w:r>
        <w:t>browsers,</w:t>
      </w:r>
      <w:r w:rsidR="00935F91">
        <w:t xml:space="preserve"> </w:t>
      </w:r>
      <w:r>
        <w:t>go</w:t>
      </w:r>
      <w:r w:rsidR="00935F91">
        <w:t xml:space="preserve"> </w:t>
      </w:r>
      <w:r>
        <w:t>to</w:t>
      </w:r>
      <w:r w:rsidR="00935F91">
        <w:t xml:space="preserve"> </w:t>
      </w:r>
      <w:r w:rsidR="003D2C80">
        <w:lastRenderedPageBreak/>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rsidR="003D2C80">
        <w:t>Web</w:t>
      </w:r>
      <w:r w:rsidR="00935F91">
        <w:t xml:space="preserve"> </w:t>
      </w:r>
      <w:r>
        <w:t>jargon,</w:t>
      </w:r>
      <w:r w:rsidR="00935F91">
        <w:t xml:space="preserve"> </w:t>
      </w:r>
      <w:r>
        <w:t>th</w:t>
      </w:r>
      <w:r w:rsidR="00823807">
        <w:t>is</w:t>
      </w:r>
      <w:r w:rsidR="00935F91">
        <w:t xml:space="preserve"> </w:t>
      </w:r>
      <w:r>
        <w:t>discovery</w:t>
      </w:r>
      <w:r w:rsidR="00935F91">
        <w:t xml:space="preserve"> </w:t>
      </w:r>
      <w:r>
        <w:t>sy</w:t>
      </w:r>
      <w:r>
        <w:t>s</w:t>
      </w:r>
      <w:r>
        <w:t>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rsidR="003D2C80">
        <w:t>Web</w:t>
      </w:r>
      <w:r>
        <w:t>-aware</w:t>
      </w:r>
      <w:r w:rsidR="00935F91">
        <w:t xml:space="preserve"> </w:t>
      </w:r>
      <w:r>
        <w:t>system.</w:t>
      </w:r>
    </w:p>
    <w:p w14:paraId="13B97340" w14:textId="4E9EFA86" w:rsidR="00AE47EA" w:rsidRPr="00AE47EA" w:rsidRDefault="00823807" w:rsidP="00AE47EA">
      <w:r>
        <w:t>U</w:t>
      </w:r>
      <w:r w:rsidR="00EB3408" w:rsidRPr="00AE47EA">
        <w:t>se</w:t>
      </w:r>
      <w:r w:rsidR="00935F91">
        <w:t xml:space="preserve"> </w:t>
      </w:r>
      <w:r w:rsidR="00EB3408" w:rsidRPr="00AE47EA">
        <w:t>the</w:t>
      </w:r>
      <w:r w:rsidR="00935F91">
        <w:t xml:space="preserve"> </w:t>
      </w:r>
      <w:r w:rsidR="003D2C80">
        <w:t>interface for</w:t>
      </w:r>
      <w:r w:rsidR="00935F91">
        <w:t xml:space="preserve"> </w:t>
      </w:r>
      <w:r w:rsidR="00EB3408" w:rsidRPr="00AE47EA">
        <w:t>the</w:t>
      </w:r>
      <w:r w:rsidR="00935F91">
        <w:t xml:space="preserve"> </w:t>
      </w:r>
      <w:hyperlink r:id="rId61" w:tgtFrame="_blank" w:history="1">
        <w:r w:rsidR="00A806F6" w:rsidRPr="00A806F6">
          <w:rPr>
            <w:rStyle w:val="Hyperlink"/>
          </w:rPr>
          <w:t>USGIN Catalog</w:t>
        </w:r>
      </w:hyperlink>
      <w:r w:rsidR="00A806F6">
        <w:t xml:space="preserve"> to explore </w:t>
      </w:r>
      <w:r w:rsidRPr="00AE47EA">
        <w:t>some</w:t>
      </w:r>
      <w:r>
        <w:t xml:space="preserve"> </w:t>
      </w:r>
      <w:r w:rsidRPr="00AE47EA">
        <w:t>of</w:t>
      </w:r>
      <w:r>
        <w:t xml:space="preserve"> </w:t>
      </w:r>
      <w:r w:rsidRPr="00AE47EA">
        <w:t>the</w:t>
      </w:r>
      <w:r>
        <w:t xml:space="preserve"> </w:t>
      </w:r>
      <w:r w:rsidRPr="00AE47EA">
        <w:t>search</w:t>
      </w:r>
      <w:r>
        <w:t xml:space="preserve"> </w:t>
      </w:r>
      <w:r w:rsidRPr="00AE47EA">
        <w:t>capabilities</w:t>
      </w:r>
      <w:r>
        <w:t xml:space="preserve"> </w:t>
      </w:r>
      <w:r w:rsidRPr="00AE47EA">
        <w:t>for</w:t>
      </w:r>
      <w:r>
        <w:t xml:space="preserve"> </w:t>
      </w:r>
      <w:r w:rsidRPr="00AE47EA">
        <w:t>discovering</w:t>
      </w:r>
      <w:r>
        <w:t xml:space="preserve"> </w:t>
      </w:r>
      <w:r w:rsidRPr="00AE47EA">
        <w:t>USGIN</w:t>
      </w:r>
      <w:r>
        <w:t xml:space="preserve"> </w:t>
      </w:r>
      <w:r w:rsidRPr="00AE47EA">
        <w:t>resources</w:t>
      </w:r>
      <w:r w:rsidR="00EB3408" w:rsidRPr="00AE47EA">
        <w:t>.</w:t>
      </w:r>
      <w:r w:rsidR="00935F91">
        <w:t xml:space="preserve"> </w:t>
      </w:r>
      <w:r w:rsidR="00EB3408" w:rsidRPr="00AE47EA">
        <w:t>The</w:t>
      </w:r>
      <w:r w:rsidR="00935F91">
        <w:t xml:space="preserve"> </w:t>
      </w:r>
      <w:hyperlink r:id="rId62" w:tgtFrame="_blank" w:history="1">
        <w:r w:rsidR="00EB3408" w:rsidRPr="00AE47EA">
          <w:rPr>
            <w:rStyle w:val="Hyperlink"/>
          </w:rPr>
          <w:t>AASG</w:t>
        </w:r>
        <w:r w:rsidR="00935F91">
          <w:rPr>
            <w:rStyle w:val="Hyperlink"/>
          </w:rPr>
          <w:t xml:space="preserve"> </w:t>
        </w:r>
        <w:r w:rsidR="00EB3408" w:rsidRPr="00AE47EA">
          <w:rPr>
            <w:rStyle w:val="Hyperlink"/>
          </w:rPr>
          <w:t>Geothermal</w:t>
        </w:r>
        <w:r w:rsidR="00935F91">
          <w:rPr>
            <w:rStyle w:val="Hyperlink"/>
          </w:rPr>
          <w:t xml:space="preserve"> </w:t>
        </w:r>
        <w:r w:rsidR="00EB3408" w:rsidRPr="00AE47EA">
          <w:rPr>
            <w:rStyle w:val="Hyperlink"/>
          </w:rPr>
          <w:t>Data</w:t>
        </w:r>
        <w:r w:rsidR="00935F91">
          <w:rPr>
            <w:rStyle w:val="Hyperlink"/>
          </w:rPr>
          <w:t xml:space="preserve"> </w:t>
        </w:r>
        <w:r w:rsidR="00EB3408" w:rsidRPr="00AE47EA">
          <w:rPr>
            <w:rStyle w:val="Hyperlink"/>
          </w:rPr>
          <w:t>Catalog</w:t>
        </w:r>
      </w:hyperlink>
      <w:proofErr w:type="gramStart"/>
      <w:r w:rsidR="00EB3408" w:rsidRPr="00AE47EA">
        <w:t>,</w:t>
      </w:r>
      <w:proofErr w:type="gramEnd"/>
      <w:r w:rsidR="00935F91">
        <w:t xml:space="preserve"> </w:t>
      </w:r>
      <w:r w:rsidR="00EB3408" w:rsidRPr="00AE47EA">
        <w:t>is</w:t>
      </w:r>
      <w:r w:rsidR="00935F91">
        <w:t xml:space="preserve"> </w:t>
      </w:r>
      <w:r w:rsidR="00EB3408" w:rsidRPr="00AE47EA">
        <w:t>another</w:t>
      </w:r>
      <w:r w:rsidR="00935F91">
        <w:t xml:space="preserve"> </w:t>
      </w:r>
      <w:r w:rsidR="00EB3408" w:rsidRPr="00AE47EA">
        <w:t>catalog</w:t>
      </w:r>
      <w:r w:rsidR="00935F91">
        <w:t xml:space="preserve"> </w:t>
      </w:r>
      <w:r w:rsidR="00EB3408" w:rsidRPr="00AE47EA">
        <w:t>application</w:t>
      </w:r>
      <w:r w:rsidR="00935F91">
        <w:t xml:space="preserve"> </w:t>
      </w:r>
      <w:r w:rsidR="00EB3408" w:rsidRPr="00AE47EA">
        <w:t>that</w:t>
      </w:r>
      <w:r w:rsidR="00935F91">
        <w:t xml:space="preserve"> </w:t>
      </w:r>
      <w:r w:rsidR="00EB3408" w:rsidRPr="00AE47EA">
        <w:t>utilizes</w:t>
      </w:r>
      <w:r w:rsidR="00935F91">
        <w:t xml:space="preserve"> </w:t>
      </w:r>
      <w:r w:rsidR="00EB3408" w:rsidRPr="00AE47EA">
        <w:t>the</w:t>
      </w:r>
      <w:r w:rsidR="00935F91">
        <w:t xml:space="preserve"> </w:t>
      </w:r>
      <w:r w:rsidR="00EB3408" w:rsidRPr="00AE47EA">
        <w:t>USGIN</w:t>
      </w:r>
      <w:r w:rsidR="00935F91">
        <w:t xml:space="preserve"> </w:t>
      </w:r>
      <w:r w:rsidR="00EB3408" w:rsidRPr="00AE47EA">
        <w:t>metadata</w:t>
      </w:r>
      <w:r w:rsidR="00935F91">
        <w:t xml:space="preserve"> </w:t>
      </w:r>
      <w:r w:rsidR="00EB3408" w:rsidRPr="00AE47EA">
        <w:t>system,</w:t>
      </w:r>
      <w:r w:rsidR="00935F91">
        <w:t xml:space="preserve"> </w:t>
      </w:r>
      <w:r w:rsidR="00EB3408" w:rsidRPr="00AE47EA">
        <w:t>demonstrating</w:t>
      </w:r>
      <w:r w:rsidR="00935F91">
        <w:t xml:space="preserve"> </w:t>
      </w:r>
      <w:r w:rsidR="00EB3408" w:rsidRPr="00AE47EA">
        <w:t>a</w:t>
      </w:r>
      <w:r w:rsidR="00935F91">
        <w:t xml:space="preserve"> </w:t>
      </w:r>
      <w:r w:rsidR="00EB3408" w:rsidRPr="00AE47EA">
        <w:t>domain-specific</w:t>
      </w:r>
      <w:r w:rsidR="00935F91">
        <w:t xml:space="preserve"> </w:t>
      </w:r>
      <w:r w:rsidR="00EB3408" w:rsidRPr="00AE47EA">
        <w:t>catalog</w:t>
      </w:r>
      <w:r w:rsidR="00935F91">
        <w:t xml:space="preserve"> </w:t>
      </w:r>
      <w:r w:rsidR="00EB3408" w:rsidRPr="00AE47EA">
        <w:t>instance</w:t>
      </w:r>
      <w:r w:rsidR="00935F91">
        <w:t xml:space="preserve"> </w:t>
      </w:r>
      <w:r w:rsidR="00EB3408" w:rsidRPr="00AE47EA">
        <w:t>focused</w:t>
      </w:r>
      <w:r w:rsidR="00935F91">
        <w:t xml:space="preserve"> </w:t>
      </w:r>
      <w:r w:rsidR="00EB3408" w:rsidRPr="00AE47EA">
        <w:t>on</w:t>
      </w:r>
      <w:r w:rsidR="00935F91">
        <w:t xml:space="preserve"> </w:t>
      </w:r>
      <w:r w:rsidR="00EB3408" w:rsidRPr="00AE47EA">
        <w:t>geothermal</w:t>
      </w:r>
      <w:r w:rsidR="00935F91">
        <w:t xml:space="preserve"> </w:t>
      </w:r>
      <w:r w:rsidR="00EB3408" w:rsidRPr="00AE47EA">
        <w:t>data.</w:t>
      </w:r>
      <w:r w:rsidR="00935F91">
        <w:t xml:space="preserve"> </w:t>
      </w:r>
      <w:r w:rsidR="00EB3408" w:rsidRPr="00AE47EA">
        <w:t>Cat</w:t>
      </w:r>
      <w:r w:rsidR="00EB3408" w:rsidRPr="00AE47EA">
        <w:t>a</w:t>
      </w:r>
      <w:r w:rsidR="00EB3408" w:rsidRPr="00AE47EA">
        <w:t>log</w:t>
      </w:r>
      <w:r w:rsidR="00935F91">
        <w:t xml:space="preserve"> </w:t>
      </w:r>
      <w:r w:rsidR="00EB3408" w:rsidRPr="00AE47EA">
        <w:t>search</w:t>
      </w:r>
      <w:r w:rsidR="00935F91">
        <w:t xml:space="preserve"> </w:t>
      </w:r>
      <w:r w:rsidR="00EB3408" w:rsidRPr="00AE47EA">
        <w:t>interfaces</w:t>
      </w:r>
      <w:r w:rsidR="00935F91">
        <w:t xml:space="preserve"> </w:t>
      </w:r>
      <w:r w:rsidR="00EB3408" w:rsidRPr="00AE47EA">
        <w:t>can</w:t>
      </w:r>
      <w:r w:rsidR="00935F91">
        <w:t xml:space="preserve"> </w:t>
      </w:r>
      <w:r w:rsidR="00EB3408" w:rsidRPr="00AE47EA">
        <w:t>also</w:t>
      </w:r>
      <w:r w:rsidR="00935F91">
        <w:t xml:space="preserve"> </w:t>
      </w:r>
      <w:r w:rsidR="00EB3408"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00EB3408" w:rsidRPr="00AE47EA">
        <w:t>s</w:t>
      </w:r>
      <w:r w:rsidR="00935F91">
        <w:t xml:space="preserve"> </w:t>
      </w:r>
      <w:r w:rsidR="007B02B5" w:rsidRPr="00AE47EA">
        <w:t>like</w:t>
      </w:r>
      <w:r w:rsidR="00935F91">
        <w:t xml:space="preserve"> </w:t>
      </w:r>
      <w:r w:rsidR="007B02B5" w:rsidRPr="00AE47EA">
        <w:t>ArcGIS.</w:t>
      </w:r>
      <w:r w:rsidR="00935F91">
        <w:t xml:space="preserve"> </w:t>
      </w:r>
      <w:r w:rsidR="00EB3408" w:rsidRPr="00AE47EA">
        <w:t>An</w:t>
      </w:r>
      <w:r w:rsidR="00935F91">
        <w:t xml:space="preserve"> </w:t>
      </w:r>
      <w:r w:rsidR="00EB3408" w:rsidRPr="00AE47EA">
        <w:t>example</w:t>
      </w:r>
      <w:r w:rsidR="00935F91">
        <w:t xml:space="preserve"> </w:t>
      </w:r>
      <w:r w:rsidR="00EB3408" w:rsidRPr="00AE47EA">
        <w:t>is</w:t>
      </w:r>
      <w:r w:rsidR="00935F91">
        <w:t xml:space="preserve"> </w:t>
      </w:r>
      <w:r w:rsidR="00EB3408" w:rsidRPr="00AE47EA">
        <w:t>the</w:t>
      </w:r>
      <w:r w:rsidR="00935F91">
        <w:t xml:space="preserve"> </w:t>
      </w:r>
      <w:hyperlink r:id="rId63" w:history="1">
        <w:r w:rsidR="00A806F6">
          <w:rPr>
            <w:rStyle w:val="Hyperlink"/>
          </w:rPr>
          <w:t>USGIN CSW extension for ArcMap</w:t>
        </w:r>
      </w:hyperlink>
      <w:r w:rsidR="00EB3408" w:rsidRPr="00AE47EA">
        <w:t>,</w:t>
      </w:r>
      <w:r w:rsidR="00935F91">
        <w:t xml:space="preserve"> </w:t>
      </w:r>
      <w:r w:rsidR="00EB3408" w:rsidRPr="00AE47EA">
        <w:t>which</w:t>
      </w:r>
      <w:r w:rsidR="00935F91">
        <w:t xml:space="preserve"> </w:t>
      </w:r>
      <w:r w:rsidR="00EB3408" w:rsidRPr="00AE47EA">
        <w:t>searches</w:t>
      </w:r>
      <w:r w:rsidR="00935F91">
        <w:t xml:space="preserve"> </w:t>
      </w:r>
      <w:r w:rsidR="00EB3408" w:rsidRPr="00AE47EA">
        <w:t>the</w:t>
      </w:r>
      <w:r w:rsidR="00935F91">
        <w:t xml:space="preserve"> </w:t>
      </w:r>
      <w:r w:rsidR="00EB3408" w:rsidRPr="00AE47EA">
        <w:t>USGIN</w:t>
      </w:r>
      <w:r w:rsidR="00935F91">
        <w:t xml:space="preserve"> </w:t>
      </w:r>
      <w:r w:rsidR="00A806F6">
        <w:t xml:space="preserve">catalog from within the ESRI </w:t>
      </w:r>
      <w:proofErr w:type="spellStart"/>
      <w:r w:rsidR="00A806F6">
        <w:t>ArcMap</w:t>
      </w:r>
      <w:proofErr w:type="spellEnd"/>
      <w:r w:rsidR="00A806F6">
        <w:t xml:space="preserve"> application</w:t>
      </w:r>
      <w:r w:rsidR="00604F24">
        <w:t>,</w:t>
      </w:r>
      <w:r w:rsidR="00A806F6">
        <w:t xml:space="preserve"> </w:t>
      </w:r>
      <w:r w:rsidR="00EB3408" w:rsidRPr="00AE47EA">
        <w:t>and</w:t>
      </w:r>
      <w:r w:rsidR="00935F91">
        <w:t xml:space="preserve"> </w:t>
      </w:r>
      <w:r w:rsidR="00EB3408" w:rsidRPr="00AE47EA">
        <w:t>can</w:t>
      </w:r>
      <w:r w:rsidR="00935F91">
        <w:t xml:space="preserve"> </w:t>
      </w:r>
      <w:r w:rsidR="00EB3408" w:rsidRPr="00AE47EA">
        <w:t>load</w:t>
      </w:r>
      <w:r w:rsidR="00935F91">
        <w:t xml:space="preserve"> </w:t>
      </w:r>
      <w:r w:rsidR="00EB3408" w:rsidRPr="00AE47EA">
        <w:t>selected</w:t>
      </w:r>
      <w:r w:rsidR="00935F91">
        <w:t xml:space="preserve"> </w:t>
      </w:r>
      <w:r w:rsidR="00EB3408" w:rsidRPr="00AE47EA">
        <w:t>map</w:t>
      </w:r>
      <w:r w:rsidR="00935F91">
        <w:t xml:space="preserve"> </w:t>
      </w:r>
      <w:r w:rsidR="00EB3408" w:rsidRPr="00AE47EA">
        <w:t>services</w:t>
      </w:r>
      <w:r w:rsidR="00935F91">
        <w:t xml:space="preserve"> </w:t>
      </w:r>
      <w:r w:rsidR="00EB3408" w:rsidRPr="00AE47EA">
        <w:t>from</w:t>
      </w:r>
      <w:r w:rsidR="00935F91">
        <w:t xml:space="preserve"> </w:t>
      </w:r>
      <w:r w:rsidR="00EB3408" w:rsidRPr="00AE47EA">
        <w:t>a</w:t>
      </w:r>
      <w:r w:rsidR="00935F91">
        <w:t xml:space="preserve"> </w:t>
      </w:r>
      <w:r w:rsidR="00EB3408" w:rsidRPr="00AE47EA">
        <w:t>results</w:t>
      </w:r>
      <w:r w:rsidR="00935F91">
        <w:t xml:space="preserve"> </w:t>
      </w:r>
      <w:r w:rsidR="00EB3408" w:rsidRPr="00AE47EA">
        <w:t>list</w:t>
      </w:r>
      <w:r w:rsidR="00935F91">
        <w:t xml:space="preserve"> </w:t>
      </w:r>
      <w:r w:rsidR="00EB3408" w:rsidRPr="00AE47EA">
        <w:t>to</w:t>
      </w:r>
      <w:r w:rsidR="00935F91">
        <w:t xml:space="preserve"> </w:t>
      </w:r>
      <w:r w:rsidR="00A806F6">
        <w:t>the</w:t>
      </w:r>
      <w:r w:rsidR="00935F91">
        <w:t xml:space="preserve"> </w:t>
      </w:r>
      <w:proofErr w:type="spellStart"/>
      <w:r w:rsidR="00EB3408" w:rsidRPr="00AE47EA">
        <w:t>ArcMap</w:t>
      </w:r>
      <w:proofErr w:type="spellEnd"/>
      <w:r w:rsidR="00935F91">
        <w:t xml:space="preserve"> </w:t>
      </w:r>
      <w:r w:rsidR="00EB3408" w:rsidRPr="00AE47EA">
        <w:t>project.</w:t>
      </w:r>
      <w:r w:rsidR="00935F91">
        <w:t xml:space="preserve"> </w:t>
      </w:r>
      <w:r w:rsidR="00AE47EA" w:rsidRPr="00AE47EA">
        <w:t>Another</w:t>
      </w:r>
      <w:r w:rsidR="00935F91">
        <w:t xml:space="preserve"> </w:t>
      </w:r>
      <w:r w:rsidR="00AE47EA" w:rsidRPr="00AE47EA">
        <w:t>exa</w:t>
      </w:r>
      <w:r w:rsidR="00AE47EA" w:rsidRPr="00AE47EA">
        <w:t>m</w:t>
      </w:r>
      <w:r w:rsidR="00AE47EA" w:rsidRPr="00AE47EA">
        <w:t>ple</w:t>
      </w:r>
      <w:r w:rsidR="00935F91">
        <w:t xml:space="preserve"> </w:t>
      </w:r>
      <w:r w:rsidR="00AE47EA" w:rsidRPr="00AE47EA">
        <w:t>is</w:t>
      </w:r>
      <w:r w:rsidR="00935F91">
        <w:t xml:space="preserve"> </w:t>
      </w:r>
      <w:hyperlink r:id="rId64"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806F6">
        <w:t xml:space="preserve">USGIN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download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w:t>
      </w:r>
      <w:r w:rsidR="00AE47EA" w:rsidRPr="00AE47EA">
        <w:t>t</w:t>
      </w:r>
      <w:r w:rsidR="00AE47EA" w:rsidRPr="00AE47EA">
        <w:t>ware.</w:t>
      </w:r>
      <w:r w:rsidR="00935F91">
        <w:t xml:space="preserve"> </w:t>
      </w:r>
    </w:p>
    <w:p w14:paraId="4C870AE9" w14:textId="77777777" w:rsidR="00032BE5" w:rsidRDefault="0085112A" w:rsidP="00CA79FD">
      <w:pPr>
        <w:pStyle w:val="Heading2"/>
      </w:pPr>
      <w:bookmarkStart w:id="38" w:name="_Publishing_data"/>
      <w:bookmarkStart w:id="39" w:name="_Toc360450128"/>
      <w:bookmarkEnd w:id="38"/>
      <w:r>
        <w:t>Publishing</w:t>
      </w:r>
      <w:r w:rsidR="00935F91">
        <w:t xml:space="preserve"> </w:t>
      </w:r>
      <w:r>
        <w:t>data</w:t>
      </w:r>
      <w:bookmarkEnd w:id="39"/>
    </w:p>
    <w:p w14:paraId="73BA6103" w14:textId="5DE60F88" w:rsidR="007B02B5" w:rsidRPr="0085112A" w:rsidRDefault="00D61267" w:rsidP="00CA79FD">
      <w:pPr>
        <w:pStyle w:val="NoSpacing"/>
      </w:pPr>
      <w:r w:rsidRPr="0085112A">
        <w:t>Providing</w:t>
      </w:r>
      <w:r w:rsidR="00935F91">
        <w:t xml:space="preserve"> </w:t>
      </w:r>
      <w:r w:rsidRPr="0085112A">
        <w:t>data</w:t>
      </w:r>
      <w:r w:rsidR="00935F91">
        <w:t xml:space="preserve"> </w:t>
      </w:r>
      <w:r w:rsidR="00A806F6">
        <w:t>through 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accessible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65"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w:t>
      </w:r>
      <w:r w:rsidRPr="0085112A">
        <w:t>c</w:t>
      </w:r>
      <w:r w:rsidRPr="0085112A">
        <w:t>ument</w:t>
      </w:r>
      <w:r w:rsidR="00935F91">
        <w:t xml:space="preserve"> </w:t>
      </w:r>
      <w:r w:rsidRPr="0085112A">
        <w:t>the</w:t>
      </w:r>
      <w:r w:rsidR="00935F91">
        <w:t xml:space="preserve"> </w:t>
      </w:r>
      <w:r w:rsidRPr="0085112A">
        <w:t>resource.</w:t>
      </w:r>
      <w:r w:rsidR="00935F91">
        <w:t xml:space="preserve"> </w:t>
      </w:r>
    </w:p>
    <w:p w14:paraId="50289E29" w14:textId="77777777"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14:paraId="41485E4A" w14:textId="444EE8A7" w:rsidR="00D61267" w:rsidRDefault="00D61267" w:rsidP="00CA79FD">
      <w:pPr>
        <w:pStyle w:val="ListParagraph"/>
        <w:numPr>
          <w:ilvl w:val="0"/>
          <w:numId w:val="5"/>
        </w:numPr>
      </w:pPr>
      <w:r>
        <w:t>Publishing</w:t>
      </w:r>
      <w:r w:rsidR="00935F91">
        <w:t xml:space="preserve"> </w:t>
      </w:r>
      <w:r>
        <w:t>files</w:t>
      </w:r>
    </w:p>
    <w:p w14:paraId="10561D18" w14:textId="36D27E95" w:rsidR="00CD1894" w:rsidRDefault="00D61267" w:rsidP="00CA79FD">
      <w:pPr>
        <w:pStyle w:val="ListParagraph"/>
        <w:numPr>
          <w:ilvl w:val="0"/>
          <w:numId w:val="5"/>
        </w:numPr>
      </w:pPr>
      <w:r w:rsidRPr="0060709F">
        <w:t>Setting</w:t>
      </w:r>
      <w:r w:rsidR="00935F91" w:rsidRPr="0060709F">
        <w:t xml:space="preserve"> </w:t>
      </w:r>
      <w:r w:rsidRPr="0060709F">
        <w:t>up</w:t>
      </w:r>
      <w:r w:rsidR="00935F91" w:rsidRPr="0060709F">
        <w:t xml:space="preserve"> </w:t>
      </w:r>
      <w:r w:rsidRPr="0060709F">
        <w:t>data</w:t>
      </w:r>
      <w:r w:rsidR="00935F91" w:rsidRPr="0060709F">
        <w:t xml:space="preserve"> </w:t>
      </w:r>
      <w:r w:rsidRPr="0060709F">
        <w:t>services</w:t>
      </w:r>
      <w:r w:rsidR="00935F91">
        <w:t xml:space="preserve"> </w:t>
      </w:r>
    </w:p>
    <w:p w14:paraId="0868C53E" w14:textId="77777777" w:rsidR="00BA4BED" w:rsidRDefault="00BA4BED" w:rsidP="00BA4BED">
      <w:pPr>
        <w:pStyle w:val="Heading3"/>
      </w:pPr>
      <w:bookmarkStart w:id="40" w:name="_Developing_applications"/>
      <w:bookmarkStart w:id="41" w:name="_Ref352618881"/>
      <w:bookmarkStart w:id="42" w:name="_Toc360450129"/>
      <w:bookmarkEnd w:id="40"/>
      <w:r>
        <w:t>Creating Metadata</w:t>
      </w:r>
      <w:bookmarkEnd w:id="41"/>
      <w:bookmarkEnd w:id="42"/>
    </w:p>
    <w:p w14:paraId="48BE0780" w14:textId="77777777" w:rsidR="00DB5C1E" w:rsidRDefault="00163513" w:rsidP="00BA4BED">
      <w:r>
        <w:t>There are many possible workflows</w:t>
      </w:r>
      <w:r w:rsidR="0060709F">
        <w:t xml:space="preserve"> to create informative and standardized metadata that accurately </w:t>
      </w:r>
      <w:r>
        <w:t>describes</w:t>
      </w:r>
      <w:r w:rsidR="0060709F">
        <w:t xml:space="preserve"> </w:t>
      </w:r>
      <w:r>
        <w:t>a</w:t>
      </w:r>
      <w:r w:rsidR="0060709F">
        <w:t xml:space="preserve"> resource. </w:t>
      </w:r>
      <w:r w:rsidR="00DB5C1E">
        <w:t xml:space="preserve">The challenge to promote better metadata acquisition is to minimize the manual data entry required, making metadata acquisition as simple as possible. Approaches include user-friendly </w:t>
      </w:r>
      <w:proofErr w:type="gramStart"/>
      <w:r w:rsidR="00DB5C1E">
        <w:t>forms,</w:t>
      </w:r>
      <w:proofErr w:type="gramEnd"/>
      <w:r w:rsidR="00DB5C1E">
        <w:t xml:space="preserve"> spreadsheet editing that is familiar to most computer users, transformation processes from existing database metadata, and automated metadata extraction.</w:t>
      </w:r>
    </w:p>
    <w:p w14:paraId="638A029E" w14:textId="5714D36D" w:rsidR="00DB5C1E" w:rsidRDefault="00DB5C1E" w:rsidP="00DB5C1E">
      <w:r>
        <w:t>Metadata for individual resources can be created or updated using a form interface (e.g. http://repository.usgin.org) for metadata generation. Form-based tools can acquire user log-in info</w:t>
      </w:r>
      <w:r>
        <w:t>r</w:t>
      </w:r>
      <w:r>
        <w:t>mation to auto-populate some of the metadata, as well as providing pick lists and autocomplete fun</w:t>
      </w:r>
      <w:r>
        <w:t>c</w:t>
      </w:r>
      <w:r>
        <w:t>tions in the data entry fields. The date and timestamp of submission can be recorded, saving the data provider from having to create this data for each submission manually.</w:t>
      </w:r>
    </w:p>
    <w:p w14:paraId="40934B6E" w14:textId="3350D3F3" w:rsidR="00DB5C1E" w:rsidRDefault="00DB5C1E" w:rsidP="00DB5C1E">
      <w:r>
        <w:t xml:space="preserve">Metadata can also be compiled in spreadsheet templates (e.g. </w:t>
      </w:r>
      <w:hyperlink r:id="rId66" w:anchor="Metadata" w:history="1">
        <w:r>
          <w:rPr>
            <w:rStyle w:val="Hyperlink"/>
          </w:rPr>
          <w:t>http://schemas.usgin.org/</w:t>
        </w:r>
        <w:r>
          <w:rPr>
            <w:rStyle w:val="Hyperlink"/>
          </w:rPr>
          <w:softHyphen/>
          <w:t>models/</w:t>
        </w:r>
        <w:r>
          <w:rPr>
            <w:rStyle w:val="Hyperlink"/>
          </w:rPr>
          <w:softHyphen/>
          <w:t>#Metadata</w:t>
        </w:r>
      </w:hyperlink>
      <w:r>
        <w:t>) and exported to USGIN ISO XML. The use of spreadsheets for metadata compilation and editing is popular, but does not support one-to-many relationships that are common in metadata co</w:t>
      </w:r>
      <w:r>
        <w:t>n</w:t>
      </w:r>
      <w:r>
        <w:t>tent. Examples of such relationships include multiple authors, multiple links to related resources, and multiple distribution options (e.g. file download, order hard copy, web map service).  Spreadsheets a</w:t>
      </w:r>
      <w:r>
        <w:t>l</w:t>
      </w:r>
      <w:r>
        <w:t>low users to do extract/trans</w:t>
      </w:r>
      <w:r>
        <w:softHyphen/>
        <w:t>form/load processing from existing metadata using familiar cut, paste, search/replace, and fill-down operations supported by spreadsheet software, but their flexibility also allows users to modify columns or not follow data type conventions that can break automated pr</w:t>
      </w:r>
      <w:r>
        <w:t>o</w:t>
      </w:r>
      <w:r>
        <w:lastRenderedPageBreak/>
        <w:t>cessing of the content. Spreadsheet metadata-compilation-table columns can be mapped to the USGIN ISO metadata profile, and metadata entered in each row can be automatically converted to an XML re</w:t>
      </w:r>
      <w:r>
        <w:t>c</w:t>
      </w:r>
      <w:r>
        <w:t xml:space="preserve">ord for import into the catalog. </w:t>
      </w:r>
    </w:p>
    <w:p w14:paraId="0C33A3ED" w14:textId="24816D1E" w:rsidR="00BA4BED" w:rsidRDefault="0060709F" w:rsidP="00BA4BED">
      <w:r>
        <w:t>In many cases, existing metadata</w:t>
      </w:r>
      <w:r w:rsidR="00163513">
        <w:t xml:space="preserve"> in some form</w:t>
      </w:r>
      <w:r>
        <w:t xml:space="preserve"> can be transformed to import into the USGIN catalog. </w:t>
      </w:r>
      <w:r w:rsidR="00BA4BED">
        <w:t xml:space="preserve">Existing metadata compilations </w:t>
      </w:r>
      <w:r w:rsidR="00F53D9D">
        <w:t xml:space="preserve">might consist of </w:t>
      </w:r>
      <w:r w:rsidR="00BA4BED">
        <w:t>lists of files in a text document or spreadsheet, various databases constructed by organizations to manage their library holdings, and formal metadata confor</w:t>
      </w:r>
      <w:r w:rsidR="00BA4BED">
        <w:t>m</w:t>
      </w:r>
      <w:r w:rsidR="00BA4BED">
        <w:t>ant in varying degrees to Federal Geo</w:t>
      </w:r>
      <w:r w:rsidR="00652F27">
        <w:t xml:space="preserve">spatial </w:t>
      </w:r>
      <w:r w:rsidR="00BA4BED">
        <w:t>Data Committee (</w:t>
      </w:r>
      <w:r w:rsidR="00BA4BED" w:rsidRPr="00E67FD6">
        <w:t>FGDC</w:t>
      </w:r>
      <w:r w:rsidR="00BA4BED">
        <w:t xml:space="preserve">) or </w:t>
      </w:r>
      <w:r w:rsidR="00652F27">
        <w:t>to</w:t>
      </w:r>
      <w:r w:rsidR="00BA4BED">
        <w:t xml:space="preserve"> ISO standards. In some cases, the </w:t>
      </w:r>
      <w:r w:rsidR="00163513">
        <w:t xml:space="preserve">available </w:t>
      </w:r>
      <w:r w:rsidR="00BA4BED">
        <w:t xml:space="preserve">metadata </w:t>
      </w:r>
      <w:r w:rsidR="00163513">
        <w:t>content</w:t>
      </w:r>
      <w:r w:rsidR="00BA4BED">
        <w:t xml:space="preserve"> </w:t>
      </w:r>
      <w:r w:rsidR="00163513">
        <w:t xml:space="preserve">is </w:t>
      </w:r>
      <w:r w:rsidR="00BA4BED">
        <w:t>not sufficient to conform to the USGIN recommendations, and add</w:t>
      </w:r>
      <w:r w:rsidR="00BA4BED">
        <w:t>i</w:t>
      </w:r>
      <w:r w:rsidR="00BA4BED">
        <w:t xml:space="preserve">tional content </w:t>
      </w:r>
      <w:r w:rsidR="00163513">
        <w:t>must</w:t>
      </w:r>
      <w:r w:rsidR="00BA4BED">
        <w:t xml:space="preserve"> be added. 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converted to XML. A more streamlined approach is to implement a USGIN-ISO XML export function directly against the table in the database. By saving these files in a </w:t>
      </w:r>
      <w:r w:rsidR="003D2C80">
        <w:t>Web</w:t>
      </w:r>
      <w:r w:rsidR="00BA4BED">
        <w:t>-accessible dire</w:t>
      </w:r>
      <w:r w:rsidR="00BA4BED">
        <w:t>c</w:t>
      </w:r>
      <w:r w:rsidR="00BA4BED">
        <w:t>tory that can be harvested by the catalog, the metadata content in the database can be kept synchr</w:t>
      </w:r>
      <w:r w:rsidR="00BA4BED">
        <w:t>o</w:t>
      </w:r>
      <w:r w:rsidR="00BA4BED">
        <w:t>nized with the USGIN catalog with virtually no user intervention.</w:t>
      </w:r>
    </w:p>
    <w:p w14:paraId="498AD515" w14:textId="77777777" w:rsidR="00DB5C1E" w:rsidRDefault="00DB5C1E" w:rsidP="00DB5C1E">
      <w:pPr>
        <w:pStyle w:val="Heading4"/>
      </w:pPr>
      <w:r>
        <w:t>Automatically Generated Metadata</w:t>
      </w:r>
    </w:p>
    <w:p w14:paraId="6E1D6350" w14:textId="77777777" w:rsidR="00DB5C1E" w:rsidRDefault="00DB5C1E" w:rsidP="00DB5C1E">
      <w:r>
        <w:t xml:space="preserve">Some metadata information, such as the electronic transfer protocol used to retrieve an online resource (examples: FTP, HTTPS), and the methods required (HTTP Post, Get) can be populate by default when metadata describes a resource that is uploaded to a Web-accessible repository. Structural metadata such as the MIME </w:t>
      </w:r>
      <w:proofErr w:type="gramStart"/>
      <w:r>
        <w:t>type,</w:t>
      </w:r>
      <w:proofErr w:type="gramEnd"/>
      <w:r>
        <w:t xml:space="preserve"> can be inferred during a file upload process as well.</w:t>
      </w:r>
      <w:r w:rsidRPr="0095595D">
        <w:t xml:space="preserve"> </w:t>
      </w:r>
      <w:r>
        <w:t>Some metadata content can be automatically generated when a resource is registered. For example an identifying Uniform Resource Identifier (URI) can be assigned automatically if none is provided, as well as the URL for accessing the resource if the file is uploaded to a content management system.</w:t>
      </w:r>
    </w:p>
    <w:p w14:paraId="7877E859" w14:textId="77777777" w:rsidR="00DB5C1E" w:rsidRDefault="00DB5C1E" w:rsidP="00DB5C1E">
      <w:r>
        <w:t>Some file types may already contain useful metadata. Portable Document Format (PDF) documents u</w:t>
      </w:r>
      <w:r>
        <w:t>s</w:t>
      </w:r>
      <w:r>
        <w:t>ing version 1.5 or later include a metadata section with content defined by Extensible Metadata Pla</w:t>
      </w:r>
      <w:r>
        <w:t>t</w:t>
      </w:r>
      <w:r>
        <w:t>form metadata standard (XMP) (Adobe Systems, Inc., 2005). The XMP scheme extends Dublin core metadata terms (Dublin Core Metadata Initiative, 2012-06-14) with a variety of properties. Recent ve</w:t>
      </w:r>
      <w:r>
        <w:t>r</w:t>
      </w:r>
      <w:r>
        <w:t>sions of Microsoft® Office® documents also have internal metadata sections. If any of this metadata co</w:t>
      </w:r>
      <w:r>
        <w:t>n</w:t>
      </w:r>
      <w:r>
        <w:t xml:space="preserve">tent was created with the file, a data provider may possess metadata without even realizing it. This sort of metadata can be programmatically detected during resource registration using a software toolkit like Apache </w:t>
      </w:r>
      <w:proofErr w:type="spellStart"/>
      <w:r>
        <w:t>Tika</w:t>
      </w:r>
      <w:proofErr w:type="spellEnd"/>
      <w:r>
        <w:t xml:space="preserve"> (</w:t>
      </w:r>
      <w:r w:rsidRPr="00990C29">
        <w:t>http://tika.apache.org/</w:t>
      </w:r>
      <w:r>
        <w:t>).</w:t>
      </w:r>
    </w:p>
    <w:p w14:paraId="34246EE0" w14:textId="77777777" w:rsidR="00BA4BED" w:rsidRDefault="00BA4BED" w:rsidP="00BA4BED">
      <w:pPr>
        <w:pStyle w:val="Heading4"/>
      </w:pPr>
      <w:r>
        <w:t>Location information</w:t>
      </w:r>
    </w:p>
    <w:p w14:paraId="74BE4E8E" w14:textId="124FFCA0"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w:t>
      </w:r>
      <w:r w:rsidR="0095595D">
        <w:t xml:space="preserve"> to delineate the extent of the data content. </w:t>
      </w:r>
      <w:r>
        <w:t>With care this can produce accurate location metad</w:t>
      </w:r>
      <w:r>
        <w:t>a</w:t>
      </w:r>
      <w:r>
        <w:t>ta, but is time consuming, typically requiring 3-5 minutes per metadata record. If this is deemed too much effort, locations can be specified using place-name keywords. In some cases, if there is a good co</w:t>
      </w:r>
      <w:r>
        <w:t>r</w:t>
      </w:r>
      <w:r>
        <w:t xml:space="preserve">respondence between a named location (mountain range, valley, known geothermal resource area) and </w:t>
      </w:r>
      <w:r>
        <w:lastRenderedPageBreak/>
        <w:t>the subject area for a resource</w:t>
      </w:r>
      <w:r w:rsidR="00075EF3">
        <w:t>,</w:t>
      </w:r>
      <w:r>
        <w:t xml:space="preserve"> this gazetteer approach can yield good results</w:t>
      </w:r>
      <w:r w:rsidR="0095595D">
        <w:t>. I</w:t>
      </w:r>
      <w:r>
        <w:t>n many cases named location</w:t>
      </w:r>
      <w:r w:rsidR="0095595D">
        <w:t>s</w:t>
      </w:r>
      <w:r>
        <w:t xml:space="preserve"> can be correlated with a geographic bounding box (geocoded) to enable map-based geograp</w:t>
      </w:r>
      <w:r>
        <w:t>h</w:t>
      </w:r>
      <w:r>
        <w:t>ic search.</w:t>
      </w:r>
    </w:p>
    <w:p w14:paraId="43D88CDB" w14:textId="77777777"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14:paraId="03556168" w14:textId="77777777" w:rsidR="00CA79FD" w:rsidRDefault="00CA79FD" w:rsidP="00CA79FD">
      <w:pPr>
        <w:pStyle w:val="Heading3"/>
      </w:pPr>
      <w:bookmarkStart w:id="43" w:name="_Toc360450130"/>
      <w:r>
        <w:t xml:space="preserve">Setting up </w:t>
      </w:r>
      <w:r w:rsidR="00012C22">
        <w:t xml:space="preserve">a </w:t>
      </w:r>
      <w:r>
        <w:t>data service</w:t>
      </w:r>
      <w:bookmarkEnd w:id="43"/>
    </w:p>
    <w:p w14:paraId="46432112" w14:textId="760FAC0D" w:rsidR="009B6757" w:rsidRDefault="009B6757" w:rsidP="009B6757">
      <w:r>
        <w:t>To make</w:t>
      </w:r>
      <w:r w:rsidRPr="009B6757">
        <w:t xml:space="preserve"> </w:t>
      </w:r>
      <w:r>
        <w:t xml:space="preserve">data structured in records with a consistent set of attributes accessible via USGIN, </w:t>
      </w:r>
      <w:r w:rsidR="00DE7AB3">
        <w:t>the process</w:t>
      </w:r>
      <w:r>
        <w:t xml:space="preserve"> consists of determining the interchange format that will be used, doing any transformation work nece</w:t>
      </w:r>
      <w:r>
        <w:t>s</w:t>
      </w:r>
      <w:r>
        <w:t>sary to get the data into that format, loading data so it can be accessed by the software hosting the data web service, deploying the service, and registering the dataset metadata in the USGIN Catalog.</w:t>
      </w:r>
      <w:r w:rsidR="00DE7AB3">
        <w:t xml:space="preserve"> </w:t>
      </w:r>
      <w:r>
        <w:t>In any case, the dataset will need to be described in a USGIN conformant metadata record</w:t>
      </w:r>
      <w:r w:rsidR="00327D51">
        <w:t>; s</w:t>
      </w:r>
      <w:r>
        <w:t>ee the</w:t>
      </w:r>
      <w:r w:rsidRPr="009B6757">
        <w:t xml:space="preserve"> </w:t>
      </w:r>
      <w:r w:rsidRPr="00C523F1">
        <w:rPr>
          <w:rStyle w:val="Hyperlink"/>
        </w:rPr>
        <w:fldChar w:fldCharType="begin"/>
      </w:r>
      <w:r w:rsidRPr="00C523F1">
        <w:rPr>
          <w:rStyle w:val="Hyperlink"/>
        </w:rPr>
        <w:instrText xml:space="preserve"> REF _Ref352618881 \h  \* MERGEFORMAT </w:instrText>
      </w:r>
      <w:r w:rsidRPr="00C523F1">
        <w:rPr>
          <w:rStyle w:val="Hyperlink"/>
        </w:rPr>
      </w:r>
      <w:r w:rsidRPr="00C523F1">
        <w:rPr>
          <w:rStyle w:val="Hyperlink"/>
        </w:rPr>
        <w:fldChar w:fldCharType="separate"/>
      </w:r>
      <w:r w:rsidRPr="00C523F1">
        <w:rPr>
          <w:rStyle w:val="Hyperlink"/>
        </w:rPr>
        <w:t>Creating Metadata</w:t>
      </w:r>
      <w:r w:rsidRPr="00C523F1">
        <w:rPr>
          <w:rStyle w:val="Hyperlink"/>
        </w:rPr>
        <w:fldChar w:fldCharType="end"/>
      </w:r>
      <w:r>
        <w:t xml:space="preserve"> section for guidance.</w:t>
      </w:r>
    </w:p>
    <w:p w14:paraId="2BDC6F08" w14:textId="465BEA94" w:rsidR="00CA79FD" w:rsidRDefault="009B6757" w:rsidP="00CA79FD">
      <w:r>
        <w:t xml:space="preserve">To determine if there is an </w:t>
      </w:r>
      <w:r w:rsidR="00CA79FD">
        <w:t xml:space="preserve">existing </w:t>
      </w:r>
      <w:r w:rsidR="00CA79FD" w:rsidRPr="00DE7AB3">
        <w:t>information exchange</w:t>
      </w:r>
      <w:r>
        <w:t xml:space="preserve"> appropriate for the data, review the schemes registered </w:t>
      </w:r>
      <w:r w:rsidR="00012C22">
        <w:t xml:space="preserve">at </w:t>
      </w:r>
      <w:hyperlink r:id="rId67" w:history="1">
        <w:r w:rsidR="00012C22">
          <w:rPr>
            <w:rStyle w:val="Hyperlink"/>
          </w:rPr>
          <w:t>http://schemas.usgin.org/models/</w:t>
        </w:r>
      </w:hyperlink>
      <w:r w:rsidR="00DE7AB3">
        <w:t xml:space="preserve">.  Look at the documentation for the content model to see if your dataset includes the required minimum fields, and to determine that essential information </w:t>
      </w:r>
      <w:r w:rsidR="0042783B">
        <w:t>can be accounted for in the scheme. Proceed to 'Exchange Exists' if that is the case; otherwise proceed to 'No Exchange Exists'.</w:t>
      </w:r>
    </w:p>
    <w:p w14:paraId="39D9D66F" w14:textId="77777777" w:rsidR="00CA79FD" w:rsidRDefault="00CA79FD" w:rsidP="00CA79FD">
      <w:pPr>
        <w:pStyle w:val="Heading4"/>
      </w:pPr>
      <w:r>
        <w:t>Exchange Exists</w:t>
      </w:r>
    </w:p>
    <w:p w14:paraId="750436CA" w14:textId="77777777" w:rsidR="00CC6EA1" w:rsidRDefault="00C523F1" w:rsidP="00C523F1">
      <w:r>
        <w:t>If an information exchange exists, the content model should be studied carefully to understand each field in the model</w:t>
      </w:r>
      <w:r w:rsidR="00CC6EA1">
        <w:t>. The documentation may specify conventions for the units used, how null values are encoded, maximum string lengths, syntax to use for encoding information or other details that may not be obvious. Once the content is well understood, the task is to figure out a workflow to take the dataset in its existing form and transform it to the interchange format. In database systems this process is co</w:t>
      </w:r>
      <w:r w:rsidR="00CC6EA1">
        <w:t>m</w:t>
      </w:r>
      <w:r w:rsidR="00CC6EA1">
        <w:t>monly known as 'extract-transform-load' (ETL), and there are as many different approaches to the pro</w:t>
      </w:r>
      <w:r w:rsidR="00CC6EA1">
        <w:t>b</w:t>
      </w:r>
      <w:r w:rsidR="00CC6EA1">
        <w:t xml:space="preserve">lem as there are kinds of datasets. Some common approaches are mentioned here as examples. </w:t>
      </w:r>
    </w:p>
    <w:p w14:paraId="3DB6D4C0" w14:textId="596CBBB3" w:rsidR="00CC6EA1" w:rsidRDefault="00CC6EA1" w:rsidP="00C523F1">
      <w:r>
        <w:t xml:space="preserve">Current USGIN content models are 'flat file' formats (all fields have simple data types that are </w:t>
      </w:r>
      <w:r w:rsidR="00021BD9">
        <w:t>numbers</w:t>
      </w:r>
      <w:r>
        <w:t>, dates, or strings), and can be described using spreadsheet workbooks</w:t>
      </w:r>
      <w:r w:rsidR="00A7276D">
        <w:t xml:space="preserve"> in which</w:t>
      </w:r>
      <w:r>
        <w:t xml:space="preserve"> a spreadsheet table </w:t>
      </w:r>
      <w:r w:rsidR="00A7276D">
        <w:t xml:space="preserve">can be used </w:t>
      </w:r>
      <w:r>
        <w:t>as a template</w:t>
      </w:r>
      <w:r w:rsidR="00A7276D">
        <w:t xml:space="preserve"> for the data-delivery format. See the template workbooks associated with co</w:t>
      </w:r>
      <w:r w:rsidR="00A7276D">
        <w:t>n</w:t>
      </w:r>
      <w:r w:rsidR="00A7276D">
        <w:t>tent models at http://schemas.usgin.org for examples</w:t>
      </w:r>
      <w:r>
        <w:t>. One of the simplest ETL approaches is simply cu</w:t>
      </w:r>
      <w:r>
        <w:t>t</w:t>
      </w:r>
      <w:r>
        <w:t xml:space="preserve">ting data from an existing spreadsheet column and pasting it in the corresponding interchange-format-template column. In some cases spreadsheet calculation functions can be used to convert </w:t>
      </w:r>
      <w:r w:rsidR="00A7276D">
        <w:t xml:space="preserve">measurement </w:t>
      </w:r>
      <w:r>
        <w:lastRenderedPageBreak/>
        <w:t>units to those required by the interchange, to concatenate string content from multiple fields into a free text field, or to reformat date strings. Because some data items (e.g. source information) may be the same for every record in the dataset, the fill-down function offered by most spreadsheet software is handy</w:t>
      </w:r>
      <w:r w:rsidR="00021BD9">
        <w:t xml:space="preserve"> for copying values to every record.</w:t>
      </w:r>
    </w:p>
    <w:p w14:paraId="2A0C9CD9" w14:textId="1112088D" w:rsidR="00021BD9" w:rsidRDefault="00021BD9" w:rsidP="00C523F1">
      <w:r>
        <w:t xml:space="preserve">If the existing data are in a relational database, a common approach </w:t>
      </w:r>
      <w:r w:rsidR="00A7276D">
        <w:t>is to set up a template table in the database with the interchange format fields. If and interchange format template is available in a sprea</w:t>
      </w:r>
      <w:r w:rsidR="00A7276D">
        <w:t>d</w:t>
      </w:r>
      <w:r w:rsidR="00A7276D">
        <w:t>sheet, that can be</w:t>
      </w:r>
      <w:r>
        <w:t xml:space="preserve"> import</w:t>
      </w:r>
      <w:r w:rsidR="00A7276D">
        <w:t>ed</w:t>
      </w:r>
      <w:r>
        <w:t xml:space="preserve"> </w:t>
      </w:r>
      <w:r w:rsidR="00A7276D">
        <w:t>to generate the template</w:t>
      </w:r>
      <w:r>
        <w:t xml:space="preserve"> table in the database. This may require exporting the </w:t>
      </w:r>
      <w:r w:rsidR="00A7276D">
        <w:t>spread</w:t>
      </w:r>
      <w:r>
        <w:t>sheet as a text file (e.g. CSV—comma-delimited text)</w:t>
      </w:r>
      <w:r w:rsidR="00A7276D">
        <w:t xml:space="preserve"> to import as a table in the database</w:t>
      </w:r>
      <w:r>
        <w:t>. Th</w:t>
      </w:r>
      <w:r w:rsidR="00A7276D">
        <w:t>e</w:t>
      </w:r>
      <w:r>
        <w:t xml:space="preserve"> template table</w:t>
      </w:r>
      <w:r w:rsidR="00A7276D">
        <w:t xml:space="preserve"> in the database</w:t>
      </w:r>
      <w:r>
        <w:t xml:space="preserve"> can then be used as the target of an SQL INSERT query to create the re</w:t>
      </w:r>
      <w:r>
        <w:t>c</w:t>
      </w:r>
      <w:r>
        <w:t xml:space="preserve">ords for the interchange document. The query can be constructed to join multiple tables and do a wide variety of sophisticated calculation from fields in the source data to the fields in the interchange format. </w:t>
      </w:r>
    </w:p>
    <w:p w14:paraId="40E9F52B" w14:textId="0BA3E2F9" w:rsidR="00021BD9" w:rsidRDefault="00021BD9" w:rsidP="00C523F1">
      <w:r>
        <w:t xml:space="preserve">If the dataset consists of features that are </w:t>
      </w:r>
      <w:proofErr w:type="spellStart"/>
      <w:r>
        <w:t>geolocated</w:t>
      </w:r>
      <w:proofErr w:type="spellEnd"/>
      <w:r>
        <w:t xml:space="preserve"> as points, the ETL operations can all be done using spreadsheets or databases that are not geographically enabled—the X, Y, and Z (if present) coordinates of the points can be carried as fields in the data. These coordinates will need to be transformed into a 'geometry' type field when the interchange dataset is loaded into the database or file that will support the online </w:t>
      </w:r>
      <w:r w:rsidR="003D2C80">
        <w:t>Web</w:t>
      </w:r>
      <w:r>
        <w:t xml:space="preserve"> service that publishes the data. </w:t>
      </w:r>
      <w:r w:rsidR="008548CC">
        <w:t>Since most of the interchanges specify that locations should be reported using geographic coordinates (latitude, longitude) in the WGS 1984</w:t>
      </w:r>
      <w:r w:rsidR="00A7276D">
        <w:t xml:space="preserve"> (EPSG 4326)</w:t>
      </w:r>
      <w:r w:rsidR="008548CC">
        <w:t xml:space="preserve"> sp</w:t>
      </w:r>
      <w:r w:rsidR="008548CC">
        <w:t>a</w:t>
      </w:r>
      <w:r w:rsidR="008548CC">
        <w:t>tial reference system</w:t>
      </w:r>
      <w:r w:rsidR="00A7276D">
        <w:t xml:space="preserve"> (SRS)</w:t>
      </w:r>
      <w:r w:rsidR="008548CC">
        <w:t xml:space="preserve">, it may be necessary to </w:t>
      </w:r>
      <w:r w:rsidR="00A7276D">
        <w:t>transform</w:t>
      </w:r>
      <w:r w:rsidR="008548CC">
        <w:t xml:space="preserve"> source coordinates into this reference sy</w:t>
      </w:r>
      <w:r w:rsidR="008548CC">
        <w:t>s</w:t>
      </w:r>
      <w:r w:rsidR="008548CC">
        <w:t>tem. These operations will require some geographic information system functionality.</w:t>
      </w:r>
    </w:p>
    <w:p w14:paraId="6A6F3F45" w14:textId="77507532" w:rsidR="008548CC" w:rsidRDefault="008548CC" w:rsidP="00C523F1">
      <w:r>
        <w:t>If features in the interchange format are lines o</w:t>
      </w:r>
      <w:r w:rsidR="00DE2B81">
        <w:t>r</w:t>
      </w:r>
      <w:r>
        <w:t xml:space="preserve"> polygons, with geometry that requires</w:t>
      </w:r>
      <w:r w:rsidR="00DE2B81">
        <w:t xml:space="preserve"> a</w:t>
      </w:r>
      <w:r>
        <w:t xml:space="preserve"> more complex data structure than 3 numbers, the geometry of the features will need to be managed using a spatially enabled database (e.g. PostGIS, Oracle Spatial, or an ESRI Geodatabase). The thematic content can still be managed separately, but a database key must be available that allows the thematic content to be merged with the geometric features when the data are loaded for the </w:t>
      </w:r>
      <w:r w:rsidR="003D2C80">
        <w:t>Web</w:t>
      </w:r>
      <w:r>
        <w:t xml:space="preserve"> service deployment.</w:t>
      </w:r>
    </w:p>
    <w:p w14:paraId="48DB334D" w14:textId="71EF2D61" w:rsidR="004B06B4" w:rsidRPr="00021BD9" w:rsidRDefault="004B06B4" w:rsidP="00C523F1">
      <w:r>
        <w:t>Once the data are transformed into a spatially-enabled table or file conforming to the interchange fo</w:t>
      </w:r>
      <w:r>
        <w:t>r</w:t>
      </w:r>
      <w:r>
        <w:t xml:space="preserve">mat, that table or file will need to be connected to the </w:t>
      </w:r>
      <w:r w:rsidR="003D2C80">
        <w:t>Web</w:t>
      </w:r>
      <w:r>
        <w:t xml:space="preserve"> service software to deploy the service. See Web service deployment, below. </w:t>
      </w:r>
    </w:p>
    <w:p w14:paraId="1C4BE6C5" w14:textId="77777777" w:rsidR="00CA79FD" w:rsidRDefault="00CA79FD" w:rsidP="00CA79FD">
      <w:pPr>
        <w:pStyle w:val="Heading4"/>
      </w:pPr>
      <w:r>
        <w:t>No existing exchange</w:t>
      </w:r>
    </w:p>
    <w:p w14:paraId="26E0C638" w14:textId="0323D121" w:rsidR="004B06B4" w:rsidRPr="004B06B4" w:rsidRDefault="004B06B4" w:rsidP="004B06B4">
      <w:r>
        <w:t>If an information exchange is not available for your dataset, there are two options: 1) publish it as a file in its existing format</w:t>
      </w:r>
      <w:r w:rsidR="00DE2B81">
        <w:t xml:space="preserve"> (Tier 2)</w:t>
      </w:r>
      <w:r>
        <w:t>; or 2) define a new interchange format and use that.</w:t>
      </w:r>
    </w:p>
    <w:p w14:paraId="18212418" w14:textId="77777777" w:rsidR="00CA79FD" w:rsidRPr="004B06B4" w:rsidRDefault="00CA79FD" w:rsidP="004B06B4">
      <w:pPr>
        <w:pStyle w:val="Heading5"/>
      </w:pPr>
      <w:r w:rsidRPr="004B06B4">
        <w:t>Tier 2 publication</w:t>
      </w:r>
    </w:p>
    <w:p w14:paraId="4A7266B7" w14:textId="3C76AB3D" w:rsidR="00CA79FD" w:rsidRDefault="00DE2B81" w:rsidP="00CA79FD">
      <w:r>
        <w:t>The simplest solution is to publish the d</w:t>
      </w:r>
      <w:r w:rsidR="00CA79FD">
        <w:t>ata</w:t>
      </w:r>
      <w:r>
        <w:t>set</w:t>
      </w:r>
      <w:r w:rsidR="00CA79FD">
        <w:t xml:space="preserve"> in </w:t>
      </w:r>
      <w:r>
        <w:t>its existing format. The data are</w:t>
      </w:r>
      <w:r w:rsidR="00CA79FD">
        <w:t xml:space="preserve"> structured</w:t>
      </w:r>
      <w:r>
        <w:t xml:space="preserve">, and can be processed by computer software, but </w:t>
      </w:r>
      <w:r w:rsidR="008F256F">
        <w:t>the</w:t>
      </w:r>
      <w:r w:rsidR="00496FD7">
        <w:t xml:space="preserve"> field names, data types, measurement units, etc. are all likely to be unique to that dataset. A</w:t>
      </w:r>
      <w:r>
        <w:t>ny software that uses the dataset will have to be customized.</w:t>
      </w:r>
      <w:r w:rsidR="00CA79FD">
        <w:t xml:space="preserve"> </w:t>
      </w:r>
      <w:r>
        <w:t>People wishing to use the data will have to be provided with sufficient information to understand the fields in the data, and will have to spend time figuring out the data structure. If the data are associated with ge</w:t>
      </w:r>
      <w:r>
        <w:t>o</w:t>
      </w:r>
      <w:r>
        <w:t xml:space="preserve">spatial locations, the dataset can be published as a </w:t>
      </w:r>
      <w:r w:rsidR="003D2C80">
        <w:t>Web</w:t>
      </w:r>
      <w:r>
        <w:t xml:space="preserve"> service (s</w:t>
      </w:r>
      <w:r w:rsidR="00496FD7">
        <w:t>e</w:t>
      </w:r>
      <w:r>
        <w:t xml:space="preserve">e </w:t>
      </w:r>
      <w:r w:rsidR="003D2C80">
        <w:t>Web</w:t>
      </w:r>
      <w:r>
        <w:t xml:space="preserve"> service deployment, below). In any case the dataset can be packaged in a file and </w:t>
      </w:r>
      <w:r w:rsidR="00BD3A3B">
        <w:t xml:space="preserve">made accessible on the </w:t>
      </w:r>
      <w:r w:rsidR="003D2C80">
        <w:t>Web</w:t>
      </w:r>
      <w:r w:rsidR="00BD3A3B">
        <w:t>. The use of a text-</w:t>
      </w:r>
      <w:r w:rsidR="00BD3A3B">
        <w:lastRenderedPageBreak/>
        <w:t>based file format that can be imported into a variety of spreadsheet or database software is reco</w:t>
      </w:r>
      <w:r w:rsidR="00BD3A3B">
        <w:t>m</w:t>
      </w:r>
      <w:r w:rsidR="00BD3A3B">
        <w:t>mended. Application</w:t>
      </w:r>
      <w:r w:rsidR="00496FD7">
        <w:t>-</w:t>
      </w:r>
      <w:r w:rsidR="00BD3A3B">
        <w:t>specific binary formats are the most likely to become unusable in a relatively short time and should be avoided. Comma or tab-delimited text files are common and can be imported by many kinds of software. No matter what publication choices are made, metadata must be created that describes the dataset and its structure in enough detail that future users can understand how to use it.</w:t>
      </w:r>
      <w:r w:rsidR="00C919B8">
        <w:t xml:space="preserve">   USGIN minimum metadata requirements are trivial.   Without them, the data are essentially useless. Our goal is to encourage the most robust metadata possible, to increase ease of discovery, access, and us</w:t>
      </w:r>
      <w:r w:rsidR="00C919B8">
        <w:t>a</w:t>
      </w:r>
      <w:r w:rsidR="00C919B8">
        <w:t>bility.</w:t>
      </w:r>
    </w:p>
    <w:p w14:paraId="21DB4496" w14:textId="77777777" w:rsidR="00CA79FD" w:rsidRDefault="00CA79FD" w:rsidP="00CA79FD">
      <w:pPr>
        <w:pStyle w:val="Heading5"/>
      </w:pPr>
      <w:r>
        <w:t>Define new information exchange</w:t>
      </w:r>
    </w:p>
    <w:p w14:paraId="2C33E8BA" w14:textId="53CD542D" w:rsidR="003006E4" w:rsidRDefault="00BD3A3B" w:rsidP="00CA79FD">
      <w:r>
        <w:t xml:space="preserve">The decision to define a new information exchange should be based on the likelihood that others will want to publish similar datasets in the future. </w:t>
      </w:r>
      <w:r w:rsidR="00F404CA">
        <w:t xml:space="preserve">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improving access to and utilization of their information resources.  </w:t>
      </w:r>
      <w:r w:rsidR="003006E4">
        <w:t xml:space="preserve">The proposal and adoption process at this point is very informal. The intention is to keep the barrier to entry low, based on the philosophy that </w:t>
      </w:r>
      <w:r w:rsidR="00E46E8F">
        <w:t>it's</w:t>
      </w:r>
      <w:r w:rsidR="003006E4">
        <w:t xml:space="preserve"> better to </w:t>
      </w:r>
      <w:r w:rsidR="00E46E8F">
        <w:t>have the interchange formats that pe</w:t>
      </w:r>
      <w:r w:rsidR="00E46E8F">
        <w:t>o</w:t>
      </w:r>
      <w:r w:rsidR="00E46E8F">
        <w:t>ple wish to use presented in a public forum, with any discussion documented for future reference, and to motivate people to document the formats they are using for future reference and to promote re-use.</w:t>
      </w:r>
    </w:p>
    <w:p w14:paraId="73E2FA9E" w14:textId="3EB387DE" w:rsidR="00C27A4C"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rsidR="004774AD">
        <w:t xml:space="preserve"> </w:t>
      </w:r>
      <w:r w:rsidR="00C27A4C">
        <w:t>Exchange doc</w:t>
      </w:r>
      <w:r w:rsidR="00C27A4C">
        <w:t>u</w:t>
      </w:r>
      <w:r w:rsidR="00C27A4C">
        <w:t>ments</w:t>
      </w:r>
      <w:r w:rsidR="004774AD">
        <w:t xml:space="preserve"> are developed and reviewed using a public</w:t>
      </w:r>
      <w:r w:rsidR="00C27A4C">
        <w:t>ly accessible repository on GitHub (</w:t>
      </w:r>
      <w:hyperlink r:id="rId68" w:history="1">
        <w:r w:rsidR="00C27A4C">
          <w:rPr>
            <w:rStyle w:val="Hyperlink"/>
          </w:rPr>
          <w:t>https://github.</w:t>
        </w:r>
        <w:r w:rsidR="00E46E8F">
          <w:rPr>
            <w:rStyle w:val="Hyperlink"/>
          </w:rPr>
          <w:softHyphen/>
        </w:r>
        <w:r w:rsidR="00C27A4C">
          <w:rPr>
            <w:rStyle w:val="Hyperlink"/>
          </w:rPr>
          <w:t>com/</w:t>
        </w:r>
        <w:r w:rsidR="00E46E8F">
          <w:rPr>
            <w:rStyle w:val="Hyperlink"/>
          </w:rPr>
          <w:softHyphen/>
        </w:r>
        <w:r w:rsidR="00C27A4C">
          <w:rPr>
            <w:rStyle w:val="Hyperlink"/>
          </w:rPr>
          <w:t>usgin-models</w:t>
        </w:r>
      </w:hyperlink>
      <w:r w:rsidR="00C27A4C">
        <w:t xml:space="preserve">). Each </w:t>
      </w:r>
      <w:r w:rsidRPr="00CD1894">
        <w:t>exchange</w:t>
      </w:r>
      <w:r w:rsidR="00C27A4C">
        <w:t xml:space="preserve"> has a separate repository associated with the </w:t>
      </w:r>
      <w:proofErr w:type="spellStart"/>
      <w:r w:rsidR="00C27A4C">
        <w:t>usgin</w:t>
      </w:r>
      <w:proofErr w:type="spellEnd"/>
      <w:r w:rsidR="00C27A4C">
        <w:t>-models</w:t>
      </w:r>
      <w:r w:rsidR="00496FD7">
        <w:t xml:space="preserve"> </w:t>
      </w:r>
      <w:proofErr w:type="spellStart"/>
      <w:r w:rsidR="00496FD7">
        <w:t>gitHub</w:t>
      </w:r>
      <w:proofErr w:type="spellEnd"/>
      <w:r w:rsidR="00496FD7">
        <w:t xml:space="preserve"> profile</w:t>
      </w:r>
      <w:r w:rsidR="00C27A4C">
        <w:t xml:space="preserve">.  </w:t>
      </w:r>
      <w:r w:rsidR="00D33D83">
        <w:t>Our workflow guidelines require that a</w:t>
      </w:r>
      <w:r w:rsidR="00C27A4C">
        <w:t xml:space="preserve"> proposed model must have an identified steward, and a working group of at least three participants with relevant domain knowledge and understanding of the interchange technology. There is no formal process for defining workgroup membership; normally the challenge is finding a sufficient number of qualified individuals to provide meaningful reviews and co</w:t>
      </w:r>
      <w:r w:rsidR="00C27A4C">
        <w:t>m</w:t>
      </w:r>
      <w:r w:rsidR="00C27A4C">
        <w:t>ment. The exchange steward is responsible to assemble the workgroup and assure sufficient expertise in the group to generate a sound content model and implementation. The exchange steward requests cr</w:t>
      </w:r>
      <w:r w:rsidR="00C27A4C">
        <w:t>e</w:t>
      </w:r>
      <w:r w:rsidR="00C27A4C">
        <w:t xml:space="preserve">ation of a new model repository at the </w:t>
      </w:r>
      <w:proofErr w:type="spellStart"/>
      <w:r w:rsidR="00C27A4C">
        <w:t>usgin</w:t>
      </w:r>
      <w:proofErr w:type="spellEnd"/>
      <w:r w:rsidR="00C27A4C">
        <w:t xml:space="preserve">-models </w:t>
      </w:r>
      <w:proofErr w:type="spellStart"/>
      <w:r w:rsidR="00C27A4C">
        <w:t>gitHub</w:t>
      </w:r>
      <w:proofErr w:type="spellEnd"/>
      <w:r w:rsidR="00C27A4C">
        <w:t xml:space="preserve"> from the organization members, and ident</w:t>
      </w:r>
      <w:r w:rsidR="00C27A4C">
        <w:t>i</w:t>
      </w:r>
      <w:r w:rsidR="00C27A4C">
        <w:t xml:space="preserve">fies workgroup members who will </w:t>
      </w:r>
      <w:r w:rsidR="00496FD7">
        <w:t>have authorization to make changes in documents in</w:t>
      </w:r>
      <w:r w:rsidR="00C27A4C">
        <w:t xml:space="preserve"> the repository</w:t>
      </w:r>
      <w:r w:rsidR="00496FD7">
        <w:t xml:space="preserve"> (committers)</w:t>
      </w:r>
      <w:r w:rsidR="00C27A4C">
        <w:t>.  Any community member can create a repository branch to propose changes using stan</w:t>
      </w:r>
      <w:r w:rsidR="00C27A4C">
        <w:t>d</w:t>
      </w:r>
      <w:r w:rsidR="00C27A4C">
        <w:t xml:space="preserve">ard GitHub procedures, and request consideration for merging back into the developing model. </w:t>
      </w:r>
    </w:p>
    <w:p w14:paraId="65B56E37" w14:textId="2F6009CC" w:rsidR="009A227E" w:rsidRDefault="00CA79FD" w:rsidP="00CA79FD">
      <w:r w:rsidRPr="00CD1894">
        <w:t>After</w:t>
      </w:r>
      <w:r>
        <w:t xml:space="preserve"> </w:t>
      </w:r>
      <w:r w:rsidRPr="00CD1894">
        <w:t>review</w:t>
      </w:r>
      <w:r w:rsidR="003B34A4">
        <w:t xml:space="preserve"> and approval by the workgroup, a call goes out to the USGIN technical review e-mail list for comments from the community</w:t>
      </w:r>
      <w:r w:rsidR="003006E4">
        <w:t>; an open review period of 4 weeks is normal</w:t>
      </w:r>
      <w:r w:rsidR="003B34A4">
        <w:t xml:space="preserve">. </w:t>
      </w:r>
      <w:r w:rsidR="003006E4">
        <w:t>Comments are recorded using the GitHub issue tracker.  C</w:t>
      </w:r>
      <w:r w:rsidR="003B34A4">
        <w:t xml:space="preserve">omments from the community must be </w:t>
      </w:r>
      <w:r w:rsidR="003006E4">
        <w:t xml:space="preserve">addressed by the workgroup using written responses in the issue tracker. </w:t>
      </w:r>
      <w:r w:rsidR="009A227E">
        <w:t xml:space="preserve">When issues are resolved to the satisfaction of </w:t>
      </w:r>
      <w:r w:rsidR="003006E4">
        <w:t>a majority</w:t>
      </w:r>
      <w:r w:rsidR="009A227E">
        <w:t xml:space="preserve"> stakeholders (workgroup and engaged community), the exchange specification is adopted</w:t>
      </w:r>
      <w:r w:rsidR="00E46E8F">
        <w:t xml:space="preserve"> by the workgroup</w:t>
      </w:r>
      <w:r w:rsidR="009A227E">
        <w:t xml:space="preserve">. </w:t>
      </w:r>
      <w:r w:rsidR="00E46E8F">
        <w:t>The final step is editorial review by the web master for http://schemas.usgin.org to verify that all components of the exchange documentation are present and sufficient to provide the necessary guidance and artifacts to implement the exchange.</w:t>
      </w:r>
    </w:p>
    <w:p w14:paraId="7C5226B1" w14:textId="205465E2" w:rsidR="00CA79FD" w:rsidRDefault="00CC6ECC" w:rsidP="002E2DC3">
      <w:r>
        <w:lastRenderedPageBreak/>
        <w:t xml:space="preserve">When a specification is adopted, all associated documents are copied to a 'tag' branch in the </w:t>
      </w:r>
      <w:proofErr w:type="spellStart"/>
      <w:r>
        <w:t>gitHub</w:t>
      </w:r>
      <w:proofErr w:type="spellEnd"/>
      <w:r>
        <w:t xml:space="preserve"> r</w:t>
      </w:r>
      <w:r>
        <w:t>e</w:t>
      </w:r>
      <w:r>
        <w:t>pository</w:t>
      </w:r>
      <w:r w:rsidR="00E46E8F">
        <w:t xml:space="preserve"> by the workgroup</w:t>
      </w:r>
      <w:r>
        <w:t xml:space="preserve">, and are not changed after they are 'tagged'. The </w:t>
      </w:r>
      <w:r w:rsidR="002E2DC3">
        <w:t>s</w:t>
      </w:r>
      <w:r>
        <w:t xml:space="preserve">pecification documents are also copied to the exchange repository at </w:t>
      </w:r>
      <w:hyperlink r:id="rId69" w:history="1">
        <w:r w:rsidRPr="0021649F">
          <w:rPr>
            <w:rStyle w:val="Hyperlink"/>
          </w:rPr>
          <w:t>http://schemas.usgin.org</w:t>
        </w:r>
      </w:hyperlink>
      <w:r>
        <w:t xml:space="preserve">, which is a </w:t>
      </w:r>
      <w:r w:rsidR="003D2C80">
        <w:t>Web</w:t>
      </w:r>
      <w:r>
        <w:t xml:space="preserve"> site set up to pr</w:t>
      </w:r>
      <w:r>
        <w:t>o</w:t>
      </w:r>
      <w:r>
        <w:t xml:space="preserve">vide public access to exchange specifications and any related xml schema documents or other artifacts required for the deployment and operation of the information exchange. </w:t>
      </w:r>
      <w:r w:rsidR="002E2DC3">
        <w:t xml:space="preserve"> A</w:t>
      </w:r>
      <w:r w:rsidR="00537445">
        <w:t xml:space="preserve"> more detailed </w:t>
      </w:r>
      <w:r w:rsidR="002E2DC3">
        <w:t>discussion of establishing a new</w:t>
      </w:r>
      <w:r w:rsidR="00CA79FD">
        <w:t xml:space="preserve"> USGIN information exchange</w:t>
      </w:r>
      <w:r w:rsidR="002E2DC3">
        <w:t xml:space="preserve"> is provided in a separate document </w:t>
      </w:r>
      <w:r w:rsidR="00E46E8F">
        <w:t xml:space="preserve">(see </w:t>
      </w:r>
      <w:hyperlink r:id="rId70" w:history="1">
        <w:r w:rsidR="00E46E8F">
          <w:rPr>
            <w:rStyle w:val="Hyperlink"/>
          </w:rPr>
          <w:t>http://usgin.org/specifications/information-exchange</w:t>
        </w:r>
      </w:hyperlink>
      <w:r w:rsidR="00E46E8F">
        <w:t>)</w:t>
      </w:r>
      <w:r w:rsidR="002E2DC3">
        <w:t>.</w:t>
      </w:r>
      <w:r w:rsidR="00CA79FD">
        <w:t xml:space="preserve"> </w:t>
      </w:r>
    </w:p>
    <w:p w14:paraId="76A35806" w14:textId="2381F0A7" w:rsidR="004B06B4" w:rsidRDefault="004B06B4" w:rsidP="004B06B4">
      <w:pPr>
        <w:pStyle w:val="Heading4"/>
      </w:pPr>
      <w:r>
        <w:t xml:space="preserve">Deploying </w:t>
      </w:r>
      <w:r w:rsidR="003D2C80">
        <w:t>Web</w:t>
      </w:r>
      <w:r>
        <w:t xml:space="preserve"> services</w:t>
      </w:r>
    </w:p>
    <w:p w14:paraId="5FCE6E3F" w14:textId="43506BBE" w:rsidR="00327D51" w:rsidRPr="004F5664" w:rsidRDefault="00A525AE" w:rsidP="00327D51">
      <w:r>
        <w:t xml:space="preserve">Datasets that are to be deployed as geospatial </w:t>
      </w:r>
      <w:r w:rsidR="003D2C80">
        <w:t>Web</w:t>
      </w:r>
      <w:r>
        <w:t xml:space="preserve"> services must be in a spatially enabled table (e.g. PostGIS, ArcGIS </w:t>
      </w:r>
      <w:proofErr w:type="spellStart"/>
      <w:r>
        <w:t>geodatabase</w:t>
      </w:r>
      <w:proofErr w:type="spellEnd"/>
      <w:r>
        <w:t>)</w:t>
      </w:r>
      <w:r w:rsidR="000B64FE">
        <w:t xml:space="preserve"> or file (e.g. </w:t>
      </w:r>
      <w:proofErr w:type="spellStart"/>
      <w:r w:rsidR="000B64FE">
        <w:t>shapefile</w:t>
      </w:r>
      <w:proofErr w:type="spellEnd"/>
      <w:r w:rsidR="000B64FE">
        <w:t xml:space="preserve">, GML file). Various software packages are available for deploying the </w:t>
      </w:r>
      <w:r w:rsidR="003D2C80">
        <w:t>Web</w:t>
      </w:r>
      <w:r w:rsidR="000B64FE">
        <w:t xml:space="preserve"> services, including commercial products like E</w:t>
      </w:r>
      <w:r w:rsidR="00E46E8F">
        <w:t>SRI</w:t>
      </w:r>
      <w:r w:rsidR="000B64FE">
        <w:t xml:space="preserve"> ArcGIS and Snowflake, and </w:t>
      </w:r>
      <w:r w:rsidR="00F53F32">
        <w:t>f</w:t>
      </w:r>
      <w:r w:rsidR="000B64FE">
        <w:t xml:space="preserve">ree, open-source software like </w:t>
      </w:r>
      <w:proofErr w:type="spellStart"/>
      <w:r w:rsidR="000B64FE">
        <w:t>Deegree</w:t>
      </w:r>
      <w:proofErr w:type="spellEnd"/>
      <w:r w:rsidR="000B64FE">
        <w:t xml:space="preserve">, GeoServer, and Minnesota </w:t>
      </w:r>
      <w:proofErr w:type="spellStart"/>
      <w:r w:rsidR="000B64FE">
        <w:t>MapServer</w:t>
      </w:r>
      <w:proofErr w:type="spellEnd"/>
      <w:r w:rsidR="000B64FE">
        <w:t>. Although the details of the service deployment vary between the software systems</w:t>
      </w:r>
      <w:r w:rsidR="003E44B5">
        <w:t>, in</w:t>
      </w:r>
      <w:r w:rsidR="000B64FE">
        <w:t xml:space="preserve"> all cases the server must be linked with the data that </w:t>
      </w:r>
      <w:r w:rsidR="00F53F32">
        <w:t>are</w:t>
      </w:r>
      <w:r w:rsidR="000B64FE">
        <w:t xml:space="preserve"> to be serve</w:t>
      </w:r>
      <w:r w:rsidR="00FD7FF3">
        <w:t>d</w:t>
      </w:r>
      <w:r w:rsidR="000B64FE">
        <w:t xml:space="preserve">, </w:t>
      </w:r>
      <w:r w:rsidR="00FD7FF3">
        <w:t>a configuration document need</w:t>
      </w:r>
      <w:r w:rsidR="00F53F32">
        <w:t>s</w:t>
      </w:r>
      <w:r w:rsidR="00FD7FF3">
        <w:t xml:space="preserve"> to be defined for the open-source solutions, </w:t>
      </w:r>
      <w:r w:rsidR="000B64FE">
        <w:t xml:space="preserve">and for </w:t>
      </w:r>
      <w:r w:rsidR="003D2C80">
        <w:t>Web</w:t>
      </w:r>
      <w:r w:rsidR="000B64FE">
        <w:t xml:space="preserve"> map services, the map legend symbolization scheme must be implemented.</w:t>
      </w:r>
      <w:r w:rsidR="003E44B5">
        <w:t xml:space="preserve">  </w:t>
      </w:r>
      <w:r w:rsidR="00FD7FF3">
        <w:t>If OGC se</w:t>
      </w:r>
      <w:r w:rsidR="00FD7FF3">
        <w:t>r</w:t>
      </w:r>
      <w:r w:rsidR="00FD7FF3">
        <w:t>vices are being used, the capabilities document for the service may need to be edited to provide a co</w:t>
      </w:r>
      <w:r w:rsidR="00FD7FF3">
        <w:t>m</w:t>
      </w:r>
      <w:r w:rsidR="00FD7FF3">
        <w:t xml:space="preserve">plete description of the service. </w:t>
      </w:r>
      <w:r w:rsidR="00327D51">
        <w:t xml:space="preserve">If the dataset is published through a Web service, it is important that the service description specifies the expected life time for the service and how notification of service disruption or termination will be made. </w:t>
      </w:r>
    </w:p>
    <w:p w14:paraId="61A753D6" w14:textId="77777777" w:rsidR="00032BE5" w:rsidRDefault="0011042B" w:rsidP="00BA4BED">
      <w:pPr>
        <w:pStyle w:val="Heading2"/>
      </w:pPr>
      <w:bookmarkStart w:id="44" w:name="_Toc360450131"/>
      <w:r>
        <w:t>Develop</w:t>
      </w:r>
      <w:r w:rsidR="00AD0C2F">
        <w:t>ing</w:t>
      </w:r>
      <w:r w:rsidR="00935F91">
        <w:t xml:space="preserve"> </w:t>
      </w:r>
      <w:r w:rsidR="00AD0C2F">
        <w:t>applications</w:t>
      </w:r>
      <w:bookmarkEnd w:id="44"/>
    </w:p>
    <w:p w14:paraId="47B5A786" w14:textId="0D05BD06" w:rsidR="000A1A32" w:rsidRPr="000A1A32"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355766">
        <w:t xml:space="preserve">USGIN </w:t>
      </w:r>
      <w:r w:rsidR="00AF28F8" w:rsidRPr="00C34110">
        <w:t>standards</w:t>
      </w:r>
      <w:r w:rsidR="00F53F32">
        <w:t>-</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r w:rsidR="00AF28F8" w:rsidRPr="00C34110">
        <w:t>document</w:t>
      </w:r>
      <w:r w:rsidR="00AF28F8" w:rsidRPr="00C34110">
        <w:t>a</w:t>
      </w:r>
      <w:r w:rsidR="00065D4F" w:rsidRPr="00C34110">
        <w:t>tion,</w:t>
      </w:r>
      <w:r w:rsidR="00935F91">
        <w:t xml:space="preserve"> </w:t>
      </w:r>
      <w:r w:rsidR="00065D4F" w:rsidRPr="00C34110">
        <w:t>discover,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00D77197">
        <w:t>the ultimate purpose 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utilize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r w:rsidR="0011042B" w:rsidRPr="00D77197">
        <w:t>free-and-open-source</w:t>
      </w:r>
      <w:r w:rsidR="00935F91">
        <w:t xml:space="preserve"> </w:t>
      </w:r>
      <w:r w:rsidR="0011042B" w:rsidRPr="00C34110">
        <w:t>software</w:t>
      </w:r>
      <w:r w:rsidR="00935F91">
        <w:t xml:space="preserve"> </w:t>
      </w:r>
      <w:r w:rsidR="00065D4F" w:rsidRPr="00C34110">
        <w:t>(FOSS)</w:t>
      </w:r>
      <w:r w:rsidR="00935F91">
        <w:t xml:space="preserve"> </w:t>
      </w:r>
      <w:r w:rsidR="00065D4F" w:rsidRPr="00C34110">
        <w:t>pla</w:t>
      </w:r>
      <w:r w:rsidR="00065D4F" w:rsidRPr="00C34110">
        <w:t>t</w:t>
      </w:r>
      <w:r w:rsidR="00065D4F" w:rsidRPr="00C34110">
        <w:t>forms.</w:t>
      </w:r>
      <w:r w:rsidR="00355766">
        <w:t xml:space="preserve"> </w:t>
      </w:r>
      <w:r w:rsidR="00065D4F" w:rsidRPr="00C34110">
        <w:t>The</w:t>
      </w:r>
      <w:r w:rsidR="00935F91">
        <w:t xml:space="preserve"> </w:t>
      </w:r>
      <w:hyperlink r:id="rId71" w:history="1">
        <w:r w:rsidR="00065D4F" w:rsidRPr="00C34110">
          <w:rPr>
            <w:rStyle w:val="Hyperlink"/>
          </w:rPr>
          <w:t>Lab.usgin.org</w:t>
        </w:r>
      </w:hyperlink>
      <w:r w:rsidR="00935F91">
        <w:t xml:space="preserve"> </w:t>
      </w:r>
      <w:r w:rsidR="003D2C80">
        <w:t>Web</w:t>
      </w:r>
      <w:r w:rsidR="00935F91">
        <w:t xml:space="preserve"> </w:t>
      </w:r>
      <w:r w:rsidR="00065D4F" w:rsidRPr="00C34110">
        <w:t>site</w:t>
      </w:r>
      <w:r w:rsidR="00D77197">
        <w:t xml:space="preserve"> provides resources</w:t>
      </w:r>
      <w:r w:rsidR="00935F91">
        <w:t xml:space="preserve"> </w:t>
      </w:r>
      <w:r w:rsidR="00065D4F" w:rsidRPr="00C34110">
        <w:t>to</w:t>
      </w:r>
      <w:r w:rsidR="00935F91">
        <w:t xml:space="preserve"> </w:t>
      </w:r>
      <w:r w:rsidR="00065D4F" w:rsidRPr="00C34110">
        <w:t>learn</w:t>
      </w:r>
      <w:r w:rsidR="00935F91">
        <w:t xml:space="preserve"> </w:t>
      </w:r>
      <w:r w:rsidR="00065D4F" w:rsidRPr="00C34110">
        <w:t>more</w:t>
      </w:r>
      <w:r w:rsidR="00935F91">
        <w:t xml:space="preserve"> </w:t>
      </w:r>
      <w:r w:rsidR="00065D4F" w:rsidRPr="00C34110">
        <w:t>about</w:t>
      </w:r>
      <w:r w:rsidR="00935F91">
        <w:t xml:space="preserve"> </w:t>
      </w:r>
      <w:r w:rsidR="00065D4F" w:rsidRPr="00C34110">
        <w:t>the</w:t>
      </w:r>
      <w:r w:rsidR="00935F91">
        <w:t xml:space="preserve"> </w:t>
      </w:r>
      <w:r w:rsidR="00065D4F" w:rsidRPr="00C34110">
        <w:t>standards</w:t>
      </w:r>
      <w:r w:rsidR="00935F91">
        <w:t xml:space="preserve"> </w:t>
      </w:r>
      <w:r w:rsidR="00065D4F" w:rsidRPr="00C34110">
        <w:t>in</w:t>
      </w:r>
      <w:r w:rsidR="00935F91">
        <w:t xml:space="preserve"> </w:t>
      </w:r>
      <w:r w:rsidR="00065D4F" w:rsidRPr="00C34110">
        <w:t>use,</w:t>
      </w:r>
      <w:r w:rsidR="00935F91">
        <w:t xml:space="preserve"> </w:t>
      </w:r>
      <w:r w:rsidR="00065D4F" w:rsidRPr="00C34110">
        <w:t>and</w:t>
      </w:r>
      <w:r w:rsidR="00935F91">
        <w:t xml:space="preserve"> </w:t>
      </w:r>
      <w:r w:rsidR="00065D4F" w:rsidRPr="00C34110">
        <w:t>software</w:t>
      </w:r>
      <w:r w:rsidR="00935F91">
        <w:t xml:space="preserve"> </w:t>
      </w:r>
      <w:r w:rsidR="00065D4F" w:rsidRPr="00C34110">
        <w:t>projects</w:t>
      </w:r>
      <w:r w:rsidR="00935F91">
        <w:t xml:space="preserve"> </w:t>
      </w:r>
      <w:r w:rsidR="00065D4F" w:rsidRPr="00C34110">
        <w:t>that</w:t>
      </w:r>
      <w:r w:rsidR="00935F91">
        <w:t xml:space="preserve"> </w:t>
      </w:r>
      <w:r w:rsidR="00065D4F" w:rsidRPr="00C34110">
        <w:t>provide</w:t>
      </w:r>
      <w:r w:rsidR="00935F91">
        <w:t xml:space="preserve"> </w:t>
      </w:r>
      <w:r w:rsidR="00065D4F" w:rsidRPr="00C34110">
        <w:t>a</w:t>
      </w:r>
      <w:r w:rsidR="00935F91">
        <w:t xml:space="preserve"> </w:t>
      </w:r>
      <w:r w:rsidR="00065D4F" w:rsidRPr="00C34110">
        <w:t>foundation</w:t>
      </w:r>
      <w:r w:rsidR="00935F91">
        <w:t xml:space="preserve"> </w:t>
      </w:r>
      <w:r w:rsidR="00065D4F" w:rsidRPr="00C34110">
        <w:t>for</w:t>
      </w:r>
      <w:r w:rsidR="00935F91">
        <w:t xml:space="preserve"> </w:t>
      </w:r>
      <w:r w:rsidR="00065D4F" w:rsidRPr="00C34110">
        <w:t>USGIN</w:t>
      </w:r>
      <w:r w:rsidR="00935F91">
        <w:t xml:space="preserve"> </w:t>
      </w:r>
      <w:r w:rsidR="00065D4F" w:rsidRPr="00C34110">
        <w:t>applications.</w:t>
      </w:r>
      <w:r w:rsidR="00935F91">
        <w:t xml:space="preserve"> </w:t>
      </w:r>
      <w:r w:rsidR="00D77197">
        <w:t>T</w:t>
      </w:r>
      <w:r w:rsidR="00065D4F" w:rsidRPr="00C34110">
        <w:t>he</w:t>
      </w:r>
      <w:r w:rsidR="00935F91">
        <w:t xml:space="preserve"> </w:t>
      </w:r>
      <w:hyperlink r:id="rId72" w:history="1">
        <w:r w:rsidR="00065D4F" w:rsidRPr="00C34110">
          <w:rPr>
            <w:rStyle w:val="Hyperlink"/>
          </w:rPr>
          <w:t>Tools</w:t>
        </w:r>
        <w:r w:rsidR="00935F91">
          <w:rPr>
            <w:rStyle w:val="Hyperlink"/>
          </w:rPr>
          <w:t xml:space="preserve"> </w:t>
        </w:r>
      </w:hyperlink>
      <w:r w:rsidR="00065D4F" w:rsidRPr="00C34110">
        <w:t>page</w:t>
      </w:r>
      <w:r w:rsidR="00935F91">
        <w:t xml:space="preserve"> </w:t>
      </w:r>
      <w:r w:rsidR="00065D4F" w:rsidRPr="00C34110">
        <w:t>provides</w:t>
      </w:r>
      <w:r w:rsidR="00935F91">
        <w:t xml:space="preserve"> </w:t>
      </w:r>
      <w:r w:rsidR="00065D4F" w:rsidRPr="00C34110">
        <w:t>a</w:t>
      </w:r>
      <w:r w:rsidR="00935F91">
        <w:t xml:space="preserve"> </w:t>
      </w:r>
      <w:r w:rsidR="00065D4F" w:rsidRPr="00C34110">
        <w:t>listing</w:t>
      </w:r>
      <w:r w:rsidR="00935F91">
        <w:t xml:space="preserve"> </w:t>
      </w:r>
      <w:r w:rsidR="00065D4F" w:rsidRPr="00C34110">
        <w:t>of</w:t>
      </w:r>
      <w:r w:rsidR="00935F91">
        <w:t xml:space="preserve"> </w:t>
      </w:r>
      <w:r w:rsidR="003D2C80">
        <w:t>Web</w:t>
      </w:r>
      <w:r w:rsidR="00935F91">
        <w:t xml:space="preserve"> </w:t>
      </w:r>
      <w:r w:rsidR="00065D4F" w:rsidRPr="00C34110">
        <w:t>apps</w:t>
      </w:r>
      <w:r w:rsidR="00935F91">
        <w:t xml:space="preserve"> </w:t>
      </w:r>
      <w:r w:rsidR="00065D4F" w:rsidRPr="00C34110">
        <w:t>and</w:t>
      </w:r>
      <w:r w:rsidR="00935F91">
        <w:t xml:space="preserve"> </w:t>
      </w:r>
      <w:r w:rsidR="00065D4F" w:rsidRPr="00C34110">
        <w:t>documents</w:t>
      </w:r>
      <w:r w:rsidR="00935F91">
        <w:t xml:space="preserve"> </w:t>
      </w:r>
      <w:r w:rsidR="00065D4F" w:rsidRPr="00C34110">
        <w:t>generated</w:t>
      </w:r>
      <w:r w:rsidR="00935F91">
        <w:t xml:space="preserve"> </w:t>
      </w:r>
      <w:r w:rsidRPr="00C34110">
        <w:t>to</w:t>
      </w:r>
      <w:r w:rsidR="00935F91">
        <w:t xml:space="preserve"> </w:t>
      </w:r>
      <w:r w:rsidR="00065D4F" w:rsidRPr="00C34110">
        <w:t>help</w:t>
      </w:r>
      <w:r w:rsidR="00935F91">
        <w:t xml:space="preserve"> </w:t>
      </w:r>
      <w:r w:rsidR="00065D4F" w:rsidRPr="00C34110">
        <w:t>organize</w:t>
      </w:r>
      <w:r w:rsidR="00935F91">
        <w:t xml:space="preserve"> </w:t>
      </w:r>
      <w:r w:rsidR="00065D4F" w:rsidRPr="00C34110">
        <w:t>and</w:t>
      </w:r>
      <w:r w:rsidR="00935F91">
        <w:t xml:space="preserve"> </w:t>
      </w:r>
      <w:r w:rsidR="00065D4F" w:rsidRPr="00C34110">
        <w:t>document</w:t>
      </w:r>
      <w:r w:rsidR="00935F91">
        <w:t xml:space="preserve"> </w:t>
      </w:r>
      <w:r w:rsidR="00065D4F" w:rsidRPr="00C34110">
        <w:t>USGIN-related</w:t>
      </w:r>
      <w:r w:rsidR="00935F91">
        <w:t xml:space="preserve"> </w:t>
      </w:r>
      <w:r w:rsidR="00065D4F" w:rsidRPr="00C34110">
        <w:t>development.</w:t>
      </w:r>
      <w:r w:rsidR="00935F91">
        <w:t xml:space="preserve"> </w:t>
      </w:r>
      <w:r w:rsidR="00065D4F" w:rsidRPr="00C34110">
        <w:t>Var</w:t>
      </w:r>
      <w:r w:rsidR="00065D4F" w:rsidRPr="00C34110">
        <w:t>i</w:t>
      </w:r>
      <w:r w:rsidR="00065D4F" w:rsidRPr="00C34110">
        <w:t>ous</w:t>
      </w:r>
      <w:r w:rsidR="00935F91">
        <w:t xml:space="preserve"> </w:t>
      </w:r>
      <w:r w:rsidR="00065D4F" w:rsidRPr="00C34110">
        <w:t>community</w:t>
      </w:r>
      <w:r w:rsidR="00935F91">
        <w:t xml:space="preserve"> </w:t>
      </w:r>
      <w:r w:rsidR="00065D4F" w:rsidRPr="00C34110">
        <w:t>discussion</w:t>
      </w:r>
      <w:r w:rsidR="00935F91">
        <w:t xml:space="preserve"> </w:t>
      </w:r>
      <w:r w:rsidR="00065D4F" w:rsidRPr="00C34110">
        <w:t>groups</w:t>
      </w:r>
      <w:r w:rsidR="00935F91">
        <w:t xml:space="preserve"> </w:t>
      </w:r>
      <w:r w:rsidR="00065D4F" w:rsidRPr="00C34110">
        <w:t>are</w:t>
      </w:r>
      <w:r w:rsidR="00935F91">
        <w:t xml:space="preserve"> </w:t>
      </w:r>
      <w:r w:rsidR="00065D4F" w:rsidRPr="00C34110">
        <w:t>also</w:t>
      </w:r>
      <w:r w:rsidR="00935F91">
        <w:t xml:space="preserve"> </w:t>
      </w:r>
      <w:r w:rsidR="00065D4F" w:rsidRPr="00C34110">
        <w:t>active</w:t>
      </w:r>
      <w:r w:rsidR="00935F91">
        <w:t xml:space="preserve"> </w:t>
      </w:r>
      <w:r w:rsidR="00065D4F" w:rsidRPr="00C34110">
        <w:t>that</w:t>
      </w:r>
      <w:r w:rsidR="00935F91">
        <w:t xml:space="preserve"> </w:t>
      </w:r>
      <w:r w:rsidR="00065D4F" w:rsidRPr="00C34110">
        <w:t>can</w:t>
      </w:r>
      <w:r w:rsidR="00935F91">
        <w:t xml:space="preserve"> </w:t>
      </w:r>
      <w:r w:rsidR="00065D4F" w:rsidRPr="00C34110">
        <w:t>provide</w:t>
      </w:r>
      <w:r w:rsidR="00935F91">
        <w:t xml:space="preserve"> </w:t>
      </w:r>
      <w:r w:rsidR="00065D4F" w:rsidRPr="00C34110">
        <w:t>ideas</w:t>
      </w:r>
      <w:r w:rsidR="00935F91">
        <w:t xml:space="preserve"> </w:t>
      </w:r>
      <w:r w:rsidR="00065D4F" w:rsidRPr="00C34110">
        <w:t>and</w:t>
      </w:r>
      <w:r w:rsidR="00935F91">
        <w:t xml:space="preserve"> </w:t>
      </w:r>
      <w:r w:rsidR="00065D4F" w:rsidRPr="00C34110">
        <w:t>assistance.</w:t>
      </w:r>
      <w:r w:rsidR="00935F91">
        <w:t xml:space="preserve"> </w:t>
      </w:r>
      <w:bookmarkStart w:id="45" w:name="_Setting_up_data"/>
      <w:bookmarkEnd w:id="45"/>
      <w:r w:rsidR="000A1A32" w:rsidRPr="000A1A32">
        <w:t>USGIN</w:t>
      </w:r>
      <w:r w:rsidR="00935F91">
        <w:t xml:space="preserve"> </w:t>
      </w:r>
      <w:r w:rsidR="000A1A32" w:rsidRPr="000A1A32">
        <w:t>software</w:t>
      </w:r>
      <w:r w:rsidR="00935F91">
        <w:t xml:space="preserve"> </w:t>
      </w:r>
      <w:r w:rsidR="000A1A32" w:rsidRPr="000A1A32">
        <w:t>development</w:t>
      </w:r>
      <w:r w:rsidR="00935F91">
        <w:t xml:space="preserve"> </w:t>
      </w:r>
      <w:r w:rsidR="000A1A32" w:rsidRPr="000A1A32">
        <w:t>projects</w:t>
      </w:r>
      <w:r w:rsidR="00935F91">
        <w:t xml:space="preserve"> </w:t>
      </w:r>
      <w:r w:rsidR="000A1A32" w:rsidRPr="000A1A32">
        <w:t>are</w:t>
      </w:r>
      <w:r w:rsidR="00935F91">
        <w:t xml:space="preserve"> </w:t>
      </w:r>
      <w:r w:rsidR="000A1A32" w:rsidRPr="000A1A32">
        <w:t>open</w:t>
      </w:r>
      <w:r w:rsidR="00935F91">
        <w:t xml:space="preserve"> </w:t>
      </w:r>
      <w:r w:rsidR="000A1A32" w:rsidRPr="000A1A32">
        <w:t>source</w:t>
      </w:r>
      <w:r w:rsidR="00935F91">
        <w:t xml:space="preserve"> </w:t>
      </w:r>
      <w:r w:rsidR="000A1A32" w:rsidRPr="000A1A32">
        <w:t>and</w:t>
      </w:r>
      <w:r w:rsidR="00935F91">
        <w:t xml:space="preserve"> </w:t>
      </w:r>
      <w:r w:rsidR="000A1A32" w:rsidRPr="000A1A32">
        <w:t>accessible</w:t>
      </w:r>
      <w:r w:rsidR="00935F91">
        <w:t xml:space="preserve"> </w:t>
      </w:r>
      <w:r w:rsidR="000A1A32" w:rsidRPr="000A1A32">
        <w:t>at</w:t>
      </w:r>
      <w:r w:rsidR="00935F91">
        <w:t xml:space="preserve"> </w:t>
      </w:r>
      <w:r w:rsidR="000A1A32" w:rsidRPr="000A1A32">
        <w:t>GitHub</w:t>
      </w:r>
      <w:r w:rsidR="00935F91">
        <w:t xml:space="preserve"> </w:t>
      </w:r>
      <w:r w:rsidR="000A1A32" w:rsidRPr="000A1A32">
        <w:t>in</w:t>
      </w:r>
      <w:r w:rsidR="00935F91">
        <w:t xml:space="preserve"> </w:t>
      </w:r>
      <w:r w:rsidR="000A1A32" w:rsidRPr="000A1A32">
        <w:t>the</w:t>
      </w:r>
      <w:r w:rsidR="00935F91">
        <w:t xml:space="preserve"> </w:t>
      </w:r>
      <w:hyperlink r:id="rId73" w:tgtFrame="_blank" w:history="1">
        <w:r w:rsidR="000A1A32" w:rsidRPr="000A1A32">
          <w:rPr>
            <w:rStyle w:val="Hyperlink"/>
          </w:rPr>
          <w:t>USGIN</w:t>
        </w:r>
        <w:r w:rsidR="00935F91">
          <w:rPr>
            <w:rStyle w:val="Hyperlink"/>
          </w:rPr>
          <w:t xml:space="preserve"> </w:t>
        </w:r>
        <w:proofErr w:type="spellStart"/>
        <w:r w:rsidR="000A1A32" w:rsidRPr="000A1A32">
          <w:rPr>
            <w:rStyle w:val="Hyperlink"/>
          </w:rPr>
          <w:t>Github</w:t>
        </w:r>
        <w:proofErr w:type="spellEnd"/>
        <w:r w:rsidR="00935F91">
          <w:rPr>
            <w:rStyle w:val="Hyperlink"/>
          </w:rPr>
          <w:t xml:space="preserve"> </w:t>
        </w:r>
        <w:r w:rsidR="000A1A32" w:rsidRPr="000A1A32">
          <w:rPr>
            <w:rStyle w:val="Hyperlink"/>
          </w:rPr>
          <w:t>repository</w:t>
        </w:r>
      </w:hyperlink>
      <w:r w:rsidR="000A1A32" w:rsidRPr="000A1A32">
        <w:t>.</w:t>
      </w:r>
      <w:r w:rsidR="00D77197">
        <w:t xml:space="preserve">  Stud</w:t>
      </w:r>
      <w:r w:rsidR="00D77197">
        <w:t>y</w:t>
      </w:r>
      <w:r w:rsidR="00D77197">
        <w:t>ing the code for the various projects there is probably one of the best ways to get started building appl</w:t>
      </w:r>
      <w:r w:rsidR="00D77197">
        <w:t>i</w:t>
      </w:r>
      <w:r w:rsidR="00D77197">
        <w:t>cations to use the network.</w:t>
      </w:r>
    </w:p>
    <w:p w14:paraId="438A8733" w14:textId="77777777" w:rsidR="00A63DFD" w:rsidRDefault="00A63DFD" w:rsidP="00BA4BED">
      <w:pPr>
        <w:pStyle w:val="Heading1"/>
      </w:pPr>
      <w:bookmarkStart w:id="46" w:name="_Tiered_data_access_1"/>
      <w:bookmarkStart w:id="47" w:name="_Catalog"/>
      <w:bookmarkStart w:id="48" w:name="_Toc360450132"/>
      <w:bookmarkEnd w:id="46"/>
      <w:bookmarkEnd w:id="47"/>
      <w:r>
        <w:t>Relation to other cyberinfrastructure</w:t>
      </w:r>
    </w:p>
    <w:p w14:paraId="03538574" w14:textId="4466785A" w:rsidR="00A63DFD" w:rsidRDefault="00A63DFD" w:rsidP="00A63DFD">
      <w:r w:rsidRPr="00A63DFD">
        <w:t>The USGIN has been emerging in a milieu of cyberinfrastructure development in all realms of human activity. The network framework is based on concepts that have made the World Wide Web wildly su</w:t>
      </w:r>
      <w:r w:rsidRPr="00A63DFD">
        <w:t>c</w:t>
      </w:r>
      <w:r w:rsidRPr="00A63DFD">
        <w:t>cessful, including the ideas of loose coupling between components, distributed management of content, openness of the development process, and adaptability to new ideas.  USGIN occupies a niche chara</w:t>
      </w:r>
      <w:r w:rsidRPr="00A63DFD">
        <w:t>c</w:t>
      </w:r>
      <w:r w:rsidRPr="00A63DFD">
        <w:t xml:space="preserve">terized by focus on application-neutral delivery </w:t>
      </w:r>
      <w:r>
        <w:t xml:space="preserve">of Earth Science information </w:t>
      </w:r>
      <w:r w:rsidRPr="00A63DFD">
        <w:t xml:space="preserve">using existing standards </w:t>
      </w:r>
      <w:bookmarkStart w:id="49" w:name="_GoBack"/>
      <w:r w:rsidRPr="00A63DFD">
        <w:t>and protocols.</w:t>
      </w:r>
      <w:r>
        <w:t xml:space="preserve"> A significant amount development effort is devoted to developing and documenting i</w:t>
      </w:r>
      <w:r>
        <w:t>n</w:t>
      </w:r>
      <w:bookmarkEnd w:id="49"/>
      <w:r>
        <w:t xml:space="preserve">terchange formats in the context of service protocols defined by the Open Geospatial Consortium </w:t>
      </w:r>
      <w:r>
        <w:lastRenderedPageBreak/>
        <w:t>(OGC). The processes and objectives for developing the interchange formats are similar in many respects to the National Information Exchange Model (NIEM, http://niem.org) and the Environmental Protection Agency Exchange Network (</w:t>
      </w:r>
      <w:hyperlink r:id="rId74" w:history="1">
        <w:r>
          <w:rPr>
            <w:rStyle w:val="Hyperlink"/>
          </w:rPr>
          <w:t>http://www.epa.gov/exchangenetwork/</w:t>
        </w:r>
      </w:hyperlink>
      <w:r>
        <w:t>). USGIN information exchanges have also defined service protocols used to transport information encoded in adopted interchange fo</w:t>
      </w:r>
      <w:r>
        <w:t>r</w:t>
      </w:r>
      <w:r>
        <w:t>mats, which contrasts with these other exchange networks.</w:t>
      </w:r>
      <w:r w:rsidR="00F9017B">
        <w:t xml:space="preserve"> </w:t>
      </w:r>
    </w:p>
    <w:p w14:paraId="21AEBE2B" w14:textId="34718DA3" w:rsidR="00F404CA" w:rsidRDefault="00F404CA" w:rsidP="00BA4BED">
      <w:pPr>
        <w:pStyle w:val="Heading1"/>
      </w:pPr>
      <w:r>
        <w:t>Governance</w:t>
      </w:r>
      <w:bookmarkEnd w:id="48"/>
    </w:p>
    <w:p w14:paraId="286BCF8D" w14:textId="370CA540" w:rsidR="00CA79FD" w:rsidRDefault="00F404CA" w:rsidP="00BA4BED">
      <w:r>
        <w:t>The governance of the network has been initiated by the State Geological Surveys in the US, under the umbrella of the US Geoscience Information Network (USIN) Steering Committee, jointly chaired by the Association of American State Geologists and the US Geological Survey, with the initial objective of i</w:t>
      </w:r>
      <w:r>
        <w:t>m</w:t>
      </w:r>
      <w:r>
        <w:t xml:space="preserve">proving access to and utilization of their information resources.  The proposal and adoption process </w:t>
      </w:r>
      <w:r w:rsidR="00626456">
        <w:t xml:space="preserve">for specifications </w:t>
      </w:r>
      <w:r>
        <w:t xml:space="preserve">at this point is very informal. The intention is to keep the barrier to entry low, based on the philosophy that it's better to have the </w:t>
      </w:r>
      <w:r w:rsidR="00626456">
        <w:t>information exchanges</w:t>
      </w:r>
      <w:r>
        <w:t xml:space="preserve"> that people wish to use presented in a public forum, with any discussion documented for future reference, and to motivate people to doc</w:t>
      </w:r>
      <w:r>
        <w:t>u</w:t>
      </w:r>
      <w:r>
        <w:t xml:space="preserve">ment the </w:t>
      </w:r>
      <w:r w:rsidR="00626456">
        <w:t xml:space="preserve">protocols, content models, and interchange </w:t>
      </w:r>
      <w:r>
        <w:t>formats they are using for future reference and to promote re-use.</w:t>
      </w:r>
      <w:r w:rsidR="00626456">
        <w:t xml:space="preserve"> </w:t>
      </w:r>
      <w:r w:rsidR="00CA79FD">
        <w:t xml:space="preserve">Introduction of specifications that duplicate capabilities of specifications already in use is discouraged, except when these provide for utilization of newer technology. Software development projects are all publicly accessible on GitHub at </w:t>
      </w:r>
      <w:hyperlink r:id="rId75" w:history="1">
        <w:r w:rsidR="00CA79FD" w:rsidRPr="00B35081">
          <w:rPr>
            <w:rStyle w:val="Hyperlink"/>
          </w:rPr>
          <w:t>https://github.com/usgin</w:t>
        </w:r>
      </w:hyperlink>
      <w:r w:rsidR="00CA79FD">
        <w:t xml:space="preserve">. </w:t>
      </w:r>
    </w:p>
    <w:p w14:paraId="49D80103" w14:textId="77777777" w:rsidR="003635B8" w:rsidRDefault="003635B8" w:rsidP="00BA4BED">
      <w:r>
        <w:t>An open-data mind set is motivated because USGIN is a network of Geologic Surveys largely tasked with the stewardship of non-proprietary geologic data and their dissemination and utilization for the benefit of society.  Like many government open-data initiatives, the emphasis on data documentation and a</w:t>
      </w:r>
      <w:r>
        <w:t>c</w:t>
      </w:r>
      <w:r>
        <w:t>cessibility has highlighted the gap in development of demonstration client applications to attract co</w:t>
      </w:r>
      <w:r>
        <w:t>m</w:t>
      </w:r>
      <w:r>
        <w:t xml:space="preserve">munity interest and engagement. </w:t>
      </w:r>
    </w:p>
    <w:p w14:paraId="5D7EA953" w14:textId="6B39D102" w:rsidR="003635B8" w:rsidRDefault="003635B8" w:rsidP="00BA4BED">
      <w:r>
        <w:t xml:space="preserve">Sustainability of the network </w:t>
      </w:r>
    </w:p>
    <w:p w14:paraId="4BD2A445" w14:textId="77777777" w:rsidR="00FC0CC7" w:rsidRDefault="00FC0CC7" w:rsidP="00FC0CC7">
      <w:pPr>
        <w:pStyle w:val="Heading1"/>
      </w:pPr>
      <w:bookmarkStart w:id="50" w:name="_Toc360450133"/>
      <w:r>
        <w:t>Glossary</w:t>
      </w:r>
      <w:bookmarkEnd w:id="50"/>
    </w:p>
    <w:p w14:paraId="64076295" w14:textId="07F4908D" w:rsidR="00626456" w:rsidRDefault="00626456">
      <w:pPr>
        <w:pStyle w:val="reference"/>
      </w:pPr>
      <w:r w:rsidRPr="00626456">
        <w:rPr>
          <w:u w:val="single"/>
        </w:rPr>
        <w:t>Compliant</w:t>
      </w:r>
      <w:r>
        <w:t xml:space="preserve">: </w:t>
      </w:r>
      <w:r w:rsidRPr="0056085F">
        <w:t>the</w:t>
      </w:r>
      <w:r>
        <w:t xml:space="preserve"> </w:t>
      </w:r>
      <w:r w:rsidRPr="0056085F">
        <w:t>system</w:t>
      </w:r>
      <w:r>
        <w:t xml:space="preserve"> </w:t>
      </w:r>
      <w:r w:rsidRPr="0056085F">
        <w:t>provides</w:t>
      </w:r>
      <w:r>
        <w:t xml:space="preserve"> </w:t>
      </w:r>
      <w:r w:rsidRPr="0056085F">
        <w:t>support</w:t>
      </w:r>
      <w:r>
        <w:t xml:space="preserve"> </w:t>
      </w:r>
      <w:r w:rsidRPr="0056085F">
        <w:t>for</w:t>
      </w:r>
      <w:r>
        <w:t xml:space="preserve"> </w:t>
      </w:r>
      <w:r w:rsidRPr="0056085F">
        <w:t>some</w:t>
      </w:r>
      <w:r>
        <w:t xml:space="preserve"> </w:t>
      </w:r>
      <w:r w:rsidRPr="0056085F">
        <w:t>of</w:t>
      </w:r>
      <w:r>
        <w:t xml:space="preserve"> </w:t>
      </w:r>
      <w:r w:rsidRPr="0056085F">
        <w:t>a</w:t>
      </w:r>
      <w:r>
        <w:t xml:space="preserve"> </w:t>
      </w:r>
      <w:r w:rsidRPr="0056085F">
        <w:t>given</w:t>
      </w:r>
      <w:r>
        <w:t xml:space="preserve"> </w:t>
      </w:r>
      <w:r w:rsidRPr="0056085F">
        <w:t>standard</w:t>
      </w:r>
    </w:p>
    <w:p w14:paraId="0A5DCA38" w14:textId="6F7C740A" w:rsidR="00626456" w:rsidRDefault="00626456" w:rsidP="00F80E98">
      <w:pPr>
        <w:pStyle w:val="reference"/>
      </w:pPr>
      <w:r w:rsidRPr="00626456">
        <w:rPr>
          <w:u w:val="single"/>
        </w:rPr>
        <w:t>Conformant</w:t>
      </w:r>
      <w:r>
        <w:t>: an artifact (model, implementation, instance document) implements all normative prov</w:t>
      </w:r>
      <w:r>
        <w:t>i</w:t>
      </w:r>
      <w:r>
        <w:t>sions of a specification exactly. The artifact may implement other features that are not norm</w:t>
      </w:r>
      <w:r>
        <w:t>a</w:t>
      </w:r>
      <w:r>
        <w:t>tive in the specification (</w:t>
      </w:r>
      <w:r w:rsidRPr="00AA2104">
        <w:t>http://pubs.opengroup.org/architecture/togaf9-doc/arch/Figures/48_conformance.png</w:t>
      </w:r>
    </w:p>
    <w:p w14:paraId="4B238E59" w14:textId="77777777" w:rsidR="00626456" w:rsidRDefault="00626456" w:rsidP="00626456">
      <w:pPr>
        <w:pStyle w:val="reference"/>
      </w:pPr>
      <w:r w:rsidRPr="00626456">
        <w:rPr>
          <w:u w:val="single"/>
        </w:rPr>
        <w:t>Federal Geographic Data Committee</w:t>
      </w:r>
      <w:r>
        <w:t xml:space="preserve"> (FGDC): organization that sets standards for geospatial data pr</w:t>
      </w:r>
      <w:r>
        <w:t>o</w:t>
      </w:r>
      <w:r>
        <w:t>duced by federal agencies in the U.S. and consequently has become a more widespread stan</w:t>
      </w:r>
      <w:r>
        <w:t>d</w:t>
      </w:r>
      <w:r>
        <w:t>ard.</w:t>
      </w:r>
    </w:p>
    <w:p w14:paraId="2E18DB87" w14:textId="032CEE11" w:rsidR="00626456" w:rsidRPr="0056085F" w:rsidRDefault="00626456" w:rsidP="00626456">
      <w:pPr>
        <w:pStyle w:val="reference"/>
      </w:pPr>
      <w:r w:rsidRPr="00626456">
        <w:rPr>
          <w:u w:val="single"/>
        </w:rPr>
        <w:t>Instance document</w:t>
      </w:r>
      <w:r>
        <w:t>: a document containing information of interest encoded according to some inte</w:t>
      </w:r>
      <w:r>
        <w:t>r</w:t>
      </w:r>
      <w:r>
        <w:t>change format specification.</w:t>
      </w:r>
    </w:p>
    <w:p w14:paraId="0AAA92CD" w14:textId="596F1AD5" w:rsidR="00626456" w:rsidRDefault="00626456" w:rsidP="00B71F77">
      <w:pPr>
        <w:pStyle w:val="reference"/>
      </w:pPr>
      <w:r w:rsidRPr="00626456">
        <w:rPr>
          <w:u w:val="single"/>
        </w:rPr>
        <w:t>Web feature service</w:t>
      </w:r>
      <w:r>
        <w:t xml:space="preserve"> (WFS): a Web service that provides data describing particular identifiable features (e.g. bridges, buildings, roads, geologic outcrops, faults), encoded in a format that can be tran</w:t>
      </w:r>
      <w:r>
        <w:t>s</w:t>
      </w:r>
      <w:r>
        <w:t xml:space="preserve">mitted electronically. A common example is the OGC Web Feature Service, which provides XML-encoded information about geographically-located features. The service provider defines the </w:t>
      </w:r>
      <w:r>
        <w:lastRenderedPageBreak/>
        <w:t>feature types, content model for the feature type, and the encoding scheme for the information provided. The content model defines the information elements (a.k.a. fields, attributes, prope</w:t>
      </w:r>
      <w:r>
        <w:t>r</w:t>
      </w:r>
      <w:r>
        <w:t xml:space="preserve">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p>
    <w:p w14:paraId="4CCE8442" w14:textId="77777777" w:rsidR="00626456" w:rsidRDefault="00626456" w:rsidP="00B71F77">
      <w:pPr>
        <w:pStyle w:val="reference"/>
      </w:pPr>
      <w:r w:rsidRPr="00626456">
        <w:rPr>
          <w:u w:val="single"/>
        </w:rPr>
        <w:t>Web map service</w:t>
      </w:r>
      <w:r>
        <w:t xml:space="preserve"> (WMS): a Web service that provides georeferenced map images. A request will typica</w:t>
      </w:r>
      <w:r>
        <w:t>l</w:t>
      </w:r>
      <w:r>
        <w:t>ly identify a ‘layer’ and a map extent. A layer is defined by a particular data set with a particular legend (portrayal scheme) applied to symbolize that data. Services may offer other request p</w:t>
      </w:r>
      <w:r>
        <w:t>a</w:t>
      </w:r>
      <w:r>
        <w:t xml:space="preserve">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29B4C440" w14:textId="4C6C6B3E" w:rsidR="00626456" w:rsidRDefault="00626456" w:rsidP="00E568D8">
      <w:pPr>
        <w:pStyle w:val="reference"/>
      </w:pPr>
      <w:r>
        <w:rPr>
          <w:u w:val="single"/>
        </w:rPr>
        <w:t>Web</w:t>
      </w:r>
      <w:r w:rsidRPr="00626456">
        <w:rPr>
          <w:u w:val="single"/>
        </w:rPr>
        <w:t xml:space="preserve"> service</w:t>
      </w:r>
      <w:r>
        <w:t>: a software application that offers a collection of operations that may be invoked via r</w:t>
      </w:r>
      <w:r>
        <w:t>e</w:t>
      </w:r>
      <w:r>
        <w:t>quests sent using http protocol on the World Wide Web. Requests are sent to a Web location that will be referred to as the service end point. A service instance is identified by the URL of its service end point.</w:t>
      </w:r>
    </w:p>
    <w:p w14:paraId="16655240" w14:textId="77777777" w:rsidR="00002FA9" w:rsidRDefault="00002FA9" w:rsidP="00002FA9">
      <w:pPr>
        <w:pStyle w:val="Heading1"/>
      </w:pPr>
      <w:bookmarkStart w:id="51" w:name="_Frequently_Asked_Questions"/>
      <w:bookmarkStart w:id="52" w:name="_Toc360450134"/>
      <w:bookmarkEnd w:id="51"/>
      <w:r>
        <w:t>References</w:t>
      </w:r>
      <w:bookmarkEnd w:id="52"/>
    </w:p>
    <w:p w14:paraId="0021CCE3" w14:textId="77777777" w:rsidR="00626456" w:rsidRDefault="00626456"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76" w:history="1">
        <w:r w:rsidRPr="00116E2C">
          <w:rPr>
            <w:rStyle w:val="Hyperlink"/>
          </w:rPr>
          <w:t>http://repository.azgs.az.gov/uri_gin/azgs/dlio/122 2013-02-01</w:t>
        </w:r>
      </w:hyperlink>
      <w:r>
        <w:t>).</w:t>
      </w:r>
    </w:p>
    <w:p w14:paraId="2BBDD0CC" w14:textId="77777777" w:rsidR="00626456" w:rsidRPr="00002FA9" w:rsidRDefault="00626456" w:rsidP="00F3228E">
      <w:pPr>
        <w:pStyle w:val="reference"/>
      </w:pPr>
      <w:r>
        <w:t xml:space="preserve">Dublin Core Metadata Initiative, 2012-06-14, DCMI </w:t>
      </w:r>
      <w:proofErr w:type="spellStart"/>
      <w:r>
        <w:t>Metdata</w:t>
      </w:r>
      <w:proofErr w:type="spellEnd"/>
      <w:r>
        <w:t xml:space="preserve"> Terms: accessed at </w:t>
      </w:r>
      <w:hyperlink r:id="rId77" w:history="1">
        <w:r>
          <w:rPr>
            <w:rStyle w:val="Hyperlink"/>
          </w:rPr>
          <w:t>http://dublincore.org/documents/dcmi-terms/</w:t>
        </w:r>
      </w:hyperlink>
      <w:r>
        <w:t xml:space="preserve"> (2013-07-01).</w:t>
      </w:r>
    </w:p>
    <w:p w14:paraId="2BFFDBA8" w14:textId="77777777" w:rsidR="00626456" w:rsidRDefault="00626456" w:rsidP="00F3228E">
      <w:pPr>
        <w:pStyle w:val="reference"/>
      </w:pPr>
      <w:r>
        <w:t>National Information Standards Organization, 2013-02-20, The Dublin core Metadata Element Set: A</w:t>
      </w:r>
      <w:r>
        <w:t>N</w:t>
      </w:r>
      <w:r>
        <w:t>SI/NISO Z39-85-2012, ISSN</w:t>
      </w:r>
      <w:proofErr w:type="gramStart"/>
      <w:r>
        <w:t>:1041</w:t>
      </w:r>
      <w:proofErr w:type="gramEnd"/>
      <w:r>
        <w:t>-5635.</w:t>
      </w:r>
    </w:p>
    <w:p w14:paraId="119A9114" w14:textId="77777777" w:rsidR="00626456" w:rsidRDefault="00626456"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78" w:history="1">
        <w:r w:rsidRPr="00A87EF4">
          <w:rPr>
            <w:rStyle w:val="Hyperlink"/>
          </w:rPr>
          <w:t>http://www.loc.gov/cds/downloads/FRBR.PDF</w:t>
        </w:r>
      </w:hyperlink>
      <w:r>
        <w:t xml:space="preserve"> 2013-03-31)</w:t>
      </w:r>
    </w:p>
    <w:p w14:paraId="71BC65F5" w14:textId="77777777" w:rsidR="00626456" w:rsidRDefault="00626456" w:rsidP="00F3228E">
      <w:pPr>
        <w:pStyle w:val="reference"/>
        <w:rPr>
          <w:rStyle w:val="Refterm"/>
          <w:b w:val="0"/>
        </w:rPr>
      </w:pPr>
      <w:r w:rsidRPr="008F4759">
        <w:rPr>
          <w:rStyle w:val="Refterm"/>
          <w:b w:val="0"/>
        </w:rPr>
        <w:t>USGIN Standards and Protocols Drafting Team</w:t>
      </w:r>
      <w:r w:rsidRPr="00A273CD">
        <w:rPr>
          <w:rStyle w:val="Refterm"/>
          <w:b w:val="0"/>
        </w:rPr>
        <w:t xml:space="preserve">, 2010, Metadata Recommendations </w:t>
      </w:r>
      <w:r>
        <w:rPr>
          <w:rStyle w:val="Refterm"/>
          <w:b w:val="0"/>
        </w:rPr>
        <w:t>for Geoscience R</w:t>
      </w:r>
      <w:r>
        <w:rPr>
          <w:rStyle w:val="Refterm"/>
          <w:b w:val="0"/>
        </w:rPr>
        <w:t>e</w:t>
      </w:r>
      <w:r>
        <w:rPr>
          <w:rStyle w:val="Refterm"/>
          <w:b w:val="0"/>
        </w:rPr>
        <w:t xml:space="preserve">sources: U.S. Geoscience Information Network Best Practices Document, Doc ID gin2010-11, v. 1.0.3, available at </w:t>
      </w:r>
      <w:hyperlink r:id="rId79" w:history="1">
        <w:r w:rsidRPr="000D6B2A">
          <w:rPr>
            <w:rStyle w:val="Hyperlink"/>
          </w:rPr>
          <w:t>http://lab.usgin.org/profiles/doc/metadata-content-recommendations</w:t>
        </w:r>
      </w:hyperlink>
      <w:r>
        <w:rPr>
          <w:rStyle w:val="Refterm"/>
          <w:b w:val="0"/>
        </w:rPr>
        <w:t xml:space="preserve"> (a</w:t>
      </w:r>
      <w:r>
        <w:rPr>
          <w:rStyle w:val="Refterm"/>
          <w:b w:val="0"/>
        </w:rPr>
        <w:t>c</w:t>
      </w:r>
      <w:r>
        <w:rPr>
          <w:rStyle w:val="Refterm"/>
          <w:b w:val="0"/>
        </w:rPr>
        <w:t>cessed 2010-11-18).</w:t>
      </w:r>
    </w:p>
    <w:p w14:paraId="63A062F6" w14:textId="77777777" w:rsidR="00626456" w:rsidRPr="008F4759" w:rsidRDefault="00626456" w:rsidP="008F4759">
      <w:pPr>
        <w:pStyle w:val="reference"/>
      </w:pPr>
      <w:r w:rsidRPr="0043200E">
        <w:t>USGIN Standards and Protocols Drafting Team</w:t>
      </w:r>
      <w:r>
        <w:t xml:space="preserve">, 2010-11, </w:t>
      </w:r>
      <w:r w:rsidRPr="0043200E">
        <w:t>Use of ISO metadata specifications to describe geoscience information resources</w:t>
      </w:r>
      <w:r>
        <w:t xml:space="preserve">, Doc ID </w:t>
      </w:r>
      <w:r w:rsidRPr="0043200E">
        <w:t>gin2010-009</w:t>
      </w:r>
      <w:r>
        <w:t xml:space="preserve">, available at </w:t>
      </w:r>
      <w:hyperlink r:id="rId80" w:history="1">
        <w:r w:rsidRPr="00047459">
          <w:rPr>
            <w:rStyle w:val="Hyperlink"/>
          </w:rPr>
          <w:t>http://repository.usgin.org/uri_gin/usgin/dlio/337</w:t>
        </w:r>
      </w:hyperlink>
      <w:r>
        <w:t xml:space="preserve">. </w:t>
      </w:r>
    </w:p>
    <w:p w14:paraId="1B01540E" w14:textId="77777777" w:rsidR="00626456" w:rsidRDefault="00626456" w:rsidP="008F4759">
      <w:pPr>
        <w:pStyle w:val="reference"/>
        <w:rPr>
          <w:rStyle w:val="Refterm"/>
          <w:b w:val="0"/>
        </w:rPr>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hyperlink r:id="rId81" w:history="1">
        <w:r w:rsidRPr="00047459">
          <w:rPr>
            <w:rStyle w:val="Hyperlink"/>
            <w:rFonts w:cs="Times New Roman"/>
          </w:rPr>
          <w:t>http://repository.usgin.org/uri_gin/usgin/dlio/499</w:t>
        </w:r>
      </w:hyperlink>
      <w:r>
        <w:rPr>
          <w:rStyle w:val="Refterm"/>
          <w:b w:val="0"/>
        </w:rPr>
        <w:t>.</w:t>
      </w:r>
    </w:p>
    <w:sectPr w:rsidR="00626456" w:rsidSect="004150DE">
      <w:footerReference w:type="default" r:id="rId82"/>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 Lee Allison" w:date="2013-04-05T19:14:00Z" w:initials="MLA">
    <w:p w14:paraId="0CD65C79" w14:textId="77777777" w:rsidR="00303410" w:rsidRDefault="00303410">
      <w:pPr>
        <w:pStyle w:val="CommentText"/>
      </w:pPr>
      <w:r>
        <w:rPr>
          <w:rStyle w:val="CommentReference"/>
        </w:rPr>
        <w:annotationRef/>
      </w:r>
      <w:r>
        <w:t>By GIN??</w:t>
      </w:r>
    </w:p>
  </w:comment>
  <w:comment w:id="23" w:author="M. Lee Allison" w:date="2013-04-10T14:37:00Z" w:initials="MLA">
    <w:p w14:paraId="5DB69DA9" w14:textId="77777777" w:rsidR="00303410" w:rsidRDefault="00303410">
      <w:pPr>
        <w:pStyle w:val="CommentText"/>
      </w:pPr>
      <w:r>
        <w:rPr>
          <w:rStyle w:val="CommentReference"/>
        </w:rPr>
        <w:annotationRef/>
      </w:r>
      <w:r>
        <w:t>Does that mean others could use other solutions in their use of the network?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4F67D" w14:textId="77777777" w:rsidR="00C76D6E" w:rsidRDefault="00C76D6E" w:rsidP="00AF2C3E">
      <w:pPr>
        <w:spacing w:after="0" w:line="240" w:lineRule="auto"/>
      </w:pPr>
      <w:r>
        <w:separator/>
      </w:r>
    </w:p>
  </w:endnote>
  <w:endnote w:type="continuationSeparator" w:id="0">
    <w:p w14:paraId="724431AD" w14:textId="77777777" w:rsidR="00C76D6E" w:rsidRDefault="00C76D6E" w:rsidP="00AF2C3E">
      <w:pPr>
        <w:spacing w:after="0" w:line="240" w:lineRule="auto"/>
      </w:pPr>
      <w:r>
        <w:continuationSeparator/>
      </w:r>
    </w:p>
  </w:endnote>
  <w:endnote w:type="continuationNotice" w:id="1">
    <w:p w14:paraId="5EB66F6E" w14:textId="77777777" w:rsidR="00C76D6E" w:rsidRDefault="00C76D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1935"/>
      <w:docPartObj>
        <w:docPartGallery w:val="Page Numbers (Bottom of Page)"/>
        <w:docPartUnique/>
      </w:docPartObj>
    </w:sdtPr>
    <w:sdtEndPr>
      <w:rPr>
        <w:noProof/>
      </w:rPr>
    </w:sdtEndPr>
    <w:sdtContent>
      <w:p w14:paraId="546201FC" w14:textId="77777777" w:rsidR="00303410" w:rsidRDefault="00303410">
        <w:pPr>
          <w:pStyle w:val="Footer"/>
          <w:jc w:val="center"/>
        </w:pPr>
        <w:r>
          <w:fldChar w:fldCharType="begin"/>
        </w:r>
        <w:r>
          <w:instrText xml:space="preserve"> PAGE   \* MERGEFORMAT </w:instrText>
        </w:r>
        <w:r>
          <w:fldChar w:fldCharType="separate"/>
        </w:r>
        <w:r w:rsidR="0044362A">
          <w:rPr>
            <w:noProof/>
          </w:rPr>
          <w:t>16</w:t>
        </w:r>
        <w:r>
          <w:rPr>
            <w:noProof/>
          </w:rPr>
          <w:fldChar w:fldCharType="end"/>
        </w:r>
      </w:p>
    </w:sdtContent>
  </w:sdt>
  <w:p w14:paraId="4EF2F4FE" w14:textId="77777777" w:rsidR="00303410" w:rsidRDefault="00303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A36C3" w14:textId="77777777" w:rsidR="00C76D6E" w:rsidRDefault="00C76D6E" w:rsidP="00AF2C3E">
      <w:pPr>
        <w:spacing w:after="0" w:line="240" w:lineRule="auto"/>
      </w:pPr>
      <w:r>
        <w:separator/>
      </w:r>
    </w:p>
  </w:footnote>
  <w:footnote w:type="continuationSeparator" w:id="0">
    <w:p w14:paraId="2E09C044" w14:textId="77777777" w:rsidR="00C76D6E" w:rsidRDefault="00C76D6E" w:rsidP="00AF2C3E">
      <w:pPr>
        <w:spacing w:after="0" w:line="240" w:lineRule="auto"/>
      </w:pPr>
      <w:r>
        <w:continuationSeparator/>
      </w:r>
    </w:p>
  </w:footnote>
  <w:footnote w:type="continuationNotice" w:id="1">
    <w:p w14:paraId="764A2954" w14:textId="77777777" w:rsidR="00C76D6E" w:rsidRDefault="00C76D6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6ECE7C8"/>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7BC7806"/>
    <w:lvl w:ilvl="0">
      <w:start w:val="1"/>
      <w:numFmt w:val="bullet"/>
      <w:lvlText w:val=""/>
      <w:lvlJc w:val="left"/>
      <w:pPr>
        <w:tabs>
          <w:tab w:val="num" w:pos="360"/>
        </w:tabs>
        <w:ind w:left="360" w:hanging="360"/>
      </w:pPr>
      <w:rPr>
        <w:rFonts w:ascii="Symbol" w:hAnsi="Symbol" w:hint="default"/>
      </w:rPr>
    </w:lvl>
  </w:abstractNum>
  <w:abstractNum w:abstractNumId="2">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F6312"/>
    <w:multiLevelType w:val="hybridMultilevel"/>
    <w:tmpl w:val="D4427E9C"/>
    <w:lvl w:ilvl="0" w:tplc="57B08780">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983DAD"/>
    <w:multiLevelType w:val="hybridMultilevel"/>
    <w:tmpl w:val="A41A2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5408F2"/>
    <w:multiLevelType w:val="hybridMultilevel"/>
    <w:tmpl w:val="D5360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0"/>
  </w:num>
  <w:num w:numId="4">
    <w:abstractNumId w:val="8"/>
  </w:num>
  <w:num w:numId="5">
    <w:abstractNumId w:val="16"/>
  </w:num>
  <w:num w:numId="6">
    <w:abstractNumId w:val="31"/>
  </w:num>
  <w:num w:numId="7">
    <w:abstractNumId w:val="23"/>
  </w:num>
  <w:num w:numId="8">
    <w:abstractNumId w:val="27"/>
  </w:num>
  <w:num w:numId="9">
    <w:abstractNumId w:val="22"/>
  </w:num>
  <w:num w:numId="10">
    <w:abstractNumId w:val="25"/>
  </w:num>
  <w:num w:numId="11">
    <w:abstractNumId w:val="29"/>
  </w:num>
  <w:num w:numId="12">
    <w:abstractNumId w:val="21"/>
  </w:num>
  <w:num w:numId="13">
    <w:abstractNumId w:val="7"/>
  </w:num>
  <w:num w:numId="14">
    <w:abstractNumId w:val="19"/>
  </w:num>
  <w:num w:numId="15">
    <w:abstractNumId w:val="24"/>
  </w:num>
  <w:num w:numId="16">
    <w:abstractNumId w:val="4"/>
  </w:num>
  <w:num w:numId="17">
    <w:abstractNumId w:val="17"/>
  </w:num>
  <w:num w:numId="18">
    <w:abstractNumId w:val="13"/>
  </w:num>
  <w:num w:numId="19">
    <w:abstractNumId w:val="3"/>
  </w:num>
  <w:num w:numId="20">
    <w:abstractNumId w:val="28"/>
  </w:num>
  <w:num w:numId="21">
    <w:abstractNumId w:val="30"/>
  </w:num>
  <w:num w:numId="22">
    <w:abstractNumId w:val="15"/>
  </w:num>
  <w:num w:numId="23">
    <w:abstractNumId w:val="18"/>
  </w:num>
  <w:num w:numId="24">
    <w:abstractNumId w:val="5"/>
  </w:num>
  <w:num w:numId="25">
    <w:abstractNumId w:val="11"/>
  </w:num>
  <w:num w:numId="26">
    <w:abstractNumId w:val="2"/>
  </w:num>
  <w:num w:numId="27">
    <w:abstractNumId w:val="12"/>
  </w:num>
  <w:num w:numId="28">
    <w:abstractNumId w:val="26"/>
  </w:num>
  <w:num w:numId="29">
    <w:abstractNumId w:val="1"/>
  </w:num>
  <w:num w:numId="30">
    <w:abstractNumId w:val="0"/>
  </w:num>
  <w:num w:numId="31">
    <w:abstractNumId w:val="1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C70"/>
    <w:rsid w:val="00003D32"/>
    <w:rsid w:val="00012C22"/>
    <w:rsid w:val="00021BD9"/>
    <w:rsid w:val="00027A2F"/>
    <w:rsid w:val="00031E1A"/>
    <w:rsid w:val="00032BE5"/>
    <w:rsid w:val="00065D4F"/>
    <w:rsid w:val="00075EF3"/>
    <w:rsid w:val="00082AD2"/>
    <w:rsid w:val="000A1A32"/>
    <w:rsid w:val="000A2C7C"/>
    <w:rsid w:val="000B64FE"/>
    <w:rsid w:val="000E3A84"/>
    <w:rsid w:val="000F4A6B"/>
    <w:rsid w:val="0011042B"/>
    <w:rsid w:val="001144B4"/>
    <w:rsid w:val="001157C8"/>
    <w:rsid w:val="00116D9F"/>
    <w:rsid w:val="00123AA7"/>
    <w:rsid w:val="00163513"/>
    <w:rsid w:val="001832C0"/>
    <w:rsid w:val="00184A12"/>
    <w:rsid w:val="00191839"/>
    <w:rsid w:val="001A6E26"/>
    <w:rsid w:val="001A734B"/>
    <w:rsid w:val="001C52F0"/>
    <w:rsid w:val="001D54A3"/>
    <w:rsid w:val="001D57D5"/>
    <w:rsid w:val="001E5E1A"/>
    <w:rsid w:val="001F0622"/>
    <w:rsid w:val="00204AC6"/>
    <w:rsid w:val="00207B10"/>
    <w:rsid w:val="00237967"/>
    <w:rsid w:val="002747C5"/>
    <w:rsid w:val="00277F90"/>
    <w:rsid w:val="002850F3"/>
    <w:rsid w:val="002948B3"/>
    <w:rsid w:val="002A1061"/>
    <w:rsid w:val="002A395D"/>
    <w:rsid w:val="002A7D5C"/>
    <w:rsid w:val="002C50F6"/>
    <w:rsid w:val="002D3988"/>
    <w:rsid w:val="002D4DD4"/>
    <w:rsid w:val="002D68FF"/>
    <w:rsid w:val="002E2DC3"/>
    <w:rsid w:val="002F58FF"/>
    <w:rsid w:val="003006E4"/>
    <w:rsid w:val="00303410"/>
    <w:rsid w:val="003077D7"/>
    <w:rsid w:val="00327D51"/>
    <w:rsid w:val="00355766"/>
    <w:rsid w:val="003635B8"/>
    <w:rsid w:val="003726F8"/>
    <w:rsid w:val="00377B48"/>
    <w:rsid w:val="00381D61"/>
    <w:rsid w:val="003930C8"/>
    <w:rsid w:val="003A2B91"/>
    <w:rsid w:val="003B34A4"/>
    <w:rsid w:val="003D2C80"/>
    <w:rsid w:val="003D3C22"/>
    <w:rsid w:val="003E408A"/>
    <w:rsid w:val="003E44B5"/>
    <w:rsid w:val="003F3A86"/>
    <w:rsid w:val="003F7B28"/>
    <w:rsid w:val="004016F2"/>
    <w:rsid w:val="00402A9A"/>
    <w:rsid w:val="00405A2F"/>
    <w:rsid w:val="0041329B"/>
    <w:rsid w:val="004150DE"/>
    <w:rsid w:val="0042783B"/>
    <w:rsid w:val="0043200E"/>
    <w:rsid w:val="00433C27"/>
    <w:rsid w:val="0044362A"/>
    <w:rsid w:val="00461636"/>
    <w:rsid w:val="00466C1D"/>
    <w:rsid w:val="004774AD"/>
    <w:rsid w:val="004816C3"/>
    <w:rsid w:val="00495CA2"/>
    <w:rsid w:val="00496FD7"/>
    <w:rsid w:val="004B06B4"/>
    <w:rsid w:val="004B233B"/>
    <w:rsid w:val="004B4613"/>
    <w:rsid w:val="004D28F8"/>
    <w:rsid w:val="004D370B"/>
    <w:rsid w:val="004E385B"/>
    <w:rsid w:val="004E47AB"/>
    <w:rsid w:val="00516409"/>
    <w:rsid w:val="00537445"/>
    <w:rsid w:val="00544473"/>
    <w:rsid w:val="00550317"/>
    <w:rsid w:val="00550F61"/>
    <w:rsid w:val="0055107B"/>
    <w:rsid w:val="0057022D"/>
    <w:rsid w:val="00575E71"/>
    <w:rsid w:val="00594E26"/>
    <w:rsid w:val="005B1402"/>
    <w:rsid w:val="005B747E"/>
    <w:rsid w:val="005C3F66"/>
    <w:rsid w:val="005F25AC"/>
    <w:rsid w:val="00603D5F"/>
    <w:rsid w:val="00604F24"/>
    <w:rsid w:val="0060709F"/>
    <w:rsid w:val="0061374E"/>
    <w:rsid w:val="006177B4"/>
    <w:rsid w:val="00626456"/>
    <w:rsid w:val="00652F27"/>
    <w:rsid w:val="00655D51"/>
    <w:rsid w:val="00657D2A"/>
    <w:rsid w:val="006612BF"/>
    <w:rsid w:val="006663EA"/>
    <w:rsid w:val="00672A98"/>
    <w:rsid w:val="006A6073"/>
    <w:rsid w:val="006A7736"/>
    <w:rsid w:val="00733B30"/>
    <w:rsid w:val="00734654"/>
    <w:rsid w:val="0075113A"/>
    <w:rsid w:val="00752096"/>
    <w:rsid w:val="00771BAA"/>
    <w:rsid w:val="00772975"/>
    <w:rsid w:val="007776E2"/>
    <w:rsid w:val="007821C0"/>
    <w:rsid w:val="007B02B5"/>
    <w:rsid w:val="007B38A1"/>
    <w:rsid w:val="007D3EA5"/>
    <w:rsid w:val="007D7AD5"/>
    <w:rsid w:val="008008AA"/>
    <w:rsid w:val="00801B7D"/>
    <w:rsid w:val="00823807"/>
    <w:rsid w:val="008254C2"/>
    <w:rsid w:val="00826955"/>
    <w:rsid w:val="00834F6A"/>
    <w:rsid w:val="00846E43"/>
    <w:rsid w:val="0085112A"/>
    <w:rsid w:val="008548CC"/>
    <w:rsid w:val="008B6EF7"/>
    <w:rsid w:val="008F256F"/>
    <w:rsid w:val="008F4759"/>
    <w:rsid w:val="008F5D2C"/>
    <w:rsid w:val="00912CED"/>
    <w:rsid w:val="0092036D"/>
    <w:rsid w:val="009233BF"/>
    <w:rsid w:val="00935F91"/>
    <w:rsid w:val="00940290"/>
    <w:rsid w:val="009462F0"/>
    <w:rsid w:val="00946A78"/>
    <w:rsid w:val="0095595D"/>
    <w:rsid w:val="009667DA"/>
    <w:rsid w:val="00967531"/>
    <w:rsid w:val="009A227E"/>
    <w:rsid w:val="009A24E3"/>
    <w:rsid w:val="009A2D52"/>
    <w:rsid w:val="009A7460"/>
    <w:rsid w:val="009A7BB5"/>
    <w:rsid w:val="009B6757"/>
    <w:rsid w:val="009C1678"/>
    <w:rsid w:val="009D0D3F"/>
    <w:rsid w:val="00A00F35"/>
    <w:rsid w:val="00A057EA"/>
    <w:rsid w:val="00A20B53"/>
    <w:rsid w:val="00A2778D"/>
    <w:rsid w:val="00A415F8"/>
    <w:rsid w:val="00A525AE"/>
    <w:rsid w:val="00A553BA"/>
    <w:rsid w:val="00A620A5"/>
    <w:rsid w:val="00A63DFD"/>
    <w:rsid w:val="00A7276D"/>
    <w:rsid w:val="00A804C8"/>
    <w:rsid w:val="00A806F6"/>
    <w:rsid w:val="00A85F8F"/>
    <w:rsid w:val="00A9676D"/>
    <w:rsid w:val="00AA4123"/>
    <w:rsid w:val="00AB4E11"/>
    <w:rsid w:val="00AC03CE"/>
    <w:rsid w:val="00AD0C2F"/>
    <w:rsid w:val="00AE47EA"/>
    <w:rsid w:val="00AE7889"/>
    <w:rsid w:val="00AF28F8"/>
    <w:rsid w:val="00AF2C3E"/>
    <w:rsid w:val="00AF4C87"/>
    <w:rsid w:val="00B03FE7"/>
    <w:rsid w:val="00B06319"/>
    <w:rsid w:val="00B078D3"/>
    <w:rsid w:val="00B123C9"/>
    <w:rsid w:val="00B40552"/>
    <w:rsid w:val="00B4627B"/>
    <w:rsid w:val="00B538B5"/>
    <w:rsid w:val="00B572CB"/>
    <w:rsid w:val="00B671EB"/>
    <w:rsid w:val="00B71F77"/>
    <w:rsid w:val="00BA25B0"/>
    <w:rsid w:val="00BA4BED"/>
    <w:rsid w:val="00BC7ED9"/>
    <w:rsid w:val="00BD3A3B"/>
    <w:rsid w:val="00BD76DC"/>
    <w:rsid w:val="00C27A4C"/>
    <w:rsid w:val="00C34110"/>
    <w:rsid w:val="00C5210A"/>
    <w:rsid w:val="00C523F1"/>
    <w:rsid w:val="00C52C40"/>
    <w:rsid w:val="00C557D7"/>
    <w:rsid w:val="00C57A58"/>
    <w:rsid w:val="00C63E00"/>
    <w:rsid w:val="00C76D6E"/>
    <w:rsid w:val="00C83609"/>
    <w:rsid w:val="00C919B8"/>
    <w:rsid w:val="00CA0F9A"/>
    <w:rsid w:val="00CA6605"/>
    <w:rsid w:val="00CA69D4"/>
    <w:rsid w:val="00CA79FD"/>
    <w:rsid w:val="00CC2802"/>
    <w:rsid w:val="00CC6EA1"/>
    <w:rsid w:val="00CC6ECC"/>
    <w:rsid w:val="00CD1894"/>
    <w:rsid w:val="00CD5EDF"/>
    <w:rsid w:val="00CE69BF"/>
    <w:rsid w:val="00CF6A02"/>
    <w:rsid w:val="00D076BF"/>
    <w:rsid w:val="00D23D55"/>
    <w:rsid w:val="00D277CC"/>
    <w:rsid w:val="00D30553"/>
    <w:rsid w:val="00D33D83"/>
    <w:rsid w:val="00D61267"/>
    <w:rsid w:val="00D64F7B"/>
    <w:rsid w:val="00D73926"/>
    <w:rsid w:val="00D77197"/>
    <w:rsid w:val="00D77509"/>
    <w:rsid w:val="00D866B4"/>
    <w:rsid w:val="00DB5C1E"/>
    <w:rsid w:val="00DD4338"/>
    <w:rsid w:val="00DD599F"/>
    <w:rsid w:val="00DE2B81"/>
    <w:rsid w:val="00DE7AB3"/>
    <w:rsid w:val="00E44F83"/>
    <w:rsid w:val="00E46E8F"/>
    <w:rsid w:val="00E568D8"/>
    <w:rsid w:val="00E62A7B"/>
    <w:rsid w:val="00E82F90"/>
    <w:rsid w:val="00E86E5E"/>
    <w:rsid w:val="00E96AD7"/>
    <w:rsid w:val="00EA2EEF"/>
    <w:rsid w:val="00EB3408"/>
    <w:rsid w:val="00EC5641"/>
    <w:rsid w:val="00EE6983"/>
    <w:rsid w:val="00F04A11"/>
    <w:rsid w:val="00F21275"/>
    <w:rsid w:val="00F24FAB"/>
    <w:rsid w:val="00F2752D"/>
    <w:rsid w:val="00F3228E"/>
    <w:rsid w:val="00F404CA"/>
    <w:rsid w:val="00F42CFC"/>
    <w:rsid w:val="00F53D9D"/>
    <w:rsid w:val="00F53F32"/>
    <w:rsid w:val="00F67FA3"/>
    <w:rsid w:val="00F71BA5"/>
    <w:rsid w:val="00F80E98"/>
    <w:rsid w:val="00F9017B"/>
    <w:rsid w:val="00F92B87"/>
    <w:rsid w:val="00FC0CC7"/>
    <w:rsid w:val="00FC4CBA"/>
    <w:rsid w:val="00FD35F8"/>
    <w:rsid w:val="00FD7FF3"/>
    <w:rsid w:val="00FF4C30"/>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F1"/>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0709F"/>
    <w:pPr>
      <w:keepNext/>
      <w:spacing w:before="100" w:beforeAutospacing="1" w:after="100" w:afterAutospacing="1" w:line="240" w:lineRule="auto"/>
      <w:outlineLvl w:val="2"/>
    </w:pPr>
    <w:rPr>
      <w:rFonts w:asciiTheme="majorHAnsi" w:eastAsia="Times New Roman" w:hAnsiTheme="majorHAnsi" w:cs="Times New Roman"/>
      <w:b/>
      <w:bCs/>
      <w:sz w:val="24"/>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D7AD5"/>
    <w:rPr>
      <w:color w:val="0000FF" w:themeColor="hyperlink"/>
      <w:u w:val="single"/>
    </w:rPr>
  </w:style>
  <w:style w:type="character" w:customStyle="1" w:styleId="Heading3Char">
    <w:name w:val="Heading 3 Char"/>
    <w:basedOn w:val="DefaultParagraphFont"/>
    <w:link w:val="Heading3"/>
    <w:uiPriority w:val="9"/>
    <w:rsid w:val="0060709F"/>
    <w:rPr>
      <w:rFonts w:asciiTheme="majorHAnsi" w:eastAsia="Times New Roman" w:hAnsiTheme="majorHAnsi" w:cs="Times New Roman"/>
      <w:b/>
      <w:bCs/>
      <w:sz w:val="24"/>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 w:type="character" w:styleId="CommentReference">
    <w:name w:val="annotation reference"/>
    <w:basedOn w:val="DefaultParagraphFont"/>
    <w:uiPriority w:val="99"/>
    <w:semiHidden/>
    <w:unhideWhenUsed/>
    <w:rsid w:val="00E568D8"/>
    <w:rPr>
      <w:sz w:val="16"/>
      <w:szCs w:val="16"/>
    </w:rPr>
  </w:style>
  <w:style w:type="paragraph" w:styleId="CommentText">
    <w:name w:val="annotation text"/>
    <w:basedOn w:val="Normal"/>
    <w:link w:val="CommentTextChar"/>
    <w:uiPriority w:val="99"/>
    <w:semiHidden/>
    <w:unhideWhenUsed/>
    <w:rsid w:val="00E568D8"/>
    <w:pPr>
      <w:spacing w:line="240" w:lineRule="auto"/>
    </w:pPr>
    <w:rPr>
      <w:sz w:val="20"/>
      <w:szCs w:val="20"/>
    </w:rPr>
  </w:style>
  <w:style w:type="character" w:customStyle="1" w:styleId="CommentTextChar">
    <w:name w:val="Comment Text Char"/>
    <w:basedOn w:val="DefaultParagraphFont"/>
    <w:link w:val="CommentText"/>
    <w:uiPriority w:val="99"/>
    <w:semiHidden/>
    <w:rsid w:val="00E568D8"/>
    <w:rPr>
      <w:sz w:val="20"/>
      <w:szCs w:val="20"/>
    </w:rPr>
  </w:style>
  <w:style w:type="paragraph" w:styleId="CommentSubject">
    <w:name w:val="annotation subject"/>
    <w:basedOn w:val="CommentText"/>
    <w:next w:val="CommentText"/>
    <w:link w:val="CommentSubjectChar"/>
    <w:uiPriority w:val="99"/>
    <w:semiHidden/>
    <w:unhideWhenUsed/>
    <w:rsid w:val="00E568D8"/>
    <w:rPr>
      <w:b/>
      <w:bCs/>
    </w:rPr>
  </w:style>
  <w:style w:type="character" w:customStyle="1" w:styleId="CommentSubjectChar">
    <w:name w:val="Comment Subject Char"/>
    <w:basedOn w:val="CommentTextChar"/>
    <w:link w:val="CommentSubject"/>
    <w:uiPriority w:val="99"/>
    <w:semiHidden/>
    <w:rsid w:val="00E568D8"/>
    <w:rPr>
      <w:b/>
      <w:bCs/>
      <w:sz w:val="20"/>
      <w:szCs w:val="20"/>
    </w:rPr>
  </w:style>
  <w:style w:type="paragraph" w:styleId="Caption">
    <w:name w:val="caption"/>
    <w:basedOn w:val="Normal"/>
    <w:next w:val="Normal"/>
    <w:uiPriority w:val="35"/>
    <w:unhideWhenUsed/>
    <w:qFormat/>
    <w:rsid w:val="00E44F83"/>
    <w:pPr>
      <w:spacing w:line="240" w:lineRule="auto"/>
    </w:pPr>
    <w:rPr>
      <w:b/>
      <w:bCs/>
      <w:color w:val="4F81BD" w:themeColor="accent1"/>
      <w:sz w:val="18"/>
      <w:szCs w:val="18"/>
    </w:rPr>
  </w:style>
  <w:style w:type="paragraph" w:styleId="Revision">
    <w:name w:val="Revision"/>
    <w:hidden/>
    <w:uiPriority w:val="99"/>
    <w:semiHidden/>
    <w:rsid w:val="00607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44221887">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y.stategeothermaldata.org/repository/resource/168566464e3d5f8f3cde3b9fc0049f45/" TargetMode="External"/><Relationship Id="rId18" Type="http://schemas.openxmlformats.org/officeDocument/2006/relationships/hyperlink" Target="https://github.com/usgin/usgin-geoportal/blob/master/WEB-INF/classes/gpt/metadata/fgdc/csdgm2iso19115_usgin.xslt" TargetMode="External"/><Relationship Id="rId26" Type="http://schemas.openxmlformats.org/officeDocument/2006/relationships/hyperlink" Target="http://tomcat.apache.org/" TargetMode="External"/><Relationship Id="rId39" Type="http://schemas.openxmlformats.org/officeDocument/2006/relationships/hyperlink" Target="http://lab.usgin.org/groups/drupal-development" TargetMode="External"/><Relationship Id="rId21" Type="http://schemas.openxmlformats.org/officeDocument/2006/relationships/hyperlink" Target="http://usgin.org/specifications/applications" TargetMode="External"/><Relationship Id="rId34" Type="http://schemas.openxmlformats.org/officeDocument/2006/relationships/hyperlink" Target="http://lab.usgin.org/applications/drupal" TargetMode="External"/><Relationship Id="rId42" Type="http://schemas.openxmlformats.org/officeDocument/2006/relationships/hyperlink" Target="http://geoserver.org/" TargetMode="External"/><Relationship Id="rId47" Type="http://schemas.openxmlformats.org/officeDocument/2006/relationships/hyperlink" Target="http://lab.usgin.org/applications/postgresql-and-postgis" TargetMode="External"/><Relationship Id="rId50" Type="http://schemas.openxmlformats.org/officeDocument/2006/relationships/hyperlink" Target="http://lab.usgin.org/applications/postgresql-and-postgis" TargetMode="External"/><Relationship Id="rId55" Type="http://schemas.openxmlformats.org/officeDocument/2006/relationships/hyperlink" Target="http://github.com/usgin/csvtometadata" TargetMode="External"/><Relationship Id="rId63" Type="http://schemas.openxmlformats.org/officeDocument/2006/relationships/hyperlink" Target="http://lab.usgin.org/applications/doc/csw-client-esri-arcgis-desktop-and-arcexplorer" TargetMode="External"/><Relationship Id="rId68" Type="http://schemas.openxmlformats.org/officeDocument/2006/relationships/hyperlink" Target="https://github.com/usgin-models" TargetMode="External"/><Relationship Id="rId76" Type="http://schemas.openxmlformats.org/officeDocument/2006/relationships/hyperlink" Target="http://repository.azgs.az.gov/uri_gin/azgs/dlio/122%202013-02-01" TargetMode="External"/><Relationship Id="rId84"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lab.usgin.org" TargetMode="External"/><Relationship Id="rId2" Type="http://schemas.openxmlformats.org/officeDocument/2006/relationships/customXml" Target="../customXml/item2.xml"/><Relationship Id="rId16" Type="http://schemas.openxmlformats.org/officeDocument/2006/relationships/hyperlink" Target="http://usgin.org/specifications/metadata-and-catalog" TargetMode="External"/><Relationship Id="rId29" Type="http://schemas.openxmlformats.org/officeDocument/2006/relationships/hyperlink" Target="http://usgin.org/glossary" TargetMode="External"/><Relationship Id="rId11" Type="http://schemas.openxmlformats.org/officeDocument/2006/relationships/image" Target="media/image1.png"/><Relationship Id="rId24" Type="http://schemas.openxmlformats.org/officeDocument/2006/relationships/hyperlink" Target="http://aws.amazon.com/" TargetMode="External"/><Relationship Id="rId32" Type="http://schemas.openxmlformats.org/officeDocument/2006/relationships/hyperlink" Target="http://lab.usgin.org/groups/using-django-usgin" TargetMode="External"/><Relationship Id="rId37" Type="http://schemas.openxmlformats.org/officeDocument/2006/relationships/hyperlink" Target="http://geothermaldata.org/" TargetMode="External"/><Relationship Id="rId40" Type="http://schemas.openxmlformats.org/officeDocument/2006/relationships/hyperlink" Target="http://esri.com/" TargetMode="External"/><Relationship Id="rId45" Type="http://schemas.openxmlformats.org/officeDocument/2006/relationships/hyperlink" Target="http://geothermal.smu.edu/geoserver/web/" TargetMode="External"/><Relationship Id="rId53" Type="http://schemas.openxmlformats.org/officeDocument/2006/relationships/hyperlink" Target="http://lab.usgin.org/applications/python" TargetMode="External"/><Relationship Id="rId58" Type="http://schemas.openxmlformats.org/officeDocument/2006/relationships/hyperlink" Target="http://waterdata.usgs.gov/az/nwis/rt" TargetMode="External"/><Relationship Id="rId66" Type="http://schemas.openxmlformats.org/officeDocument/2006/relationships/hyperlink" Target="http://schemas.usgin.org/models/" TargetMode="External"/><Relationship Id="rId74" Type="http://schemas.openxmlformats.org/officeDocument/2006/relationships/hyperlink" Target="http://www.epa.gov/exchangenetwork/" TargetMode="External"/><Relationship Id="rId79" Type="http://schemas.openxmlformats.org/officeDocument/2006/relationships/hyperlink" Target="http://lab.usgin.org/profiles/doc/metadata-content-recommendations" TargetMode="External"/><Relationship Id="rId5" Type="http://schemas.openxmlformats.org/officeDocument/2006/relationships/styles" Target="styles.xml"/><Relationship Id="rId61" Type="http://schemas.openxmlformats.org/officeDocument/2006/relationships/hyperlink" Target="http://search.usgin.org" TargetMode="External"/><Relationship Id="rId82"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xchangenetwork.net/data-exchange/" TargetMode="External"/><Relationship Id="rId31" Type="http://schemas.openxmlformats.org/officeDocument/2006/relationships/hyperlink" Target="http://lab.usgin.org/applications/django" TargetMode="External"/><Relationship Id="rId44" Type="http://schemas.openxmlformats.org/officeDocument/2006/relationships/hyperlink" Target="http://geothermaldata.org/" TargetMode="External"/><Relationship Id="rId52" Type="http://schemas.openxmlformats.org/officeDocument/2006/relationships/hyperlink" Target="http://www.python.org/" TargetMode="External"/><Relationship Id="rId60" Type="http://schemas.openxmlformats.org/officeDocument/2006/relationships/hyperlink" Target="https://www.google.com/search?&amp;q=%22Sustainable+Geothermal+Power%22" TargetMode="External"/><Relationship Id="rId65" Type="http://schemas.openxmlformats.org/officeDocument/2006/relationships/hyperlink" Target="http://www.geosciml.org/geosciml/3.0/documentation/html/index.html" TargetMode="External"/><Relationship Id="rId73" Type="http://schemas.openxmlformats.org/officeDocument/2006/relationships/hyperlink" Target="https://github.com/usgin" TargetMode="External"/><Relationship Id="rId78" Type="http://schemas.openxmlformats.org/officeDocument/2006/relationships/hyperlink" Target="http://www.loc.gov/cds/downloads/FRBR.PDF" TargetMode="External"/><Relationship Id="rId81" Type="http://schemas.openxmlformats.org/officeDocument/2006/relationships/hyperlink" Target="http://repository.usgin.org/uri_gin/usgin/dlio/49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repository.usgin.org/uri_gin/usgin/dlio/335" TargetMode="External"/><Relationship Id="rId22" Type="http://schemas.openxmlformats.org/officeDocument/2006/relationships/hyperlink" Target="http://usgin.org/specifications?&amp;order=field_specification_label&amp;sort=asc" TargetMode="External"/><Relationship Id="rId27" Type="http://schemas.openxmlformats.org/officeDocument/2006/relationships/hyperlink" Target="http://lab.usgin.org/applications/apache-tomcat" TargetMode="External"/><Relationship Id="rId30" Type="http://schemas.openxmlformats.org/officeDocument/2006/relationships/hyperlink" Target="http://www.djangoproject.com/" TargetMode="External"/><Relationship Id="rId35" Type="http://schemas.openxmlformats.org/officeDocument/2006/relationships/hyperlink" Target="http://lab.usgin.org/" TargetMode="External"/><Relationship Id="rId43" Type="http://schemas.openxmlformats.org/officeDocument/2006/relationships/hyperlink" Target="http://lab.usgin.org/applications/geoserver" TargetMode="External"/><Relationship Id="rId48" Type="http://schemas.openxmlformats.org/officeDocument/2006/relationships/hyperlink" Target="http://lab.usgin.org/" TargetMode="External"/><Relationship Id="rId56" Type="http://schemas.openxmlformats.org/officeDocument/2006/relationships/hyperlink" Target="http://viewer.nationalmap.gov/viewer/" TargetMode="External"/><Relationship Id="rId64" Type="http://schemas.openxmlformats.org/officeDocument/2006/relationships/hyperlink" Target="http://data.geothermaldatasystem.org/" TargetMode="External"/><Relationship Id="rId69" Type="http://schemas.openxmlformats.org/officeDocument/2006/relationships/hyperlink" Target="http://schemas.usgin.org" TargetMode="External"/><Relationship Id="rId77" Type="http://schemas.openxmlformats.org/officeDocument/2006/relationships/hyperlink" Target="http://dublincore.org/documents/dcmi-terms/" TargetMode="External"/><Relationship Id="rId8" Type="http://schemas.openxmlformats.org/officeDocument/2006/relationships/webSettings" Target="webSettings.xml"/><Relationship Id="rId51" Type="http://schemas.openxmlformats.org/officeDocument/2006/relationships/hyperlink" Target="http://lab.usgin.org/" TargetMode="External"/><Relationship Id="rId72" Type="http://schemas.openxmlformats.org/officeDocument/2006/relationships/hyperlink" Target="http://lab.usgin.org/tools" TargetMode="External"/><Relationship Id="rId80" Type="http://schemas.openxmlformats.org/officeDocument/2006/relationships/hyperlink" Target="http://repository.usgin.org/uri_gin/usgin/dlio/337"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usgin.org/specifications/metadata-and-catalog" TargetMode="External"/><Relationship Id="rId25" Type="http://schemas.openxmlformats.org/officeDocument/2006/relationships/hyperlink" Target="http://lab.usgin.org/applications/amazon-web-services" TargetMode="External"/><Relationship Id="rId33" Type="http://schemas.openxmlformats.org/officeDocument/2006/relationships/hyperlink" Target="http://drupal.org/" TargetMode="External"/><Relationship Id="rId38" Type="http://schemas.openxmlformats.org/officeDocument/2006/relationships/hyperlink" Target="http://usgin.org/" TargetMode="External"/><Relationship Id="rId46" Type="http://schemas.openxmlformats.org/officeDocument/2006/relationships/hyperlink" Target="http://postgis.refractions.net/" TargetMode="External"/><Relationship Id="rId59" Type="http://schemas.openxmlformats.org/officeDocument/2006/relationships/hyperlink" Target="http://gisweb.unr.edu/geothermal/" TargetMode="External"/><Relationship Id="rId67" Type="http://schemas.openxmlformats.org/officeDocument/2006/relationships/hyperlink" Target="http://schemas.usgin.org/models/" TargetMode="External"/><Relationship Id="rId20" Type="http://schemas.openxmlformats.org/officeDocument/2006/relationships/hyperlink" Target="https://github.com/usgin/usginspecs/blob/master/DefineNewInformationExchange.docx?raw=true" TargetMode="External"/><Relationship Id="rId41" Type="http://schemas.openxmlformats.org/officeDocument/2006/relationships/hyperlink" Target="http://usgin.org/glossary" TargetMode="External"/><Relationship Id="rId54" Type="http://schemas.openxmlformats.org/officeDocument/2006/relationships/hyperlink" Target="http://lab.usgin.org/" TargetMode="External"/><Relationship Id="rId62" Type="http://schemas.openxmlformats.org/officeDocument/2006/relationships/hyperlink" Target="http://search.stategeothermaldata.org/" TargetMode="External"/><Relationship Id="rId70" Type="http://schemas.openxmlformats.org/officeDocument/2006/relationships/hyperlink" Target="http://usgin.org/specifications/information-exchange" TargetMode="External"/><Relationship Id="rId75" Type="http://schemas.openxmlformats.org/officeDocument/2006/relationships/hyperlink" Target="https://github.com/usgi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repository.usgin.org/uri_gin/usgin/dlio/335" TargetMode="External"/><Relationship Id="rId23" Type="http://schemas.openxmlformats.org/officeDocument/2006/relationships/hyperlink" Target="http://usgin.org/specifications?&amp;order=field_specification_description&amp;sort=asc" TargetMode="External"/><Relationship Id="rId28" Type="http://schemas.openxmlformats.org/officeDocument/2006/relationships/hyperlink" Target="http://www.opengeospatial.org/" TargetMode="External"/><Relationship Id="rId36" Type="http://schemas.openxmlformats.org/officeDocument/2006/relationships/hyperlink" Target="http://www.stategeothermaldata.org/" TargetMode="External"/><Relationship Id="rId49" Type="http://schemas.openxmlformats.org/officeDocument/2006/relationships/hyperlink" Target="http://www.postgresql.org/" TargetMode="External"/><Relationship Id="rId57" Type="http://schemas.openxmlformats.org/officeDocument/2006/relationships/hyperlink" Target="http://data.unep-wc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3C4EB-B5B1-440A-8643-827FD87D0897}">
  <ds:schemaRefs>
    <ds:schemaRef ds:uri="http://schemas.openxmlformats.org/officeDocument/2006/bibliography"/>
  </ds:schemaRefs>
</ds:datastoreItem>
</file>

<file path=customXml/itemProps2.xml><?xml version="1.0" encoding="utf-8"?>
<ds:datastoreItem xmlns:ds="http://schemas.openxmlformats.org/officeDocument/2006/customXml" ds:itemID="{6AFCAF55-867B-4064-A2AA-175841A3E57E}">
  <ds:schemaRefs>
    <ds:schemaRef ds:uri="http://schemas.openxmlformats.org/officeDocument/2006/bibliography"/>
  </ds:schemaRefs>
</ds:datastoreItem>
</file>

<file path=customXml/itemProps3.xml><?xml version="1.0" encoding="utf-8"?>
<ds:datastoreItem xmlns:ds="http://schemas.openxmlformats.org/officeDocument/2006/customXml" ds:itemID="{18AE9A9A-BFCD-4086-9FDD-86E36E8C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20</Pages>
  <Words>9710</Words>
  <Characters>55347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cp:lastModifiedBy>
  <cp:revision>12</cp:revision>
  <dcterms:created xsi:type="dcterms:W3CDTF">2013-03-28T15:12:00Z</dcterms:created>
  <dcterms:modified xsi:type="dcterms:W3CDTF">2013-07-05T19:56:00Z</dcterms:modified>
</cp:coreProperties>
</file>