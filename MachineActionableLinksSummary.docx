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664807" w:rsidP="004277B6">
      <w:pPr>
        <w:pStyle w:val="Title"/>
        <w:suppressAutoHyphens/>
      </w:pPr>
      <w:r>
        <w:t>Machine-actionable web linking: datasets, services, metadata</w:t>
      </w:r>
    </w:p>
    <w:p w:rsidR="00F3794F" w:rsidRDefault="00F3794F" w:rsidP="00664807">
      <w:pPr>
        <w:rPr>
          <w:ins w:id="0" w:author="Stephen Richard2" w:date="2013-02-16T21:02:00Z"/>
        </w:rPr>
      </w:pPr>
      <w:proofErr w:type="gramStart"/>
      <w:ins w:id="1" w:author="Stephen Richard2" w:date="2013-02-16T21:02:00Z">
        <w:r>
          <w:t xml:space="preserve">An abstract specification for </w:t>
        </w:r>
      </w:ins>
      <w:ins w:id="2" w:author="Stephen Richard2" w:date="2013-02-16T21:03:00Z">
        <w:r>
          <w:t xml:space="preserve">a </w:t>
        </w:r>
      </w:ins>
      <w:ins w:id="3" w:author="Stephen Richard2" w:date="2013-02-16T21:02:00Z">
        <w:r>
          <w:t>hypermedia control</w:t>
        </w:r>
      </w:ins>
      <w:ins w:id="4" w:author="Stephen Richard2" w:date="2013-02-16T21:03:00Z">
        <w:r>
          <w:t xml:space="preserve"> to link to data or metadata services.</w:t>
        </w:r>
      </w:ins>
      <w:proofErr w:type="gramEnd"/>
      <w:ins w:id="5" w:author="Stephen Richard2" w:date="2013-02-16T21:02:00Z">
        <w:r>
          <w:t xml:space="preserve"> </w:t>
        </w:r>
      </w:ins>
    </w:p>
    <w:p w:rsidR="00664807" w:rsidRDefault="00664807" w:rsidP="00664807">
      <w:r>
        <w:t>Working concept development document for discussion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6" w:author="Stephen Richard2" w:date="2013-02-18T19:18:00Z">
        <w:r w:rsidR="002336D5">
          <w:rPr>
            <w:noProof/>
          </w:rPr>
          <w:t>February 18, 2013</w:t>
        </w:r>
      </w:ins>
      <w:del w:id="7" w:author="Stephen Richard2" w:date="2013-01-28T07:47:00Z">
        <w:r w:rsidR="0032432F" w:rsidDel="00B07434">
          <w:rPr>
            <w:noProof/>
          </w:rPr>
          <w:delText>January 26, 2013</w:delText>
        </w:r>
      </w:del>
      <w:r>
        <w:fldChar w:fldCharType="end"/>
      </w:r>
    </w:p>
    <w:p w:rsidR="00664807" w:rsidRDefault="00664807" w:rsidP="00664807">
      <w:pPr>
        <w:pStyle w:val="Heading1"/>
      </w:pPr>
      <w:r>
        <w:t>Introduction</w:t>
      </w:r>
    </w:p>
    <w:p w:rsidR="007755E2" w:rsidDel="00145B5A" w:rsidRDefault="007755E2">
      <w:pPr>
        <w:rPr>
          <w:del w:id="8" w:author="Stephen Richard2" w:date="2013-01-26T13:35:00Z"/>
        </w:rPr>
      </w:pPr>
      <w:r>
        <w:t xml:space="preserve">This document outlines a scheme </w:t>
      </w:r>
      <w:r w:rsidR="00E60A6F">
        <w:t xml:space="preserve">for </w:t>
      </w:r>
      <w:ins w:id="9" w:author="Stephen Richard2" w:date="2013-01-26T13:02:00Z">
        <w:r w:rsidR="00E60A6F">
          <w:t>properties that can be us</w:t>
        </w:r>
      </w:ins>
      <w:ins w:id="10" w:author="Stephen Richard2" w:date="2013-01-26T13:03:00Z">
        <w:r w:rsidR="00E60A6F">
          <w:t xml:space="preserve">ed to specify the behavior of a link in a </w:t>
        </w:r>
      </w:ins>
      <w:ins w:id="11" w:author="Stephen Richard2" w:date="2013-02-16T21:04:00Z">
        <w:r w:rsidR="00F3794F">
          <w:t>hypermedia</w:t>
        </w:r>
      </w:ins>
      <w:ins w:id="12" w:author="Stephen Richard2" w:date="2013-01-26T13:03:00Z">
        <w:r w:rsidR="00E60A6F">
          <w:t xml:space="preserve"> document such that machine agents can </w:t>
        </w:r>
      </w:ins>
      <w:ins w:id="13" w:author="Stephen Richard2" w:date="2013-01-26T13:04:00Z">
        <w:r w:rsidR="00E60A6F">
          <w:t>interpret the link and use it with minimal interve</w:t>
        </w:r>
        <w:r w:rsidR="00E60A6F">
          <w:t>n</w:t>
        </w:r>
        <w:r w:rsidR="00E60A6F">
          <w:t>tion by a human user.</w:t>
        </w:r>
      </w:ins>
      <w:ins w:id="14" w:author="Stephen Richard2" w:date="2013-01-26T13:02:00Z">
        <w:r w:rsidR="00E60A6F">
          <w:t xml:space="preserve"> </w:t>
        </w:r>
      </w:ins>
      <w:del w:id="15" w:author="Stephen Richard2" w:date="2013-01-26T13:04:00Z">
        <w:r w:rsidDel="00E60A6F">
          <w:delText xml:space="preserve">to describe machine actionable links in any kind of listing of resources intended for machine processing. </w:delText>
        </w:r>
      </w:del>
      <w:r>
        <w:t xml:space="preserve">There are a variety of situations in which </w:t>
      </w:r>
      <w:del w:id="16" w:author="Stephen Richard2" w:date="2013-01-26T13:30:00Z">
        <w:r w:rsidDel="00145B5A">
          <w:delText>it is necessary to</w:delText>
        </w:r>
      </w:del>
      <w:ins w:id="17" w:author="Stephen Richard2" w:date="2013-01-26T13:30:00Z">
        <w:r w:rsidR="00145B5A">
          <w:t>a machine client might</w:t>
        </w:r>
      </w:ins>
      <w:r>
        <w:t xml:space="preserve"> acquire and pr</w:t>
      </w:r>
      <w:r>
        <w:t>o</w:t>
      </w:r>
      <w:r>
        <w:t xml:space="preserve">cess a listing of resources—the objective might be to </w:t>
      </w:r>
      <w:r w:rsidR="0042189F">
        <w:t>make</w:t>
      </w:r>
      <w:r>
        <w:t xml:space="preserve"> resource</w:t>
      </w:r>
      <w:ins w:id="18" w:author="Stephen Richard2" w:date="2013-01-26T13:30:00Z">
        <w:r w:rsidR="00145B5A">
          <w:t>s</w:t>
        </w:r>
      </w:ins>
      <w:r w:rsidR="0042189F">
        <w:t xml:space="preserve"> available to a user in their work environment</w:t>
      </w:r>
      <w:r>
        <w:t>, reconstruct a</w:t>
      </w:r>
      <w:r w:rsidR="0042189F">
        <w:t>n archived</w:t>
      </w:r>
      <w:r>
        <w:t xml:space="preserve"> </w:t>
      </w:r>
      <w:r w:rsidR="0042189F">
        <w:t xml:space="preserve">compound </w:t>
      </w:r>
      <w:r>
        <w:t>digital object</w:t>
      </w:r>
      <w:r w:rsidR="0042189F">
        <w:t>,</w:t>
      </w:r>
      <w:r>
        <w:t xml:space="preserve"> </w:t>
      </w:r>
      <w:del w:id="19" w:author="Stephen Richard2" w:date="2013-02-16T21:05:00Z">
        <w:r w:rsidDel="00F3794F">
          <w:delText xml:space="preserve">or to </w:delText>
        </w:r>
      </w:del>
      <w:r>
        <w:t>reconstruct a workspace</w:t>
      </w:r>
      <w:ins w:id="20" w:author="Stephen Richard2" w:date="2013-02-16T21:05:00Z">
        <w:r w:rsidR="00F3794F">
          <w:t>,</w:t>
        </w:r>
      </w:ins>
      <w:r w:rsidR="0042189F">
        <w:t xml:space="preserve"> </w:t>
      </w:r>
      <w:del w:id="21" w:author="Stephen Richard2" w:date="2013-02-16T21:06:00Z">
        <w:r w:rsidR="0042189F" w:rsidDel="00F3794F">
          <w:delText xml:space="preserve">or </w:delText>
        </w:r>
      </w:del>
      <w:ins w:id="22" w:author="Stephen Richard2" w:date="2013-02-16T21:05:00Z">
        <w:r w:rsidR="00F3794F">
          <w:t xml:space="preserve">to generate </w:t>
        </w:r>
      </w:ins>
      <w:r w:rsidR="0042189F">
        <w:t>data visualization</w:t>
      </w:r>
      <w:ins w:id="23" w:author="Stephen Richard2" w:date="2013-02-16T21:06:00Z">
        <w:r w:rsidR="00F3794F">
          <w:t>, or to duplicate a workflow</w:t>
        </w:r>
      </w:ins>
      <w:r>
        <w:t xml:space="preserve">. </w:t>
      </w:r>
      <w:r w:rsidR="0042189F">
        <w:t xml:space="preserve">The basic issue is how to assert associations (referred to as links) between resources for machine processing. </w:t>
      </w:r>
      <w:del w:id="24" w:author="Stephen Richard2" w:date="2013-01-26T13:35:00Z">
        <w:r w:rsidDel="00145B5A">
          <w:delText xml:space="preserve">Some examples would be: </w:delText>
        </w:r>
      </w:del>
    </w:p>
    <w:p w:rsidR="00664807" w:rsidDel="00145B5A" w:rsidRDefault="00664807">
      <w:pPr>
        <w:rPr>
          <w:del w:id="25" w:author="Stephen Richard2" w:date="2013-01-26T13:35:00Z"/>
        </w:rPr>
        <w:pPrChange w:id="26" w:author="Stephen Richard2" w:date="2013-01-26T13:35:00Z">
          <w:pPr>
            <w:pStyle w:val="ListParagraph"/>
            <w:numPr>
              <w:numId w:val="2"/>
            </w:numPr>
            <w:ind w:hanging="360"/>
          </w:pPr>
        </w:pPrChange>
      </w:pPr>
      <w:del w:id="27" w:author="Stephen Richard2" w:date="2013-01-26T13:30:00Z">
        <w:r w:rsidDel="00145B5A">
          <w:delText>a</w:delText>
        </w:r>
      </w:del>
      <w:del w:id="28" w:author="Stephen Richard2" w:date="2013-01-26T13:35:00Z">
        <w:r w:rsidDel="00145B5A">
          <w:delText xml:space="preserve"> web context document (common operating picture, OWS context) provides links to a colle</w:delText>
        </w:r>
        <w:r w:rsidDel="00145B5A">
          <w:delText>c</w:delText>
        </w:r>
        <w:r w:rsidDel="00145B5A">
          <w:delText>tion of resources that constitute a workspace environment, e.g. a map mash-up bringing a variety of service-based spatial data together to convey some interpretation.</w:delText>
        </w:r>
      </w:del>
    </w:p>
    <w:p w:rsidR="00664807" w:rsidDel="00145B5A" w:rsidRDefault="0042189F">
      <w:pPr>
        <w:rPr>
          <w:del w:id="29" w:author="Stephen Richard2" w:date="2013-01-26T13:35:00Z"/>
        </w:rPr>
        <w:pPrChange w:id="30" w:author="Stephen Richard2" w:date="2013-01-26T13:35:00Z">
          <w:pPr>
            <w:pStyle w:val="ListParagraph"/>
            <w:numPr>
              <w:numId w:val="2"/>
            </w:numPr>
            <w:ind w:hanging="360"/>
          </w:pPr>
        </w:pPrChange>
      </w:pPr>
      <w:del w:id="31" w:author="Stephen Richard2" w:date="2013-01-26T13:35:00Z">
        <w:r w:rsidDel="00145B5A">
          <w:delText>A metadata record for</w:delText>
        </w:r>
        <w:r w:rsidR="00664807" w:rsidDel="00145B5A">
          <w:delText xml:space="preserve"> a data granule links to a metadata record describing the collection that contains the granule</w:delText>
        </w:r>
      </w:del>
    </w:p>
    <w:p w:rsidR="00664807" w:rsidDel="00145B5A" w:rsidRDefault="00664807">
      <w:pPr>
        <w:rPr>
          <w:del w:id="32" w:author="Stephen Richard2" w:date="2013-01-26T13:35:00Z"/>
        </w:rPr>
        <w:pPrChange w:id="33" w:author="Stephen Richard2" w:date="2013-01-26T13:35:00Z">
          <w:pPr>
            <w:pStyle w:val="ListParagraph"/>
            <w:numPr>
              <w:numId w:val="2"/>
            </w:numPr>
            <w:ind w:hanging="360"/>
          </w:pPr>
        </w:pPrChange>
      </w:pPr>
      <w:del w:id="34" w:author="Stephen Richard2" w:date="2013-01-26T13:35:00Z">
        <w:r w:rsidDel="00145B5A">
          <w:delText>A dataset metadata descriptions contains links to one or more services that provide access to the data</w:delText>
        </w:r>
      </w:del>
    </w:p>
    <w:p w:rsidR="00664807" w:rsidDel="00145B5A" w:rsidRDefault="00664807">
      <w:pPr>
        <w:rPr>
          <w:del w:id="35" w:author="Stephen Richard2" w:date="2013-01-26T13:35:00Z"/>
        </w:rPr>
        <w:pPrChange w:id="36" w:author="Stephen Richard2" w:date="2013-01-26T13:35:00Z">
          <w:pPr>
            <w:pStyle w:val="ListParagraph"/>
            <w:numPr>
              <w:numId w:val="2"/>
            </w:numPr>
            <w:ind w:hanging="360"/>
          </w:pPr>
        </w:pPrChange>
      </w:pPr>
      <w:del w:id="37" w:author="Stephen Richard2" w:date="2013-01-26T13:35:00Z">
        <w:r w:rsidDel="00145B5A">
          <w:delText>A service metadata record contains links to metadata for the datasets the service distributes or utilizes.</w:delText>
        </w:r>
      </w:del>
    </w:p>
    <w:p w:rsidR="00664807" w:rsidDel="00145B5A" w:rsidRDefault="00664807">
      <w:pPr>
        <w:rPr>
          <w:del w:id="38" w:author="Stephen Richard2" w:date="2013-01-26T13:35:00Z"/>
        </w:rPr>
        <w:pPrChange w:id="39" w:author="Stephen Richard2" w:date="2013-01-26T13:35:00Z">
          <w:pPr>
            <w:pStyle w:val="ListParagraph"/>
            <w:numPr>
              <w:numId w:val="2"/>
            </w:numPr>
            <w:ind w:hanging="360"/>
          </w:pPr>
        </w:pPrChange>
      </w:pPr>
      <w:del w:id="40" w:author="Stephen Richard2" w:date="2013-01-26T13:35:00Z">
        <w:r w:rsidDel="00145B5A">
          <w:delText xml:space="preserve">A workflow description describes a chain of services </w:delText>
        </w:r>
      </w:del>
    </w:p>
    <w:p w:rsidR="00145B5A" w:rsidRDefault="00664807">
      <w:pPr>
        <w:pPrChange w:id="41" w:author="Stephen Richard2" w:date="2013-01-26T13:35:00Z">
          <w:pPr>
            <w:pStyle w:val="ListParagraph"/>
            <w:numPr>
              <w:numId w:val="2"/>
            </w:numPr>
            <w:ind w:hanging="360"/>
          </w:pPr>
        </w:pPrChange>
      </w:pPr>
      <w:del w:id="42" w:author="Stephen Richard2" w:date="2013-01-26T13:35:00Z">
        <w:r w:rsidDel="00145B5A">
          <w:delText xml:space="preserve">An Atom feed describing an information resource provides links </w:delText>
        </w:r>
        <w:r w:rsidR="007755E2" w:rsidDel="00145B5A">
          <w:delText>enabling a</w:delText>
        </w:r>
        <w:r w:rsidDel="00145B5A">
          <w:delText xml:space="preserve"> variety of human and machine interactions with the resource that access different representations and interfaces.</w:delText>
        </w:r>
      </w:del>
    </w:p>
    <w:p w:rsidR="00664807" w:rsidRDefault="00664807" w:rsidP="00664807">
      <w:r>
        <w:t xml:space="preserve">This issue impacts a variety of current activities considering use of Atom, </w:t>
      </w:r>
      <w:proofErr w:type="spellStart"/>
      <w:r>
        <w:t>GeoRSS</w:t>
      </w:r>
      <w:proofErr w:type="spellEnd"/>
      <w:r>
        <w:t xml:space="preserve">, or </w:t>
      </w:r>
      <w:r w:rsidR="0042189F">
        <w:t>various metadata formats</w:t>
      </w:r>
      <w:r>
        <w:t xml:space="preserve"> </w:t>
      </w:r>
      <w:r w:rsidR="0042189F">
        <w:t>to describe</w:t>
      </w:r>
      <w:r>
        <w:t xml:space="preserve"> associations between resources, including (among others) the</w:t>
      </w:r>
      <w:r w:rsidRPr="00DB1304">
        <w:t xml:space="preserve"> </w:t>
      </w:r>
      <w:r w:rsidR="007175CC">
        <w:t>Open Geospatial Co</w:t>
      </w:r>
      <w:r w:rsidR="007175CC">
        <w:t>n</w:t>
      </w:r>
      <w:r w:rsidR="007175CC">
        <w:t xml:space="preserve">sortium </w:t>
      </w:r>
      <w:hyperlink r:id="rId9" w:history="1">
        <w:r w:rsidRPr="007175CC">
          <w:rPr>
            <w:rStyle w:val="Hyperlink"/>
          </w:rPr>
          <w:t>OWS context Standards Working G</w:t>
        </w:r>
        <w:r w:rsidR="0042189F" w:rsidRPr="007175CC">
          <w:rPr>
            <w:rStyle w:val="Hyperlink"/>
          </w:rPr>
          <w:t>roup</w:t>
        </w:r>
      </w:hyperlink>
      <w:r w:rsidR="0042189F">
        <w:t xml:space="preserve">, </w:t>
      </w:r>
      <w:hyperlink r:id="rId10" w:history="1">
        <w:r w:rsidR="0042189F" w:rsidRPr="007175CC">
          <w:rPr>
            <w:rStyle w:val="Hyperlink"/>
          </w:rPr>
          <w:t xml:space="preserve">data and service casting schemes </w:t>
        </w:r>
      </w:hyperlink>
      <w:r w:rsidR="0042189F">
        <w:t xml:space="preserve">being developed by the </w:t>
      </w:r>
      <w:r w:rsidR="007175CC">
        <w:t>Earth Science Information Partners (ESIP)</w:t>
      </w:r>
      <w:r w:rsidR="0042189F">
        <w:t xml:space="preserve"> </w:t>
      </w:r>
      <w:r>
        <w:t>, energy industry ISO19115 metadata profile, the p</w:t>
      </w:r>
      <w:r w:rsidRPr="00017985">
        <w:t>rotocol for Web Description Resources (POWDER)</w:t>
      </w:r>
      <w:r>
        <w:t>, USGS CGI Web Application Integration Framework group</w:t>
      </w:r>
      <w:r w:rsidR="0042189F">
        <w:t xml:space="preserve">, </w:t>
      </w:r>
      <w:ins w:id="43" w:author="Stephen Richard2" w:date="2013-01-28T07:47:00Z">
        <w:r w:rsidR="00B07434">
          <w:t xml:space="preserve">linked data profiles being developed for JSON encoding (JSON-LD, </w:t>
        </w:r>
        <w:r w:rsidR="00B07434">
          <w:fldChar w:fldCharType="begin"/>
        </w:r>
        <w:r w:rsidR="00B07434">
          <w:instrText xml:space="preserve"> HYPERLINK "</w:instrText>
        </w:r>
        <w:r w:rsidR="00B07434" w:rsidRPr="00B07434">
          <w:instrText>http://json-ld.org/</w:instrText>
        </w:r>
        <w:r w:rsidR="00B07434">
          <w:instrText xml:space="preserve">" </w:instrText>
        </w:r>
        <w:r w:rsidR="00B07434">
          <w:fldChar w:fldCharType="separate"/>
        </w:r>
        <w:r w:rsidR="00B07434" w:rsidRPr="0095100A">
          <w:rPr>
            <w:rStyle w:val="Hyperlink"/>
          </w:rPr>
          <w:t>http://json-ld.org/</w:t>
        </w:r>
        <w:r w:rsidR="00B07434">
          <w:fldChar w:fldCharType="end"/>
        </w:r>
        <w:r w:rsidR="00B07434">
          <w:t xml:space="preserve">), </w:t>
        </w:r>
      </w:ins>
      <w:r w:rsidR="0042189F">
        <w:t>and the Open A</w:t>
      </w:r>
      <w:r w:rsidR="0042189F">
        <w:t>r</w:t>
      </w:r>
      <w:r w:rsidR="0042189F">
        <w:t>chives Initiative Object Reuse and Exchange specification</w:t>
      </w:r>
      <w:r>
        <w:t>.</w:t>
      </w:r>
    </w:p>
    <w:p w:rsidR="00664807" w:rsidRDefault="00664807" w:rsidP="00664807">
      <w:r>
        <w:t>The basic web architecture is designed to account for human-directed navigation of links to obtain r</w:t>
      </w:r>
      <w:r>
        <w:t>e</w:t>
      </w:r>
      <w:r>
        <w:t xml:space="preserve">sources that for the most part were intended for display and visual processing by human users. </w:t>
      </w:r>
      <w:proofErr w:type="gramStart"/>
      <w:ins w:id="44" w:author="Stephen Richard2" w:date="2013-02-14T19:51:00Z">
        <w:r w:rsidR="0096795D">
          <w:t>Impl</w:t>
        </w:r>
        <w:r w:rsidR="0096795D">
          <w:t>e</w:t>
        </w:r>
        <w:r w:rsidR="0096795D">
          <w:t xml:space="preserve">mentation of REST-architecture, in which the links (hypermedia controls, affordances) in </w:t>
        </w:r>
      </w:ins>
      <w:ins w:id="45" w:author="Stephen Richard2" w:date="2013-02-14T19:52:00Z">
        <w:r w:rsidR="0096795D">
          <w:t xml:space="preserve">hypermedia </w:t>
        </w:r>
      </w:ins>
      <w:ins w:id="46" w:author="Stephen Richard2" w:date="2013-02-14T19:51:00Z">
        <w:r w:rsidR="0096795D">
          <w:t>r</w:t>
        </w:r>
        <w:r w:rsidR="0096795D">
          <w:t>e</w:t>
        </w:r>
        <w:r w:rsidR="0096795D">
          <w:t xml:space="preserve">source representations must be self-explanatory in order to enable </w:t>
        </w:r>
      </w:ins>
      <w:ins w:id="47" w:author="Stephen Richard2" w:date="2013-02-14T19:52:00Z">
        <w:r w:rsidR="0096795D">
          <w:t>the hypermedia to drive application state [Fielding, web blog 2009].</w:t>
        </w:r>
        <w:proofErr w:type="gramEnd"/>
        <w:r w:rsidR="0096795D">
          <w:t xml:space="preserve"> </w:t>
        </w:r>
      </w:ins>
      <w:r>
        <w:t>With the increasing adoption of service-based architecture</w:t>
      </w:r>
      <w:ins w:id="48" w:author="Stephen Richard2" w:date="2013-01-26T13:31:00Z">
        <w:r w:rsidR="00145B5A">
          <w:t xml:space="preserve">, linked data, and </w:t>
        </w:r>
      </w:ins>
      <w:del w:id="49" w:author="Stephen Richard2" w:date="2013-01-26T13:31:00Z">
        <w:r w:rsidDel="00145B5A">
          <w:delText xml:space="preserve"> and </w:delText>
        </w:r>
      </w:del>
      <w:r>
        <w:t>semantic web technology, machine interpretation and processing of resources is becoming an int</w:t>
      </w:r>
      <w:r>
        <w:t>e</w:t>
      </w:r>
      <w:r>
        <w:t xml:space="preserve">gral part of an evolving distributed computation system. Simply clicking on a link to see what you get does not work </w:t>
      </w:r>
      <w:del w:id="50" w:author="Stephen Richard2" w:date="2013-01-26T13:31:00Z">
        <w:r w:rsidDel="00145B5A">
          <w:delText>for this applicatio</w:delText>
        </w:r>
      </w:del>
      <w:ins w:id="51" w:author="Stephen Richard2" w:date="2013-01-26T13:31:00Z">
        <w:r w:rsidR="00145B5A">
          <w:t>in this environment</w:t>
        </w:r>
      </w:ins>
      <w:del w:id="52" w:author="Stephen Richard2" w:date="2013-01-26T13:31:00Z">
        <w:r w:rsidDel="00145B5A">
          <w:delText>n</w:delText>
        </w:r>
      </w:del>
      <w:r>
        <w:t>. Links between resources for machine</w:t>
      </w:r>
      <w:ins w:id="53" w:author="Stephen Richard2" w:date="2013-01-26T13:32:00Z">
        <w:r w:rsidR="00145B5A">
          <w:t>-automated</w:t>
        </w:r>
      </w:ins>
      <w:r>
        <w:t xml:space="preserve"> processing require additional information about the nature of the target resource, its capabilities, data structure, and co</w:t>
      </w:r>
      <w:r>
        <w:t>n</w:t>
      </w:r>
      <w:r>
        <w:t>tent.</w:t>
      </w:r>
      <w:ins w:id="54" w:author="Stephen Richard2" w:date="2013-01-26T13:33:00Z">
        <w:r w:rsidR="00145B5A">
          <w:t xml:space="preserve"> </w:t>
        </w:r>
      </w:ins>
    </w:p>
    <w:p w:rsidR="00664807" w:rsidRDefault="00664807" w:rsidP="00664807">
      <w:del w:id="55" w:author="Stephen Richard2" w:date="2013-01-26T13:33:00Z">
        <w:r w:rsidDel="00145B5A">
          <w:delText xml:space="preserve">The web works on http and html. </w:delText>
        </w:r>
      </w:del>
      <w:r w:rsidR="000A115A">
        <w:t xml:space="preserve">Software clients </w:t>
      </w:r>
      <w:ins w:id="56" w:author="Stephen Richard2" w:date="2013-01-26T13:33:00Z">
        <w:r w:rsidR="00145B5A">
          <w:t xml:space="preserve">on the World Wide Web </w:t>
        </w:r>
      </w:ins>
      <w:r w:rsidR="000A115A">
        <w:t xml:space="preserve">use the </w:t>
      </w:r>
      <w:r>
        <w:t>MIME type</w:t>
      </w:r>
      <w:r w:rsidR="000A115A">
        <w:t xml:space="preserve"> value</w:t>
      </w:r>
      <w:r>
        <w:t xml:space="preserve"> </w:t>
      </w:r>
      <w:r w:rsidR="000A115A">
        <w:t xml:space="preserve">of the </w:t>
      </w:r>
      <w:r>
        <w:t>content</w:t>
      </w:r>
      <w:r w:rsidR="000A115A">
        <w:t>-</w:t>
      </w:r>
      <w:r>
        <w:t>type header param</w:t>
      </w:r>
      <w:r>
        <w:t>e</w:t>
      </w:r>
      <w:r>
        <w:t xml:space="preserve">ter in </w:t>
      </w:r>
      <w:r w:rsidR="000A115A">
        <w:t xml:space="preserve">the </w:t>
      </w:r>
      <w:r>
        <w:t xml:space="preserve">response to an ‘http GET’ to </w:t>
      </w:r>
      <w:r w:rsidR="000A115A">
        <w:t>determine how to</w:t>
      </w:r>
      <w:r w:rsidR="007175CC">
        <w:t xml:space="preserve"> </w:t>
      </w:r>
      <w:r>
        <w:t>handle a response document (message)</w:t>
      </w:r>
      <w:r w:rsidR="000A115A">
        <w:t>. The</w:t>
      </w:r>
      <w:r w:rsidR="007175CC">
        <w:t xml:space="preserve"> </w:t>
      </w:r>
      <w:r>
        <w:t>handler has to know characteristics of th</w:t>
      </w:r>
      <w:r w:rsidR="000A115A">
        <w:t>e</w:t>
      </w:r>
      <w:r>
        <w:t xml:space="preserve"> encoding scheme </w:t>
      </w:r>
      <w:r w:rsidR="000A115A">
        <w:t xml:space="preserve">in the document </w:t>
      </w:r>
      <w:r>
        <w:t xml:space="preserve">to utilize the response </w:t>
      </w:r>
      <w:r>
        <w:lastRenderedPageBreak/>
        <w:t xml:space="preserve">content. </w:t>
      </w:r>
      <w:ins w:id="57" w:author="Stephen Richard2" w:date="2013-02-14T19:54:00Z">
        <w:r w:rsidR="0096795D" w:rsidRPr="0096795D">
          <w:rPr>
            <w:highlight w:val="yellow"/>
            <w:rPrChange w:id="58" w:author="Stephen Richard2" w:date="2013-02-14T19:55:00Z">
              <w:rPr/>
            </w:rPrChange>
          </w:rPr>
          <w:t>[</w:t>
        </w:r>
        <w:proofErr w:type="gramStart"/>
        <w:r w:rsidR="0096795D" w:rsidRPr="0096795D">
          <w:rPr>
            <w:highlight w:val="yellow"/>
            <w:rPrChange w:id="59" w:author="Stephen Richard2" w:date="2013-02-14T19:55:00Z">
              <w:rPr/>
            </w:rPrChange>
          </w:rPr>
          <w:t>references</w:t>
        </w:r>
        <w:proofErr w:type="gramEnd"/>
        <w:r w:rsidR="0096795D" w:rsidRPr="0096795D">
          <w:rPr>
            <w:highlight w:val="yellow"/>
            <w:rPrChange w:id="60" w:author="Stephen Richard2" w:date="2013-02-14T19:55:00Z">
              <w:rPr/>
            </w:rPrChange>
          </w:rPr>
          <w:t xml:space="preserve"> to MIME type definition and registration </w:t>
        </w:r>
        <w:proofErr w:type="spellStart"/>
        <w:r w:rsidR="0096795D" w:rsidRPr="0096795D">
          <w:rPr>
            <w:highlight w:val="yellow"/>
            <w:rPrChange w:id="61" w:author="Stephen Richard2" w:date="2013-02-14T19:55:00Z">
              <w:rPr/>
            </w:rPrChange>
          </w:rPr>
          <w:t>rfc</w:t>
        </w:r>
        <w:proofErr w:type="spellEnd"/>
        <w:r w:rsidR="0096795D" w:rsidRPr="0096795D">
          <w:rPr>
            <w:highlight w:val="yellow"/>
            <w:rPrChange w:id="62" w:author="Stephen Richard2" w:date="2013-02-14T19:55:00Z">
              <w:rPr/>
            </w:rPrChange>
          </w:rPr>
          <w:t xml:space="preserve"> 6638]</w:t>
        </w:r>
        <w:r w:rsidR="0096795D">
          <w:t xml:space="preserve">. </w:t>
        </w:r>
      </w:ins>
      <w:r>
        <w:t xml:space="preserve">This works for </w:t>
      </w:r>
      <w:r w:rsidR="007175CC">
        <w:t>result documents that will be opened and understood by human users using co</w:t>
      </w:r>
      <w:r w:rsidR="007175CC">
        <w:t>m</w:t>
      </w:r>
      <w:r w:rsidR="007175CC">
        <w:t>mon desktop applications</w:t>
      </w:r>
      <w:r>
        <w:t xml:space="preserve">. </w:t>
      </w:r>
      <w:r w:rsidR="007175CC">
        <w:t>This proposal addresses a more complex situation</w:t>
      </w:r>
      <w:r>
        <w:t xml:space="preserve">: given a choice of several URIs to deference (typically using http framework, with implication that http header parameters may be involved), </w:t>
      </w:r>
      <w:r w:rsidR="007175CC">
        <w:t>a software application (m</w:t>
      </w:r>
      <w:r w:rsidR="007175CC">
        <w:t>a</w:t>
      </w:r>
      <w:r w:rsidR="007175CC">
        <w:t xml:space="preserve">chine) must determine </w:t>
      </w:r>
      <w:r>
        <w:t xml:space="preserve">which one(s) exposes the representation or interface that the software </w:t>
      </w:r>
      <w:r w:rsidR="007175CC">
        <w:t>can ut</w:t>
      </w:r>
      <w:r w:rsidR="007175CC">
        <w:t>i</w:t>
      </w:r>
      <w:r w:rsidR="007175CC">
        <w:t>lize</w:t>
      </w:r>
      <w:r>
        <w:t>.</w:t>
      </w:r>
      <w:r w:rsidR="000A115A">
        <w:t xml:space="preserve"> The solution proposed here is for link providers to supply some a priori knowledge of the link ta</w:t>
      </w:r>
      <w:r w:rsidR="000A115A">
        <w:t>r</w:t>
      </w:r>
      <w:r w:rsidR="000A115A">
        <w:t xml:space="preserve">gets to help applications utilizing the links; this information </w:t>
      </w:r>
      <w:del w:id="63" w:author="Stephen Richard2" w:date="2013-01-26T13:34:00Z">
        <w:r w:rsidR="000A115A" w:rsidDel="00145B5A">
          <w:delText>can be e</w:delText>
        </w:r>
        <w:r w:rsidR="000A115A" w:rsidDel="00145B5A">
          <w:delText>n</w:delText>
        </w:r>
        <w:r w:rsidR="000A115A" w:rsidDel="00145B5A">
          <w:delText>coded in link attributes</w:delText>
        </w:r>
      </w:del>
      <w:ins w:id="64" w:author="Stephen Richard2" w:date="2013-01-26T13:34:00Z">
        <w:r w:rsidR="00145B5A">
          <w:t xml:space="preserve">is supplied as properties associated with the links in </w:t>
        </w:r>
      </w:ins>
      <w:ins w:id="65" w:author="Stephen Richard2" w:date="2013-01-26T13:35:00Z">
        <w:r w:rsidR="00145B5A">
          <w:t>a resource representation</w:t>
        </w:r>
      </w:ins>
      <w:r w:rsidR="000A115A">
        <w:t>.</w:t>
      </w:r>
    </w:p>
    <w:p w:rsidR="00145B5A" w:rsidRDefault="00145B5A">
      <w:pPr>
        <w:pStyle w:val="Heading2"/>
        <w:rPr>
          <w:ins w:id="66" w:author="Stephen Richard2" w:date="2013-01-26T13:35:00Z"/>
        </w:rPr>
        <w:pPrChange w:id="67" w:author="Stephen Richard2" w:date="2013-01-26T13:36:00Z">
          <w:pPr/>
        </w:pPrChange>
      </w:pPr>
      <w:ins w:id="68" w:author="Stephen Richard2" w:date="2013-01-26T13:35:00Z">
        <w:r>
          <w:t>Use Scenarios</w:t>
        </w:r>
      </w:ins>
    </w:p>
    <w:p w:rsidR="00664807" w:rsidRPr="00F631E0" w:rsidRDefault="007175CC" w:rsidP="00664807">
      <w:r>
        <w:t>Here are a variety of</w:t>
      </w:r>
      <w:r w:rsidR="00664807">
        <w:t xml:space="preserve"> </w:t>
      </w:r>
      <w:del w:id="69" w:author="Stephen Richard2" w:date="2013-01-26T13:36:00Z">
        <w:r w:rsidR="00664807" w:rsidDel="00145B5A">
          <w:delText>use cases</w:delText>
        </w:r>
      </w:del>
      <w:ins w:id="70" w:author="Stephen Richard2" w:date="2013-01-26T13:36:00Z">
        <w:r w:rsidR="00145B5A">
          <w:t>scenarios</w:t>
        </w:r>
      </w:ins>
      <w:r w:rsidR="00664807">
        <w:t xml:space="preserve"> framed in several contexts: a metadata record</w:t>
      </w:r>
      <w:del w:id="71" w:author="Stephen Richard2" w:date="2013-01-26T13:37:00Z">
        <w:r w:rsidR="00664807" w:rsidDel="00145B5A">
          <w:delText xml:space="preserve"> (csw record, ISO 19139…..)</w:delText>
        </w:r>
      </w:del>
      <w:r w:rsidR="00664807">
        <w:t xml:space="preserve">, a ‘service cast’ or ‘dataset cast’ document, an ‘OWS context’ (‘common operating picture’) document (atom xml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72"/>
      <w:r w:rsidR="00664807">
        <w:t>way</w:t>
      </w:r>
      <w:commentRangeEnd w:id="72"/>
      <w:r w:rsidR="00145B5A">
        <w:rPr>
          <w:rStyle w:val="CommentReference"/>
        </w:rPr>
        <w:commentReference w:id="72"/>
      </w:r>
      <w:r w:rsidR="00664807">
        <w:t>.</w:t>
      </w:r>
    </w:p>
    <w:p w:rsidR="00664807" w:rsidRDefault="00145B5A" w:rsidP="00664807">
      <w:pPr>
        <w:pStyle w:val="ListParagraph"/>
        <w:numPr>
          <w:ilvl w:val="0"/>
          <w:numId w:val="1"/>
        </w:numPr>
      </w:pPr>
      <w:ins w:id="73" w:author="Stephen Richard2" w:date="2013-01-26T13:44:00Z">
        <w:r>
          <w:t xml:space="preserve">A data citation provides </w:t>
        </w:r>
        <w:proofErr w:type="gramStart"/>
        <w:r>
          <w:t>a</w:t>
        </w:r>
        <w:proofErr w:type="gramEnd"/>
        <w:r>
          <w:t xml:space="preserve"> </w:t>
        </w:r>
      </w:ins>
      <w:ins w:id="74" w:author="Stephen Richard2" w:date="2013-01-26T13:45:00Z">
        <w:r>
          <w:t>l</w:t>
        </w:r>
      </w:ins>
      <w:del w:id="75" w:author="Stephen Richard2" w:date="2013-01-26T13:44:00Z">
        <w:r w:rsidR="00664807" w:rsidDel="00145B5A">
          <w:delText>L</w:delText>
        </w:r>
      </w:del>
      <w:r w:rsidR="00664807">
        <w:t xml:space="preserve">ink to directly access </w:t>
      </w:r>
      <w:del w:id="76" w:author="Stephen Richard2" w:date="2013-01-26T13:44:00Z">
        <w:r w:rsidR="00664807" w:rsidDel="00145B5A">
          <w:delText>the dataset; want URL that will return data</w:delText>
        </w:r>
      </w:del>
      <w:ins w:id="77" w:author="Stephen Richard2" w:date="2013-01-26T13:44:00Z">
        <w:r>
          <w:t>a particular subset of some data set.</w:t>
        </w:r>
      </w:ins>
    </w:p>
    <w:p w:rsidR="00664807" w:rsidDel="00145B5A" w:rsidRDefault="007175CC" w:rsidP="00664807">
      <w:pPr>
        <w:pStyle w:val="ListParagraph"/>
        <w:numPr>
          <w:ilvl w:val="0"/>
          <w:numId w:val="1"/>
        </w:numPr>
        <w:rPr>
          <w:del w:id="78" w:author="Stephen Richard2" w:date="2013-01-26T13:46:00Z"/>
        </w:rPr>
      </w:pPr>
      <w:del w:id="79" w:author="Stephen Richard2" w:date="2013-01-26T13:46:00Z">
        <w:r w:rsidDel="00145B5A">
          <w:delText>Determine if</w:delText>
        </w:r>
        <w:r w:rsidR="00664807" w:rsidDel="00145B5A">
          <w:delText xml:space="preserve"> </w:delText>
        </w:r>
        <w:r w:rsidDel="00145B5A">
          <w:delText>S</w:delText>
        </w:r>
        <w:r w:rsidR="00664807" w:rsidDel="00145B5A">
          <w:delText xml:space="preserve">ervice </w:delText>
        </w:r>
        <w:r w:rsidDel="00145B5A">
          <w:delText xml:space="preserve">A </w:delText>
        </w:r>
        <w:r w:rsidR="00664807" w:rsidDel="00145B5A">
          <w:delText>present</w:delText>
        </w:r>
        <w:r w:rsidR="00125986" w:rsidDel="00145B5A">
          <w:delText>s</w:delText>
        </w:r>
        <w:r w:rsidR="00664807" w:rsidDel="00145B5A">
          <w:delText xml:space="preserve"> the same data as </w:delText>
        </w:r>
        <w:r w:rsidDel="00145B5A">
          <w:delText>S</w:delText>
        </w:r>
        <w:r w:rsidR="00664807" w:rsidDel="00145B5A">
          <w:delText>ervice</w:delText>
        </w:r>
        <w:r w:rsidDel="00145B5A">
          <w:delText xml:space="preserve"> B</w:delText>
        </w:r>
        <w:r w:rsidR="00664807" w:rsidDel="00145B5A">
          <w:delText xml:space="preserve">… </w:delText>
        </w:r>
      </w:del>
    </w:p>
    <w:p w:rsidR="00664807" w:rsidDel="00145B5A" w:rsidRDefault="005B0CAE" w:rsidP="00664807">
      <w:pPr>
        <w:pStyle w:val="ListParagraph"/>
        <w:numPr>
          <w:ilvl w:val="0"/>
          <w:numId w:val="1"/>
        </w:numPr>
        <w:rPr>
          <w:del w:id="80" w:author="Stephen Richard2" w:date="2013-01-26T13:44:00Z"/>
        </w:rPr>
      </w:pPr>
      <w:del w:id="81" w:author="Stephen Richard2" w:date="2013-01-26T13:44:00Z">
        <w:r w:rsidDel="00145B5A">
          <w:delText>A m</w:delText>
        </w:r>
        <w:r w:rsidR="00664807" w:rsidDel="00145B5A">
          <w:delText xml:space="preserve">etadata description of </w:delText>
        </w:r>
        <w:r w:rsidDel="00145B5A">
          <w:delText xml:space="preserve">a </w:delText>
        </w:r>
        <w:r w:rsidR="00664807" w:rsidDel="00145B5A">
          <w:delText>service resource links to metadata for datasets it serves</w:delText>
        </w:r>
        <w:r w:rsidDel="00145B5A">
          <w:delText>.</w:delText>
        </w:r>
      </w:del>
    </w:p>
    <w:p w:rsidR="00664807" w:rsidDel="00145B5A" w:rsidRDefault="00664807" w:rsidP="00145B5A">
      <w:pPr>
        <w:pStyle w:val="ListParagraph"/>
        <w:numPr>
          <w:ilvl w:val="0"/>
          <w:numId w:val="1"/>
        </w:numPr>
        <w:rPr>
          <w:del w:id="82" w:author="Stephen Richard2" w:date="2013-01-26T13:44:00Z"/>
        </w:rPr>
      </w:pPr>
      <w:del w:id="83" w:author="Stephen Richard2" w:date="2013-01-26T13:44:00Z">
        <w:r w:rsidDel="00145B5A">
          <w:delText>Service cast</w:delText>
        </w:r>
        <w:r w:rsidR="00125986" w:rsidDel="00145B5A">
          <w:delText xml:space="preserve"> entry specifies what datasets are offered</w:delText>
        </w:r>
      </w:del>
    </w:p>
    <w:p w:rsidR="00664807" w:rsidDel="00145B5A" w:rsidRDefault="00664807" w:rsidP="00664807">
      <w:pPr>
        <w:pStyle w:val="ListParagraph"/>
        <w:numPr>
          <w:ilvl w:val="0"/>
          <w:numId w:val="1"/>
        </w:numPr>
        <w:rPr>
          <w:del w:id="84" w:author="Stephen Richard2" w:date="2013-01-26T13:44:00Z"/>
        </w:rPr>
      </w:pPr>
      <w:del w:id="85" w:author="Stephen Richard2" w:date="2013-01-26T13:44:00Z">
        <w:r w:rsidDel="00145B5A">
          <w:delText>Metadata for a dataset contains actionable link/description of services providing the data</w:delText>
        </w:r>
        <w:r w:rsidR="005B0CAE" w:rsidDel="00145B5A">
          <w:delText xml:space="preserve"> so that a client can connect to the service and access data without human intervention.</w:delText>
        </w:r>
      </w:del>
    </w:p>
    <w:p w:rsidR="00664807" w:rsidDel="0032432F" w:rsidRDefault="00664807" w:rsidP="00664807">
      <w:pPr>
        <w:pStyle w:val="ListParagraph"/>
        <w:numPr>
          <w:ilvl w:val="0"/>
          <w:numId w:val="1"/>
        </w:numPr>
        <w:rPr>
          <w:del w:id="86" w:author="Stephen Richard2" w:date="2013-01-26T14:40:00Z"/>
        </w:rPr>
      </w:pPr>
      <w:moveFromRangeStart w:id="87" w:author="Stephen Richard2" w:date="2013-01-26T13:43:00Z" w:name="move346971165"/>
      <w:moveFrom w:id="88" w:author="Stephen Richard2" w:date="2013-01-26T13:43:00Z">
        <w:del w:id="89" w:author="Stephen Richard2" w:date="2013-01-26T14:40:00Z">
          <w:r w:rsidDel="0032432F">
            <w:delText>Dataset (or collection) cast specifies what services are available to query, ac</w:delText>
          </w:r>
          <w:r w:rsidR="005B0CAE" w:rsidDel="0032432F">
            <w:delText>cess, or transform each dataset, and client software can enable user to do these without intervention.</w:delText>
          </w:r>
        </w:del>
      </w:moveFrom>
    </w:p>
    <w:p w:rsidR="00664807" w:rsidDel="0032432F" w:rsidRDefault="00664807" w:rsidP="00664807">
      <w:pPr>
        <w:pStyle w:val="ListParagraph"/>
        <w:numPr>
          <w:ilvl w:val="0"/>
          <w:numId w:val="1"/>
        </w:numPr>
        <w:rPr>
          <w:del w:id="90" w:author="Stephen Richard2" w:date="2013-01-26T14:40:00Z"/>
        </w:rPr>
      </w:pPr>
      <w:moveFromRangeStart w:id="91" w:author="Stephen Richard2" w:date="2013-01-26T13:43:00Z" w:name="move346971134"/>
      <w:moveFromRangeEnd w:id="87"/>
      <w:moveFrom w:id="92" w:author="Stephen Richard2" w:date="2013-01-26T13:43:00Z">
        <w:del w:id="93" w:author="Stephen Richard2" w:date="2013-01-26T14:40:00Z">
          <w:r w:rsidDel="0032432F">
            <w:delText>Geospatial information context document (common operating picture, OWS context) provides links to a collection of resources that constitute a workspace environment, e.g. a map mash-up bringing a variety of service-based spatial data together to convey some interpretation, inclu</w:delText>
          </w:r>
          <w:r w:rsidDel="0032432F">
            <w:delText>d</w:delText>
          </w:r>
          <w:r w:rsidDel="0032432F">
            <w:delText>ing portrayal configuration, filters on datasets, operation options, etc...</w:delText>
          </w:r>
        </w:del>
      </w:moveFrom>
    </w:p>
    <w:p w:rsidR="00664807" w:rsidDel="0032432F" w:rsidRDefault="00664807" w:rsidP="00664807">
      <w:pPr>
        <w:pStyle w:val="ListParagraph"/>
        <w:numPr>
          <w:ilvl w:val="0"/>
          <w:numId w:val="1"/>
        </w:numPr>
        <w:rPr>
          <w:del w:id="94" w:author="Stephen Richard2" w:date="2013-01-26T14:40:00Z"/>
        </w:rPr>
      </w:pPr>
      <w:moveFromRangeStart w:id="95" w:author="Stephen Richard2" w:date="2013-01-26T13:43:00Z" w:name="move346971117"/>
      <w:moveFromRangeEnd w:id="91"/>
      <w:moveFrom w:id="96" w:author="Stephen Richard2" w:date="2013-01-26T13:43:00Z">
        <w:del w:id="97" w:author="Stephen Richard2" w:date="2013-01-26T14:40:00Z">
          <w:r w:rsidDel="0032432F">
            <w:delText>Metadata record for a data granule links to a metadata record describing the collection that contains the granule</w:delText>
          </w:r>
        </w:del>
      </w:moveFrom>
    </w:p>
    <w:p w:rsidR="00664807" w:rsidDel="0032432F" w:rsidRDefault="00664807" w:rsidP="00664807">
      <w:pPr>
        <w:pStyle w:val="ListParagraph"/>
        <w:numPr>
          <w:ilvl w:val="0"/>
          <w:numId w:val="1"/>
        </w:numPr>
        <w:rPr>
          <w:del w:id="98" w:author="Stephen Richard2" w:date="2013-01-26T14:40:00Z"/>
        </w:rPr>
      </w:pPr>
      <w:moveFromRangeStart w:id="99" w:author="Stephen Richard2" w:date="2013-01-26T13:42:00Z" w:name="move346971074"/>
      <w:moveFromRangeEnd w:id="95"/>
      <w:moveFrom w:id="100" w:author="Stephen Richard2" w:date="2013-01-26T13:42:00Z">
        <w:del w:id="101" w:author="Stephen Richard2" w:date="2013-01-26T14:40:00Z">
          <w:r w:rsidDel="0032432F">
            <w:delText xml:space="preserve">Workflow description describes a chain of services </w:delText>
          </w:r>
        </w:del>
      </w:moveFrom>
    </w:p>
    <w:moveFromRangeEnd w:id="99"/>
    <w:p w:rsidR="00664807" w:rsidDel="00145B5A" w:rsidRDefault="00664807" w:rsidP="00664807">
      <w:pPr>
        <w:pStyle w:val="ListParagraph"/>
        <w:numPr>
          <w:ilvl w:val="0"/>
          <w:numId w:val="1"/>
        </w:numPr>
        <w:rPr>
          <w:del w:id="102" w:author="Stephen Richard2" w:date="2013-01-26T13:42:00Z"/>
        </w:rPr>
      </w:pPr>
      <w:del w:id="103" w:author="Stephen Richard2" w:date="2013-01-26T13:42:00Z">
        <w:r w:rsidDel="00145B5A">
          <w:delText>Atom feed describing an information resource provides links enabling a variety of human and machine interactions with the resource that access different representations and interfaces.</w:delText>
        </w:r>
      </w:del>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rPr>
          <w:ins w:id="104" w:author="Stephen Richard2" w:date="2013-01-26T13:36:00Z"/>
        </w:rPr>
      </w:pPr>
      <w:r>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moveToRangeStart w:id="105" w:author="Stephen Richard2" w:date="2013-01-26T13:43:00Z" w:name="move346971134"/>
      <w:moveTo w:id="106" w:author="Stephen Richard2" w:date="2013-01-26T13:43:00Z">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moveTo>
    </w:p>
    <w:p w:rsidR="00145B5A" w:rsidDel="00145B5A" w:rsidRDefault="00145B5A" w:rsidP="00145B5A">
      <w:pPr>
        <w:pStyle w:val="ListParagraph"/>
        <w:numPr>
          <w:ilvl w:val="0"/>
          <w:numId w:val="2"/>
        </w:numPr>
        <w:rPr>
          <w:del w:id="107" w:author="Stephen Richard2" w:date="2013-01-26T13:46:00Z"/>
        </w:rPr>
      </w:pPr>
      <w:moveToRangeStart w:id="108" w:author="Stephen Richard2" w:date="2013-01-26T13:43:00Z" w:name="move346971117"/>
      <w:moveToRangeEnd w:id="105"/>
      <w:moveTo w:id="109" w:author="Stephen Richard2" w:date="2013-01-26T13:43:00Z">
        <w:del w:id="110" w:author="Stephen Richard2" w:date="2013-01-26T13:46:00Z">
          <w:r w:rsidDel="00145B5A">
            <w:delText>Metadata record for a data granule links to a metadata record describing the collection that contains the granule</w:delText>
          </w:r>
        </w:del>
      </w:moveTo>
    </w:p>
    <w:moveToRangeEnd w:id="108"/>
    <w:p w:rsidR="00145B5A" w:rsidRDefault="00145B5A" w:rsidP="00145B5A">
      <w:pPr>
        <w:pStyle w:val="ListParagraph"/>
        <w:numPr>
          <w:ilvl w:val="0"/>
          <w:numId w:val="2"/>
        </w:numPr>
        <w:rPr>
          <w:ins w:id="111" w:author="Stephen Richard2" w:date="2013-01-26T13:36:00Z"/>
        </w:rPr>
      </w:pPr>
      <w:ins w:id="112" w:author="Stephen Richard2" w:date="2013-01-26T13:36:00Z">
        <w:r>
          <w:t>A metadata record for a data granule links to a metadata record describing the collection that contains the granule</w:t>
        </w:r>
      </w:ins>
    </w:p>
    <w:p w:rsidR="00145B5A" w:rsidRDefault="00145B5A" w:rsidP="00145B5A">
      <w:pPr>
        <w:pStyle w:val="ListParagraph"/>
        <w:numPr>
          <w:ilvl w:val="0"/>
          <w:numId w:val="2"/>
        </w:numPr>
        <w:rPr>
          <w:ins w:id="113" w:author="Stephen Richard2" w:date="2013-01-26T13:44:00Z"/>
        </w:rPr>
      </w:pPr>
      <w:ins w:id="114" w:author="Stephen Richard2" w:date="2013-01-26T13:44:00Z">
        <w:r>
          <w:t>A metadata description of a service resource links to metadata for datasets it serves.</w:t>
        </w:r>
      </w:ins>
    </w:p>
    <w:p w:rsidR="00145B5A" w:rsidRDefault="00145B5A" w:rsidP="00145B5A">
      <w:pPr>
        <w:pStyle w:val="ListParagraph"/>
        <w:numPr>
          <w:ilvl w:val="0"/>
          <w:numId w:val="2"/>
        </w:numPr>
        <w:rPr>
          <w:ins w:id="115" w:author="Stephen Richard2" w:date="2013-01-26T13:44:00Z"/>
        </w:rPr>
      </w:pPr>
      <w:ins w:id="116" w:author="Stephen Richard2" w:date="2013-01-26T13:44:00Z">
        <w:r>
          <w:t>Metadata for a dataset contains actionable link/description of services providing the data so that a client can connect to the service and access data without human intervention.</w:t>
        </w:r>
      </w:ins>
    </w:p>
    <w:p w:rsidR="00145B5A" w:rsidRDefault="00145B5A" w:rsidP="00145B5A">
      <w:pPr>
        <w:pStyle w:val="ListParagraph"/>
        <w:numPr>
          <w:ilvl w:val="0"/>
          <w:numId w:val="2"/>
        </w:numPr>
      </w:pPr>
      <w:moveToRangeStart w:id="117" w:author="Stephen Richard2" w:date="2013-01-26T13:43:00Z" w:name="move346971165"/>
      <w:moveTo w:id="118" w:author="Stephen Richard2" w:date="2013-01-26T13:43:00Z">
        <w:r>
          <w:t>Dataset (or collection) cast specifies what services are available to query, access, or transform each dataset, and client software can enable user to do these without intervention.</w:t>
        </w:r>
      </w:moveTo>
    </w:p>
    <w:moveToRangeEnd w:id="117"/>
    <w:p w:rsidR="00145B5A" w:rsidRDefault="00145B5A" w:rsidP="00145B5A">
      <w:pPr>
        <w:pStyle w:val="ListParagraph"/>
        <w:numPr>
          <w:ilvl w:val="0"/>
          <w:numId w:val="2"/>
        </w:numPr>
        <w:rPr>
          <w:ins w:id="119" w:author="Stephen Richard2" w:date="2013-01-26T13:36:00Z"/>
        </w:rPr>
      </w:pPr>
      <w:ins w:id="120" w:author="Stephen Richard2" w:date="2013-01-26T13:36:00Z">
        <w:r>
          <w:t>A service metadata record contains links to metadata for the datasets the service distributes or utilizes.</w:t>
        </w:r>
      </w:ins>
    </w:p>
    <w:p w:rsidR="00145B5A" w:rsidRDefault="00145B5A" w:rsidP="00145B5A">
      <w:pPr>
        <w:pStyle w:val="ListParagraph"/>
        <w:numPr>
          <w:ilvl w:val="0"/>
          <w:numId w:val="2"/>
        </w:numPr>
        <w:rPr>
          <w:ins w:id="121" w:author="Stephen Richard2" w:date="2013-01-26T13:36:00Z"/>
        </w:rPr>
      </w:pPr>
      <w:ins w:id="122" w:author="Stephen Richard2" w:date="2013-01-26T13:36:00Z">
        <w:r>
          <w:t>An Atom feed describing an information resource provides links enabling a variety of human and machine interactions with the resource that access different representations and interfaces.</w:t>
        </w:r>
      </w:ins>
    </w:p>
    <w:p w:rsidR="00145B5A" w:rsidDel="00145B5A" w:rsidRDefault="00145B5A" w:rsidP="00145B5A">
      <w:pPr>
        <w:pStyle w:val="ListParagraph"/>
        <w:numPr>
          <w:ilvl w:val="0"/>
          <w:numId w:val="2"/>
        </w:numPr>
        <w:rPr>
          <w:del w:id="123" w:author="Stephen Richard2" w:date="2013-01-26T13:42:00Z"/>
        </w:rPr>
      </w:pPr>
      <w:moveToRangeStart w:id="124" w:author="Stephen Richard2" w:date="2013-01-26T13:42:00Z" w:name="move346971074"/>
      <w:moveTo w:id="125" w:author="Stephen Richard2" w:date="2013-01-26T13:42:00Z">
        <w:del w:id="126" w:author="Stephen Richard2" w:date="2013-01-26T13:42:00Z">
          <w:r w:rsidDel="00145B5A">
            <w:lastRenderedPageBreak/>
            <w:delText xml:space="preserve">Workflow description describes a chain of services </w:delText>
          </w:r>
        </w:del>
      </w:moveTo>
    </w:p>
    <w:moveToRangeEnd w:id="124"/>
    <w:p w:rsidR="00145B5A" w:rsidRDefault="00145B5A">
      <w:pPr>
        <w:pStyle w:val="ListParagraph"/>
        <w:numPr>
          <w:ilvl w:val="0"/>
          <w:numId w:val="2"/>
        </w:numPr>
        <w:pPrChange w:id="127" w:author="Stephen Richard2" w:date="2013-01-26T13:36:00Z">
          <w:pPr>
            <w:pStyle w:val="ListParagraph"/>
            <w:numPr>
              <w:numId w:val="1"/>
            </w:numPr>
            <w:ind w:hanging="360"/>
          </w:pPr>
        </w:pPrChange>
      </w:pPr>
      <w:ins w:id="128" w:author="Stephen Richard2" w:date="2013-01-26T13:40:00Z">
        <w:r>
          <w:t xml:space="preserve">A workflow description describes a chain of services; this </w:t>
        </w:r>
      </w:ins>
      <w:ins w:id="129" w:author="Stephen Richard2" w:date="2013-01-26T13:47:00Z">
        <w:r w:rsidR="00974FEA">
          <w:t>requires “</w:t>
        </w:r>
      </w:ins>
      <w:ins w:id="130" w:author="Stephen Richard2" w:date="2013-01-26T13:36:00Z">
        <w:r>
          <w:t>Hypermedia as the engine of application state” for a machine automated data-processing.</w:t>
        </w:r>
      </w:ins>
    </w:p>
    <w:p w:rsidR="00664807" w:rsidRDefault="00664807" w:rsidP="00664807">
      <w:pPr>
        <w:pStyle w:val="Heading1"/>
      </w:pPr>
      <w:r>
        <w:t>Discussion</w:t>
      </w:r>
    </w:p>
    <w:p w:rsidR="0037018B" w:rsidRDefault="000A115A">
      <w:pPr>
        <w:rPr>
          <w:ins w:id="131" w:author="Stephen Richard2" w:date="2013-01-26T15:29:00Z"/>
        </w:rPr>
      </w:pPr>
      <w:del w:id="132" w:author="Stephen Richard2" w:date="2013-01-26T14:45:00Z">
        <w:r w:rsidDel="0032432F">
          <w:delText>The b</w:delText>
        </w:r>
        <w:r w:rsidR="00F745F0" w:rsidDel="0032432F">
          <w:delText xml:space="preserve">asic issue for </w:delText>
        </w:r>
        <w:r w:rsidR="005B0CAE" w:rsidDel="0032432F">
          <w:delText>m</w:delText>
        </w:r>
        <w:r w:rsidR="00F745F0" w:rsidDel="0032432F">
          <w:delText>achine actionable links is that software clients</w:delText>
        </w:r>
        <w:r w:rsidDel="0032432F">
          <w:delText xml:space="preserve"> need</w:delText>
        </w:r>
        <w:r w:rsidR="00F745F0" w:rsidDel="0032432F">
          <w:delText xml:space="preserve"> to identify the correct link to match the application</w:delText>
        </w:r>
        <w:r w:rsidDel="0032432F">
          <w:delText>’</w:delText>
        </w:r>
        <w:r w:rsidR="00F745F0" w:rsidDel="0032432F">
          <w:delText>s capabilities</w:delText>
        </w:r>
      </w:del>
      <w:del w:id="133" w:author="Stephen Richard2" w:date="2013-01-26T14:40:00Z">
        <w:r w:rsidDel="0032432F">
          <w:delText xml:space="preserve">, </w:delText>
        </w:r>
      </w:del>
      <w:del w:id="134" w:author="Stephen Richard2" w:date="2013-01-26T14:45:00Z">
        <w:r w:rsidDel="0032432F">
          <w:delText>e.g. ‘</w:delText>
        </w:r>
        <w:r w:rsidR="00F745F0" w:rsidDel="0032432F">
          <w:delText>can handle csv</w:delText>
        </w:r>
        <w:r w:rsidDel="0032432F">
          <w:delText>’</w:delText>
        </w:r>
        <w:r w:rsidR="00F745F0" w:rsidDel="0032432F">
          <w:delText xml:space="preserve">, </w:delText>
        </w:r>
        <w:r w:rsidDel="0032432F">
          <w:delText>‘</w:delText>
        </w:r>
        <w:r w:rsidR="00F745F0" w:rsidDel="0032432F">
          <w:delText>can handle NetCDF</w:delText>
        </w:r>
        <w:r w:rsidDel="0032432F">
          <w:delText>’</w:delText>
        </w:r>
        <w:r w:rsidR="00F745F0" w:rsidDel="0032432F">
          <w:delText xml:space="preserve">, </w:delText>
        </w:r>
        <w:r w:rsidDel="0032432F">
          <w:delText>‘</w:delText>
        </w:r>
        <w:r w:rsidR="00F745F0" w:rsidDel="0032432F">
          <w:delText>can handle WMS</w:delText>
        </w:r>
        <w:r w:rsidDel="0032432F">
          <w:delText>’</w:delText>
        </w:r>
        <w:r w:rsidR="00F745F0" w:rsidDel="0032432F">
          <w:delText xml:space="preserve">, </w:delText>
        </w:r>
        <w:r w:rsidDel="0032432F">
          <w:delText>‘</w:delText>
        </w:r>
        <w:r w:rsidR="00F745F0" w:rsidDel="0032432F">
          <w:delText>can handle SVG map service</w:delText>
        </w:r>
        <w:r w:rsidDel="0032432F">
          <w:delText>’</w:delText>
        </w:r>
        <w:r w:rsidR="00F745F0" w:rsidDel="0032432F">
          <w:delText xml:space="preserve">, </w:delText>
        </w:r>
        <w:r w:rsidDel="0032432F">
          <w:delText>‘</w:delText>
        </w:r>
        <w:r w:rsidR="00F745F0" w:rsidDel="0032432F">
          <w:delText>can handle WFS</w:delText>
        </w:r>
        <w:r w:rsidDel="0032432F">
          <w:delText>’</w:delText>
        </w:r>
        <w:r w:rsidR="00F745F0" w:rsidDel="0032432F">
          <w:delText xml:space="preserve">, </w:delText>
        </w:r>
        <w:r w:rsidDel="0032432F">
          <w:delText>‘</w:delText>
        </w:r>
        <w:r w:rsidR="00F745F0" w:rsidDel="0032432F">
          <w:delText>can handle WCS</w:delText>
        </w:r>
        <w:r w:rsidDel="0032432F">
          <w:delText>’</w:delText>
        </w:r>
      </w:del>
      <w:del w:id="135" w:author="Stephen Richard2" w:date="2013-01-26T14:41:00Z">
        <w:r w:rsidR="00F745F0" w:rsidDel="0032432F">
          <w:delText>,</w:delText>
        </w:r>
      </w:del>
      <w:del w:id="136" w:author="Stephen Richard2" w:date="2013-01-26T14:45:00Z">
        <w:r w:rsidR="00F745F0" w:rsidDel="0032432F">
          <w:delText xml:space="preserve"> </w:delText>
        </w:r>
        <w:r w:rsidDel="0032432F">
          <w:delText>‘</w:delText>
        </w:r>
        <w:r w:rsidR="00F745F0" w:rsidDel="0032432F">
          <w:delText>needs GeoSciML</w:delText>
        </w:r>
        <w:r w:rsidDel="0032432F">
          <w:delText>’</w:delText>
        </w:r>
        <w:r w:rsidR="00F745F0" w:rsidDel="0032432F">
          <w:delText xml:space="preserve">, </w:delText>
        </w:r>
        <w:r w:rsidDel="0032432F">
          <w:delText>‘</w:delText>
        </w:r>
        <w:r w:rsidR="00F745F0" w:rsidDel="0032432F">
          <w:delText>needs WaterML</w:delText>
        </w:r>
        <w:r w:rsidDel="0032432F">
          <w:delText>’</w:delText>
        </w:r>
        <w:r w:rsidR="00F745F0" w:rsidDel="0032432F">
          <w:delText xml:space="preserve">, </w:delText>
        </w:r>
        <w:r w:rsidDel="0032432F">
          <w:delText>‘</w:delText>
        </w:r>
        <w:r w:rsidR="00F745F0" w:rsidDel="0032432F">
          <w:delText>needs JSON</w:delText>
        </w:r>
      </w:del>
      <w:del w:id="137" w:author="Stephen Richard2" w:date="2013-01-26T13:48:00Z">
        <w:r w:rsidDel="00974FEA">
          <w:delText>’</w:delText>
        </w:r>
        <w:r w:rsidR="00F745F0" w:rsidDel="00974FEA">
          <w:delText>…</w:delText>
        </w:r>
        <w:r w:rsidR="005B0CAE" w:rsidDel="00974FEA">
          <w:delText>.</w:delText>
        </w:r>
      </w:del>
      <w:del w:id="138" w:author="Stephen Richard2" w:date="2013-01-26T14:45:00Z">
        <w:r w:rsidR="005B0CAE" w:rsidDel="0032432F">
          <w:delText xml:space="preserve"> </w:delText>
        </w:r>
        <w:r w:rsidR="00F745F0" w:rsidDel="0032432F">
          <w:delText xml:space="preserve"> </w:delText>
        </w:r>
        <w:r w:rsidR="005B0CAE" w:rsidDel="0032432F">
          <w:delText>There</w:delText>
        </w:r>
      </w:del>
      <w:ins w:id="139" w:author="Stephen Richard2" w:date="2013-01-26T14:45:00Z">
        <w:r w:rsidR="0032432F">
          <w:t>The internet is based on a layered</w:t>
        </w:r>
      </w:ins>
      <w:r w:rsidR="00F745F0">
        <w:t xml:space="preserve"> is a stack of </w:t>
      </w:r>
      <w:ins w:id="140" w:author="Stephen Richard2" w:date="2013-01-26T14:45:00Z">
        <w:r w:rsidR="0032432F">
          <w:t xml:space="preserve">network </w:t>
        </w:r>
      </w:ins>
      <w:r w:rsidR="00F745F0">
        <w:t>protocols</w:t>
      </w:r>
      <w:del w:id="141" w:author="Stephen Richard2" w:date="2013-01-26T14:45:00Z">
        <w:r w:rsidR="00F745F0" w:rsidDel="0032432F">
          <w:delText xml:space="preserve"> </w:delText>
        </w:r>
      </w:del>
      <w:del w:id="142" w:author="Stephen Richard2" w:date="2013-01-26T13:48:00Z">
        <w:r w:rsidR="00F745F0" w:rsidDel="00974FEA">
          <w:delText xml:space="preserve">that may </w:delText>
        </w:r>
        <w:r w:rsidR="005B0CAE" w:rsidDel="00974FEA">
          <w:delText>be</w:delText>
        </w:r>
      </w:del>
      <w:del w:id="143" w:author="Stephen Richard2" w:date="2013-01-26T14:45:00Z">
        <w:r w:rsidR="005B0CAE" w:rsidDel="0032432F">
          <w:delText xml:space="preserve"> o</w:delText>
        </w:r>
        <w:r w:rsidR="005B0CAE" w:rsidDel="0032432F">
          <w:delText>p</w:delText>
        </w:r>
        <w:r w:rsidR="005B0CAE" w:rsidDel="0032432F">
          <w:delText>erating in</w:delText>
        </w:r>
        <w:r w:rsidR="00F745F0" w:rsidDel="0032432F">
          <w:delText xml:space="preserve"> the</w:delText>
        </w:r>
      </w:del>
      <w:ins w:id="144" w:author="Stephen Richard2" w:date="2013-01-26T15:01:00Z">
        <w:r w:rsidR="004674D7">
          <w:t xml:space="preserve"> (see </w:t>
        </w:r>
      </w:ins>
      <w:del w:id="145" w:author="Stephen Richard2" w:date="2013-01-26T15:01:00Z">
        <w:r w:rsidR="00F745F0" w:rsidDel="004674D7">
          <w:delText xml:space="preserve"> </w:delText>
        </w:r>
      </w:del>
      <w:r w:rsidR="005B0CAE" w:rsidRPr="005B0CAE">
        <w:t xml:space="preserve">Open Systems Interconnection </w:t>
      </w:r>
      <w:r w:rsidR="005B0CAE">
        <w:t>(</w:t>
      </w:r>
      <w:r w:rsidR="00F745F0">
        <w:t>OSI</w:t>
      </w:r>
      <w:ins w:id="146" w:author="Stephen Richard2" w:date="2013-01-26T15:01:00Z">
        <w:r w:rsidR="004674D7">
          <w:t>)</w:t>
        </w:r>
      </w:ins>
      <w:ins w:id="147" w:author="Stephen Richard2" w:date="2013-01-26T15:14:00Z">
        <w:r w:rsidR="004674D7">
          <w:t xml:space="preserve">, see </w:t>
        </w:r>
        <w:r w:rsidR="004674D7" w:rsidRPr="004674D7">
          <w:t>http://www.itu.int/rec/T-REC-X.200-199407-I/en</w:t>
        </w:r>
      </w:ins>
      <w:r w:rsidR="005B0CAE">
        <w:t>)</w:t>
      </w:r>
      <w:ins w:id="148" w:author="Stephen Richard2" w:date="2013-01-26T15:01:00Z">
        <w:r w:rsidR="004674D7">
          <w:t xml:space="preserve">. </w:t>
        </w:r>
      </w:ins>
      <w:r w:rsidR="005B0CAE" w:rsidRPr="005B0CAE">
        <w:t xml:space="preserve"> </w:t>
      </w:r>
      <w:ins w:id="149" w:author="Stephen Richard2" w:date="2013-01-26T15:15:00Z">
        <w:r w:rsidR="00535C54">
          <w:t>Each layer in the stack is designed to a</w:t>
        </w:r>
        <w:r w:rsidR="00535C54">
          <w:t>b</w:t>
        </w:r>
        <w:r w:rsidR="00535C54">
          <w:t>stract some aspects of messaging between network clients</w:t>
        </w:r>
      </w:ins>
      <w:ins w:id="150" w:author="Stephen Richard2" w:date="2013-01-26T15:18:00Z">
        <w:r w:rsidR="00535C54">
          <w:t xml:space="preserve">, such that </w:t>
        </w:r>
      </w:ins>
      <w:ins w:id="151" w:author="Stephen Richard2" w:date="2013-01-26T15:19:00Z">
        <w:r w:rsidR="00535C54">
          <w:t>messages can be exchanged b</w:t>
        </w:r>
        <w:r w:rsidR="00535C54">
          <w:t>e</w:t>
        </w:r>
        <w:r w:rsidR="00535C54">
          <w:t>tween agents operating in that layer with no need to know about lower layers in the stack</w:t>
        </w:r>
      </w:ins>
      <w:ins w:id="152" w:author="Stephen Richard2" w:date="2013-01-26T15:15:00Z">
        <w:r w:rsidR="00535C54">
          <w:t>. The applic</w:t>
        </w:r>
        <w:r w:rsidR="00535C54">
          <w:t>a</w:t>
        </w:r>
        <w:r w:rsidR="00535C54">
          <w:t>tion layer is the top layer of the stack and is co</w:t>
        </w:r>
        <w:r w:rsidR="00535C54">
          <w:t>n</w:t>
        </w:r>
        <w:r w:rsidR="00535C54">
          <w:t xml:space="preserve">cerned with </w:t>
        </w:r>
      </w:ins>
      <w:ins w:id="153" w:author="Stephen Richard2" w:date="2013-01-26T15:18:00Z">
        <w:r w:rsidR="00535C54">
          <w:t xml:space="preserve">communication between user applications. </w:t>
        </w:r>
      </w:ins>
      <w:ins w:id="154" w:author="Stephen Richard2" w:date="2013-01-26T15:15:00Z">
        <w:r w:rsidR="00535C54">
          <w:t xml:space="preserve">Operation of the </w:t>
        </w:r>
      </w:ins>
      <w:hyperlink r:id="rId12" w:history="1">
        <w:r w:rsidR="005B0CAE" w:rsidRPr="005B0CAE">
          <w:rPr>
            <w:rStyle w:val="Hyperlink"/>
          </w:rPr>
          <w:t>application</w:t>
        </w:r>
        <w:r w:rsidR="00F745F0" w:rsidRPr="005B0CAE">
          <w:rPr>
            <w:rStyle w:val="Hyperlink"/>
          </w:rPr>
          <w:t xml:space="preserve"> layer</w:t>
        </w:r>
      </w:hyperlink>
      <w:del w:id="155" w:author="Stephen Richard2" w:date="2013-01-26T15:15:00Z">
        <w:r w:rsidR="00F745F0" w:rsidDel="00535C54">
          <w:delText xml:space="preserve">, starting </w:delText>
        </w:r>
      </w:del>
      <w:ins w:id="156" w:author="Stephen Richard2" w:date="2013-01-26T15:15:00Z">
        <w:r w:rsidR="00535C54">
          <w:t xml:space="preserve"> typically is founded on </w:t>
        </w:r>
      </w:ins>
      <w:del w:id="157" w:author="Stephen Richard2" w:date="2013-01-26T15:15:00Z">
        <w:r w:rsidR="00F745F0" w:rsidDel="00535C54">
          <w:delText>with the</w:delText>
        </w:r>
      </w:del>
      <w:del w:id="158" w:author="Stephen Richard2" w:date="2013-01-26T15:22:00Z">
        <w:r w:rsidR="00F745F0" w:rsidDel="00535C54">
          <w:delText xml:space="preserve"> identifier</w:delText>
        </w:r>
      </w:del>
      <w:r w:rsidR="00F745F0">
        <w:t xml:space="preserve"> protocol</w:t>
      </w:r>
      <w:ins w:id="159" w:author="Stephen Richard2" w:date="2013-01-26T15:22:00Z">
        <w:r w:rsidR="00535C54">
          <w:t xml:space="preserve"> such as </w:t>
        </w:r>
      </w:ins>
      <w:del w:id="160" w:author="Stephen Richard2" w:date="2013-01-26T15:15:00Z">
        <w:r w:rsidR="00F745F0" w:rsidDel="00535C54">
          <w:delText xml:space="preserve"> (</w:delText>
        </w:r>
      </w:del>
      <w:del w:id="161" w:author="Stephen Richard2" w:date="2013-01-26T15:23:00Z">
        <w:r w:rsidR="00F745F0" w:rsidDel="00535C54">
          <w:delText>http</w:delText>
        </w:r>
      </w:del>
      <w:ins w:id="162" w:author="Stephen Richard2" w:date="2013-01-26T15:23:00Z">
        <w:r w:rsidR="00535C54">
          <w:t>HTTP</w:t>
        </w:r>
      </w:ins>
      <w:r w:rsidR="00F745F0">
        <w:t xml:space="preserve">, </w:t>
      </w:r>
      <w:del w:id="163" w:author="Stephen Richard2" w:date="2013-01-26T15:23:00Z">
        <w:r w:rsidR="00F745F0" w:rsidDel="00535C54">
          <w:delText>ftp</w:delText>
        </w:r>
      </w:del>
      <w:ins w:id="164" w:author="Stephen Richard2" w:date="2013-01-26T15:23:00Z">
        <w:r w:rsidR="00535C54">
          <w:t>FTP</w:t>
        </w:r>
      </w:ins>
      <w:ins w:id="165" w:author="Stephen Richard2" w:date="2013-01-26T15:22:00Z">
        <w:r w:rsidR="00535C54">
          <w:t>,</w:t>
        </w:r>
      </w:ins>
      <w:ins w:id="166" w:author="Stephen Richard2" w:date="2013-01-26T15:23:00Z">
        <w:r w:rsidR="00535C54">
          <w:t xml:space="preserve"> or</w:t>
        </w:r>
      </w:ins>
      <w:ins w:id="167" w:author="Stephen Richard2" w:date="2013-01-26T15:22:00Z">
        <w:r w:rsidR="00535C54">
          <w:t xml:space="preserve"> SMTP</w:t>
        </w:r>
      </w:ins>
      <w:del w:id="168" w:author="Stephen Richard2" w:date="2013-01-26T15:22:00Z">
        <w:r w:rsidR="00F745F0" w:rsidDel="00535C54">
          <w:delText>, doi, issn, isbn</w:delText>
        </w:r>
      </w:del>
      <w:del w:id="169" w:author="Stephen Richard2" w:date="2013-01-26T15:15:00Z">
        <w:r w:rsidR="00F745F0" w:rsidDel="00535C54">
          <w:delText>…)</w:delText>
        </w:r>
      </w:del>
      <w:r w:rsidR="00F745F0">
        <w:t xml:space="preserve">. </w:t>
      </w:r>
      <w:ins w:id="170" w:author="Stephen Richard2" w:date="2013-01-26T15:23:00Z">
        <w:r w:rsidR="00535C54">
          <w:t>Many applications</w:t>
        </w:r>
      </w:ins>
      <w:ins w:id="171" w:author="Stephen Richard2" w:date="2013-01-26T15:24:00Z">
        <w:r w:rsidR="00535C54">
          <w:t>, such as web browsers, e-mail clients, and file-transfer programs,</w:t>
        </w:r>
      </w:ins>
      <w:ins w:id="172" w:author="Stephen Richard2" w:date="2013-01-26T15:23:00Z">
        <w:r w:rsidR="00535C54">
          <w:t xml:space="preserve"> </w:t>
        </w:r>
      </w:ins>
      <w:ins w:id="173" w:author="Stephen Richard2" w:date="2013-01-26T15:24:00Z">
        <w:r w:rsidR="00535C54">
          <w:t>require only</w:t>
        </w:r>
      </w:ins>
      <w:ins w:id="174" w:author="Stephen Richard2" w:date="2013-01-26T15:23:00Z">
        <w:r w:rsidR="00535C54">
          <w:t xml:space="preserve"> the oper</w:t>
        </w:r>
        <w:r w:rsidR="00535C54">
          <w:t>a</w:t>
        </w:r>
        <w:r w:rsidR="00535C54">
          <w:t>tions provided by these protocols</w:t>
        </w:r>
      </w:ins>
      <w:ins w:id="175" w:author="Stephen Richard2" w:date="2013-01-26T15:24:00Z">
        <w:r w:rsidR="00535C54">
          <w:t xml:space="preserve">. </w:t>
        </w:r>
      </w:ins>
      <w:ins w:id="176" w:author="Stephen Richard2" w:date="2013-01-26T15:23:00Z">
        <w:r w:rsidR="00535C54">
          <w:t xml:space="preserve"> </w:t>
        </w:r>
      </w:ins>
      <w:ins w:id="177" w:author="Stephen Richard2" w:date="2013-01-26T15:29:00Z">
        <w:r w:rsidR="0037018B">
          <w:t xml:space="preserve">With the advent of more complex distributed applications various techniques have been developed and are in use to </w:t>
        </w:r>
      </w:ins>
      <w:ins w:id="178" w:author="Stephen Richard2" w:date="2013-01-26T15:44:00Z">
        <w:r w:rsidR="00EB4B16">
          <w:t xml:space="preserve">‘wrap’ complex data bundles and </w:t>
        </w:r>
      </w:ins>
      <w:ins w:id="179" w:author="Stephen Richard2" w:date="2013-01-26T15:50:00Z">
        <w:r w:rsidR="00EB4B16">
          <w:t>operation invoc</w:t>
        </w:r>
        <w:r w:rsidR="00EB4B16">
          <w:t>a</w:t>
        </w:r>
        <w:r w:rsidR="00EB4B16">
          <w:t>tions</w:t>
        </w:r>
      </w:ins>
      <w:ins w:id="180" w:author="Stephen Richard2" w:date="2013-01-26T15:49:00Z">
        <w:r w:rsidR="00EB4B16">
          <w:t xml:space="preserve"> within messages transported via the basic application layer protocols. Open Geospatial Conso</w:t>
        </w:r>
        <w:r w:rsidR="00EB4B16">
          <w:t>r</w:t>
        </w:r>
        <w:r w:rsidR="00EB4B16">
          <w:t xml:space="preserve">tium </w:t>
        </w:r>
        <w:proofErr w:type="spellStart"/>
        <w:r w:rsidR="00EB4B16">
          <w:t>WxS</w:t>
        </w:r>
        <w:proofErr w:type="spellEnd"/>
        <w:r w:rsidR="00EB4B16">
          <w:t xml:space="preserve"> services, </w:t>
        </w:r>
        <w:proofErr w:type="spellStart"/>
        <w:r w:rsidR="00EB4B16">
          <w:t>OpenDAP</w:t>
        </w:r>
        <w:proofErr w:type="spellEnd"/>
        <w:r w:rsidR="00EB4B16">
          <w:t xml:space="preserve">, and numerous </w:t>
        </w:r>
      </w:ins>
      <w:ins w:id="181" w:author="Stephen Richard2" w:date="2013-01-26T15:51:00Z">
        <w:r w:rsidR="00EB4B16">
          <w:t>‘</w:t>
        </w:r>
        <w:proofErr w:type="spellStart"/>
        <w:r w:rsidR="00EB4B16">
          <w:t>RESTful</w:t>
        </w:r>
        <w:proofErr w:type="spellEnd"/>
        <w:r w:rsidR="00EB4B16">
          <w:t>’ APIs are examples of this approach.</w:t>
        </w:r>
      </w:ins>
      <w:ins w:id="182" w:author="Stephen Richard2" w:date="2013-01-26T15:53:00Z">
        <w:r w:rsidR="00EB4B16">
          <w:t xml:space="preserve"> </w:t>
        </w:r>
      </w:ins>
    </w:p>
    <w:p w:rsidR="009E70B6" w:rsidRDefault="00F745F0">
      <w:del w:id="183" w:author="Stephen Richard2" w:date="2013-01-26T15:54:00Z">
        <w:r w:rsidDel="001F5449">
          <w:delText>Layers on top of that include things like the service type</w:delText>
        </w:r>
        <w:r w:rsidR="00924EB2" w:rsidDel="001F5449">
          <w:delText xml:space="preserve"> and</w:delText>
        </w:r>
        <w:r w:rsidDel="001F5449">
          <w:delText xml:space="preserve"> profile</w:delText>
        </w:r>
        <w:r w:rsidR="00924EB2" w:rsidDel="001F5449">
          <w:delText>s</w:delText>
        </w:r>
        <w:r w:rsidDel="001F5449">
          <w:delText xml:space="preserve"> </w:delText>
        </w:r>
        <w:r w:rsidR="009D76BA" w:rsidDel="001F5449">
          <w:delText xml:space="preserve">of </w:delText>
        </w:r>
        <w:r w:rsidR="00924EB2" w:rsidDel="001F5449">
          <w:delText xml:space="preserve">that </w:delText>
        </w:r>
        <w:r w:rsidR="009D76BA" w:rsidDel="001F5449">
          <w:delText>service</w:delText>
        </w:r>
        <w:r w:rsidDel="001F5449">
          <w:delText xml:space="preserve">. </w:delText>
        </w:r>
      </w:del>
      <w:ins w:id="184" w:author="Stephen Richard2" w:date="2013-01-26T15:55:00Z">
        <w:r w:rsidR="001F5449">
          <w:t>Software that a</w:t>
        </w:r>
        <w:r w:rsidR="001F5449">
          <w:t>u</w:t>
        </w:r>
        <w:r w:rsidR="001F5449">
          <w:t>tomates workflows using m</w:t>
        </w:r>
      </w:ins>
      <w:ins w:id="185" w:author="Stephen Richard2" w:date="2013-01-26T14:45:00Z">
        <w:r w:rsidR="0032432F">
          <w:t>achine actionable links need</w:t>
        </w:r>
      </w:ins>
      <w:ins w:id="186" w:author="Stephen Richard2" w:date="2013-01-26T15:55:00Z">
        <w:r w:rsidR="001F5449">
          <w:t xml:space="preserve">s </w:t>
        </w:r>
        <w:proofErr w:type="gramStart"/>
        <w:r w:rsidR="001F5449">
          <w:t>are</w:t>
        </w:r>
        <w:proofErr w:type="gramEnd"/>
        <w:r w:rsidR="001F5449">
          <w:t xml:space="preserve"> commonly presented with resource repr</w:t>
        </w:r>
        <w:r w:rsidR="001F5449">
          <w:t>e</w:t>
        </w:r>
        <w:r w:rsidR="001F5449">
          <w:t xml:space="preserve">sentations that may include a variety of links. In order to function correctly, the </w:t>
        </w:r>
      </w:ins>
      <w:ins w:id="187" w:author="Stephen Richard2" w:date="2013-01-26T15:57:00Z">
        <w:r w:rsidR="001F5449">
          <w:t>software</w:t>
        </w:r>
      </w:ins>
      <w:ins w:id="188" w:author="Stephen Richard2" w:date="2013-01-26T15:55:00Z">
        <w:r w:rsidR="001F5449">
          <w:t xml:space="preserve"> </w:t>
        </w:r>
      </w:ins>
      <w:ins w:id="189" w:author="Stephen Richard2" w:date="2013-01-26T15:57:00Z">
        <w:r w:rsidR="001F5449">
          <w:t>must</w:t>
        </w:r>
      </w:ins>
      <w:ins w:id="190" w:author="Stephen Richard2" w:date="2013-01-26T14:45:00Z">
        <w:r w:rsidR="0032432F">
          <w:t xml:space="preserve"> identify the link</w:t>
        </w:r>
      </w:ins>
      <w:ins w:id="191" w:author="Stephen Richard2" w:date="2013-01-26T15:57:00Z">
        <w:r w:rsidR="001F5449">
          <w:t>s</w:t>
        </w:r>
      </w:ins>
      <w:ins w:id="192" w:author="Stephen Richard2" w:date="2013-01-26T14:45:00Z">
        <w:r w:rsidR="0032432F">
          <w:t xml:space="preserve"> </w:t>
        </w:r>
      </w:ins>
      <w:ins w:id="193" w:author="Stephen Richard2" w:date="2013-01-26T15:57:00Z">
        <w:r w:rsidR="001F5449">
          <w:t xml:space="preserve">that will access resources that are useful to the </w:t>
        </w:r>
      </w:ins>
      <w:ins w:id="194" w:author="Stephen Richard2" w:date="2013-01-26T14:45:00Z">
        <w:r w:rsidR="0032432F">
          <w:t>application</w:t>
        </w:r>
      </w:ins>
      <w:ins w:id="195" w:author="Stephen Richard2" w:date="2013-01-26T15:58:00Z">
        <w:r w:rsidR="001F5449">
          <w:t>, or meet its pr</w:t>
        </w:r>
        <w:r w:rsidR="001F5449">
          <w:t>o</w:t>
        </w:r>
        <w:r w:rsidR="001F5449">
          <w:t>cessing requir</w:t>
        </w:r>
        <w:r w:rsidR="001F5449">
          <w:t>e</w:t>
        </w:r>
        <w:r w:rsidR="001F5449">
          <w:t>ments</w:t>
        </w:r>
      </w:ins>
      <w:ins w:id="196" w:author="Stephen Richard2" w:date="2013-01-26T16:07:00Z">
        <w:r w:rsidR="00A77D2E">
          <w:t>. Requirements for</w:t>
        </w:r>
      </w:ins>
      <w:ins w:id="197" w:author="Stephen Richard2" w:date="2013-01-26T16:06:00Z">
        <w:r w:rsidR="00A77D2E">
          <w:t xml:space="preserve"> the REST concept of “</w:t>
        </w:r>
        <w:r w:rsidR="00A77D2E" w:rsidRPr="00A77D2E">
          <w:t>Hypermedia as the engine of application state</w:t>
        </w:r>
        <w:r w:rsidR="00A77D2E">
          <w:t>” should be noted as well</w:t>
        </w:r>
      </w:ins>
      <w:ins w:id="198" w:author="Stephen Richard2" w:date="2013-01-26T15:58:00Z">
        <w:r w:rsidR="001F5449">
          <w:t>.  A software agent may only know how to parse CSV</w:t>
        </w:r>
      </w:ins>
      <w:ins w:id="199" w:author="Stephen Richard2" w:date="2013-01-26T15:59:00Z">
        <w:r w:rsidR="001F5449">
          <w:t xml:space="preserve"> or </w:t>
        </w:r>
      </w:ins>
      <w:proofErr w:type="spellStart"/>
      <w:ins w:id="200" w:author="Stephen Richard2" w:date="2013-01-26T14:45:00Z">
        <w:r w:rsidR="0032432F">
          <w:t>NetCDF</w:t>
        </w:r>
      </w:ins>
      <w:proofErr w:type="spellEnd"/>
      <w:ins w:id="201" w:author="Stephen Richard2" w:date="2013-01-26T15:59:00Z">
        <w:r w:rsidR="001F5449">
          <w:t xml:space="preserve"> files, or might require an OGC</w:t>
        </w:r>
      </w:ins>
      <w:ins w:id="202" w:author="Stephen Richard2" w:date="2013-01-26T14:45:00Z">
        <w:r w:rsidR="0032432F">
          <w:t xml:space="preserve"> WMS</w:t>
        </w:r>
      </w:ins>
      <w:ins w:id="203" w:author="Stephen Richard2" w:date="2013-01-26T15:59:00Z">
        <w:r w:rsidR="001F5449">
          <w:t xml:space="preserve">, WFS or WCS; perhaps it requires graphics encoded as </w:t>
        </w:r>
      </w:ins>
      <w:ins w:id="204" w:author="Stephen Richard2" w:date="2013-01-26T14:45:00Z">
        <w:r w:rsidR="0032432F">
          <w:t>SVG</w:t>
        </w:r>
      </w:ins>
      <w:ins w:id="205" w:author="Stephen Richard2" w:date="2013-01-26T16:00:00Z">
        <w:r w:rsidR="001F5449">
          <w:t>; it may require content encoded in particular xml schema</w:t>
        </w:r>
      </w:ins>
      <w:ins w:id="206" w:author="Stephen Richard2" w:date="2013-01-26T14:45:00Z">
        <w:r w:rsidR="0032432F">
          <w:t xml:space="preserve">, e.g. GeoSciML, </w:t>
        </w:r>
        <w:proofErr w:type="spellStart"/>
        <w:r w:rsidR="0032432F">
          <w:t>WaterML</w:t>
        </w:r>
        <w:proofErr w:type="spellEnd"/>
        <w:r w:rsidR="0032432F">
          <w:t xml:space="preserve">, </w:t>
        </w:r>
      </w:ins>
      <w:ins w:id="207" w:author="Stephen Richard2" w:date="2013-01-26T16:04:00Z">
        <w:r w:rsidR="00AF2277">
          <w:t>or a particular RDF vocabulary</w:t>
        </w:r>
      </w:ins>
      <w:ins w:id="208" w:author="Stephen Richard2" w:date="2013-01-26T14:45:00Z">
        <w:r w:rsidR="0032432F">
          <w:t xml:space="preserve">. </w:t>
        </w:r>
      </w:ins>
      <w:r w:rsidR="009D76BA">
        <w:t xml:space="preserve"> </w:t>
      </w:r>
      <w:del w:id="209" w:author="Stephen Richard2" w:date="2013-01-26T16:04:00Z">
        <w:r w:rsidR="009D76BA" w:rsidDel="00AF2277">
          <w:delText>In addition, a</w:delText>
        </w:r>
      </w:del>
      <w:ins w:id="210" w:author="Stephen Richard2" w:date="2013-01-26T16:04:00Z">
        <w:r w:rsidR="00AF2277">
          <w:t>A</w:t>
        </w:r>
      </w:ins>
      <w:r w:rsidR="009D76BA">
        <w:t xml:space="preserve"> client </w:t>
      </w:r>
      <w:del w:id="211" w:author="Stephen Richard2" w:date="2013-01-26T13:49:00Z">
        <w:r w:rsidR="009D76BA" w:rsidDel="00974FEA">
          <w:delText>will want to have some idea of what</w:delText>
        </w:r>
      </w:del>
      <w:ins w:id="212" w:author="Stephen Richard2" w:date="2013-01-26T13:49:00Z">
        <w:r w:rsidR="00974FEA">
          <w:t>might need to know</w:t>
        </w:r>
      </w:ins>
      <w:r w:rsidR="009D76BA">
        <w:t xml:space="preserve"> the </w:t>
      </w:r>
      <w:ins w:id="213" w:author="Stephen Richard2" w:date="2013-01-26T13:49:00Z">
        <w:r w:rsidR="00974FEA">
          <w:t xml:space="preserve">available </w:t>
        </w:r>
      </w:ins>
      <w:r w:rsidR="009D76BA">
        <w:t xml:space="preserve">options </w:t>
      </w:r>
      <w:del w:id="214" w:author="Stephen Richard2" w:date="2013-01-26T13:49:00Z">
        <w:r w:rsidR="009D76BA" w:rsidDel="00974FEA">
          <w:delText xml:space="preserve">are </w:delText>
        </w:r>
      </w:del>
      <w:r w:rsidR="009D76BA">
        <w:t xml:space="preserve">for representations of a requested resource. Content negotiation in http allows management of these options in simple cases, but the use of </w:t>
      </w:r>
      <w:hyperlink r:id="rId13" w:history="1">
        <w:r w:rsidR="009D76BA" w:rsidRPr="00924EB2">
          <w:rPr>
            <w:rStyle w:val="Hyperlink"/>
          </w:rPr>
          <w:t xml:space="preserve">MIME </w:t>
        </w:r>
      </w:hyperlink>
      <w:r w:rsidR="009D76BA">
        <w:t xml:space="preserve">types to </w:t>
      </w:r>
      <w:del w:id="215" w:author="Stephen Richard2" w:date="2013-01-26T16:05:00Z">
        <w:r w:rsidR="009D76BA" w:rsidDel="00AF2277">
          <w:delText xml:space="preserve">start </w:delText>
        </w:r>
      </w:del>
      <w:r w:rsidR="009D76BA">
        <w:t>specify</w:t>
      </w:r>
      <w:del w:id="216" w:author="Stephen Richard2" w:date="2013-01-26T16:05:00Z">
        <w:r w:rsidR="009D76BA" w:rsidDel="00AF2277">
          <w:delText xml:space="preserve">ing </w:delText>
        </w:r>
      </w:del>
      <w:ins w:id="217" w:author="Stephen Richard2" w:date="2013-01-26T16:05:00Z">
        <w:r w:rsidR="00AF2277">
          <w:t xml:space="preserve"> </w:t>
        </w:r>
      </w:ins>
      <w:r w:rsidR="009D76BA">
        <w:t>details of xml schema</w:t>
      </w:r>
      <w:ins w:id="218" w:author="Stephen Richard2" w:date="2013-01-26T16:05:00Z">
        <w:r w:rsidR="00AF2277">
          <w:t xml:space="preserve">, </w:t>
        </w:r>
      </w:ins>
      <w:del w:id="219" w:author="Stephen Richard2" w:date="2013-01-26T16:05:00Z">
        <w:r w:rsidR="009D76BA" w:rsidDel="00AF2277">
          <w:delText xml:space="preserve"> and specific </w:delText>
        </w:r>
      </w:del>
      <w:r w:rsidR="009D76BA">
        <w:t>data structure</w:t>
      </w:r>
      <w:ins w:id="220" w:author="Stephen Richard2" w:date="2013-01-26T16:05:00Z">
        <w:r w:rsidR="00AF2277">
          <w:t>, or vocabulary</w:t>
        </w:r>
      </w:ins>
      <w:del w:id="221" w:author="Stephen Richard2" w:date="2013-01-26T16:05:00Z">
        <w:r w:rsidR="009D76BA" w:rsidDel="00AF2277">
          <w:delText>s</w:delText>
        </w:r>
      </w:del>
      <w:r w:rsidR="009D76BA">
        <w:t xml:space="preserve"> is problematic. These conventions become very application specific and MIME is intended to be a ‘standard’ that spans multiple applications and domains.</w:t>
      </w:r>
    </w:p>
    <w:p w:rsidR="004C6019" w:rsidRDefault="004C6019" w:rsidP="004C6019">
      <w:pPr>
        <w:pStyle w:val="Heading1"/>
      </w:pPr>
      <w:r>
        <w:t>Links vs. Identifiers</w:t>
      </w:r>
    </w:p>
    <w:p w:rsidR="004C6019" w:rsidRPr="004C6019" w:rsidRDefault="004C6019" w:rsidP="004C6019">
      <w:r>
        <w:t>This proposal is about links on the World Wide Web. Links are machine actionable if a software applic</w:t>
      </w:r>
      <w:r>
        <w:t>a</w:t>
      </w:r>
      <w:r>
        <w:t xml:space="preserve">tion can parse the link and use the information there to access some resource necessary for its function. </w:t>
      </w:r>
      <w:ins w:id="222" w:author="Stephen Richard2" w:date="2013-01-26T16:08:00Z">
        <w:r w:rsidR="00A77D2E">
          <w:t>The term ‘identifier’ will be used here to denote a string that is intended to correspond to a specific, particular resource, and the term ‘link’ will be used to denote an object that has the purpose of acces</w:t>
        </w:r>
        <w:r w:rsidR="00A77D2E">
          <w:t>s</w:t>
        </w:r>
        <w:r w:rsidR="00A77D2E">
          <w:t xml:space="preserve">ing a resource (or representation of a resource) on the Web. </w:t>
        </w:r>
      </w:ins>
      <w:r>
        <w:t>On the World Wide Web, resources are a</w:t>
      </w:r>
      <w:r>
        <w:t>c</w:t>
      </w:r>
      <w:r>
        <w:t xml:space="preserve">cessed using URLs—resource locators. It is rapidly becoming a convention to use http URIs to identify </w:t>
      </w:r>
      <w:r w:rsidR="00125986">
        <w:t>both resources that are</w:t>
      </w:r>
      <w:r>
        <w:t xml:space="preserve"> directly accessible electronically (e.g. a particular file), and </w:t>
      </w:r>
      <w:r w:rsidR="00125986">
        <w:t xml:space="preserve">those that </w:t>
      </w:r>
      <w:r>
        <w:t xml:space="preserve">may be physical or abstract for which only an electronic representation can be accessed via the Web. </w:t>
      </w:r>
      <w:del w:id="223" w:author="Stephen Richard2" w:date="2013-01-26T16:08:00Z">
        <w:r w:rsidDel="00A77D2E">
          <w:delText xml:space="preserve">The </w:delText>
        </w:r>
        <w:r w:rsidR="001A60F2" w:rsidDel="00A77D2E">
          <w:delText xml:space="preserve">term ‘identifier’ will be used here to denote a string that is intended to correspond </w:delText>
        </w:r>
      </w:del>
      <w:del w:id="224" w:author="Stephen Richard2" w:date="2013-01-26T13:51:00Z">
        <w:r w:rsidR="001A60F2" w:rsidDel="00974FEA">
          <w:delText>with some</w:delText>
        </w:r>
      </w:del>
      <w:del w:id="225" w:author="Stephen Richard2" w:date="2013-01-26T16:08:00Z">
        <w:r w:rsidR="001A60F2" w:rsidDel="00A77D2E">
          <w:delText xml:space="preserve"> particular r</w:delText>
        </w:r>
        <w:r w:rsidR="001A60F2" w:rsidDel="00A77D2E">
          <w:delText>e</w:delText>
        </w:r>
        <w:r w:rsidR="001A60F2" w:rsidDel="00A77D2E">
          <w:delText xml:space="preserve">source, and the </w:delText>
        </w:r>
        <w:r w:rsidDel="00A77D2E">
          <w:delText xml:space="preserve">term ‘link’ will be used to denote </w:delText>
        </w:r>
      </w:del>
      <w:del w:id="226" w:author="Stephen Richard2" w:date="2013-01-26T13:41:00Z">
        <w:r w:rsidDel="00145B5A">
          <w:delText>an identifier</w:delText>
        </w:r>
      </w:del>
      <w:del w:id="227" w:author="Stephen Richard2" w:date="2013-01-26T16:08:00Z">
        <w:r w:rsidDel="00A77D2E">
          <w:delText xml:space="preserve"> that has the </w:delText>
        </w:r>
      </w:del>
      <w:del w:id="228" w:author="Stephen Richard2" w:date="2013-01-26T13:51:00Z">
        <w:r w:rsidDel="00974FEA">
          <w:delText xml:space="preserve">specific </w:delText>
        </w:r>
      </w:del>
      <w:del w:id="229" w:author="Stephen Richard2" w:date="2013-01-26T13:41:00Z">
        <w:r w:rsidDel="00145B5A">
          <w:delText xml:space="preserve">intention </w:delText>
        </w:r>
      </w:del>
      <w:del w:id="230" w:author="Stephen Richard2" w:date="2013-01-26T16:08:00Z">
        <w:r w:rsidDel="00A77D2E">
          <w:delText xml:space="preserve">of </w:delText>
        </w:r>
      </w:del>
      <w:del w:id="231" w:author="Stephen Richard2" w:date="2013-01-26T13:40:00Z">
        <w:r w:rsidDel="00145B5A">
          <w:delText xml:space="preserve">locating </w:delText>
        </w:r>
      </w:del>
      <w:del w:id="232" w:author="Stephen Richard2" w:date="2013-01-26T16:08:00Z">
        <w:r w:rsidDel="00A77D2E">
          <w:delText>a resource (or representation of a resource) on the Web</w:delText>
        </w:r>
        <w:r w:rsidR="001A60F2" w:rsidDel="00A77D2E">
          <w:delText xml:space="preserve">. </w:delText>
        </w:r>
      </w:del>
    </w:p>
    <w:p w:rsidR="009D76BA" w:rsidRDefault="009D76BA" w:rsidP="009D76BA">
      <w:pPr>
        <w:pStyle w:val="Heading1"/>
      </w:pPr>
      <w:r>
        <w:lastRenderedPageBreak/>
        <w:t>Protocol options</w:t>
      </w:r>
    </w:p>
    <w:p w:rsidR="009D76BA" w:rsidRDefault="009D76BA">
      <w:r>
        <w:t xml:space="preserve">Protocol is used here to encompass considerations having to do with messaging between client and server—what requests </w:t>
      </w:r>
      <w:proofErr w:type="gramStart"/>
      <w:r>
        <w:t>are</w:t>
      </w:r>
      <w:proofErr w:type="gramEnd"/>
      <w:r>
        <w:t xml:space="preserve"> supported, how requests are encoded. </w:t>
      </w:r>
      <w:r w:rsidR="005046B7">
        <w:t xml:space="preserve">The content of </w:t>
      </w:r>
      <w:ins w:id="233" w:author="Stephen Richard2" w:date="2013-01-26T13:51:00Z">
        <w:r w:rsidR="00974FEA">
          <w:t xml:space="preserve">the </w:t>
        </w:r>
      </w:ins>
      <w:ins w:id="234" w:author="Stephen Richard2" w:date="2013-01-26T13:52:00Z">
        <w:r w:rsidR="00974FEA">
          <w:t xml:space="preserve">service’s </w:t>
        </w:r>
      </w:ins>
      <w:r w:rsidR="005046B7">
        <w:t>response</w:t>
      </w:r>
      <w:del w:id="235" w:author="Stephen Richard2" w:date="2013-01-26T13:52:00Z">
        <w:r w:rsidR="005046B7" w:rsidDel="00974FEA">
          <w:delText>s</w:delText>
        </w:r>
      </w:del>
      <w:r w:rsidR="005046B7">
        <w:t xml:space="preserve"> </w:t>
      </w:r>
      <w:del w:id="236" w:author="Stephen Richard2" w:date="2013-01-26T13:52:00Z">
        <w:r w:rsidR="005046B7" w:rsidDel="00974FEA">
          <w:delText>from a service is considered</w:delText>
        </w:r>
      </w:del>
      <w:ins w:id="237" w:author="Stephen Richard2" w:date="2013-01-26T13:52:00Z">
        <w:r w:rsidR="00974FEA">
          <w:t>is a</w:t>
        </w:r>
      </w:ins>
      <w:r w:rsidR="005046B7">
        <w:t xml:space="preserve"> representation</w:t>
      </w:r>
      <w:del w:id="238" w:author="Stephen Richard2" w:date="2013-01-26T13:52:00Z">
        <w:r w:rsidR="005046B7" w:rsidDel="00974FEA">
          <w:delText>s</w:delText>
        </w:r>
      </w:del>
      <w:r w:rsidR="005046B7">
        <w:t xml:space="preserve"> of the requested resource, </w:t>
      </w:r>
      <w:del w:id="239" w:author="Stephen Richard2" w:date="2013-01-26T13:52:00Z">
        <w:r w:rsidR="005046B7" w:rsidDel="00974FEA">
          <w:delText xml:space="preserve">and </w:delText>
        </w:r>
      </w:del>
      <w:r w:rsidR="005046B7">
        <w:t>discussed in the next section</w:t>
      </w:r>
      <w:r w:rsidR="00CA58BF">
        <w:t>.</w:t>
      </w:r>
      <w:r w:rsidR="005046B7">
        <w:t xml:space="preserve"> </w:t>
      </w:r>
      <w:r w:rsidR="00C17088">
        <w:t>The internet functions on a series of</w:t>
      </w:r>
      <w:hyperlink r:id="rId14" w:anchor="Protocol_layering" w:history="1">
        <w:r w:rsidR="00C17088" w:rsidRPr="00C17088">
          <w:rPr>
            <w:rStyle w:val="Hyperlink"/>
          </w:rPr>
          <w:t xml:space="preserve"> ‘stacked’ protocols</w:t>
        </w:r>
      </w:hyperlink>
      <w:r w:rsidR="00C17088">
        <w:t>, starting from the hardware level, and working up to the level of file fo</w:t>
      </w:r>
      <w:r w:rsidR="00C17088">
        <w:t>r</w:t>
      </w:r>
      <w:r w:rsidR="00C17088">
        <w:t>mats. The internet is defined by the stack of low-level protocols that a</w:t>
      </w:r>
      <w:r w:rsidR="00C17088">
        <w:t>l</w:t>
      </w:r>
      <w:r w:rsidR="00C17088">
        <w:t xml:space="preserve">low machines to communicate—TCP and IP. This allows applications developed for use on the internet (like the </w:t>
      </w:r>
      <w:r w:rsidR="005046B7">
        <w:t>W</w:t>
      </w:r>
      <w:r w:rsidR="00C17088">
        <w:t xml:space="preserve">orld </w:t>
      </w:r>
      <w:r w:rsidR="005046B7">
        <w:t>W</w:t>
      </w:r>
      <w:r w:rsidR="00C17088">
        <w:t xml:space="preserve">ide </w:t>
      </w:r>
      <w:r w:rsidR="005046B7">
        <w:t>W</w:t>
      </w:r>
      <w:r w:rsidR="00C17088">
        <w:t xml:space="preserve">eb) to be developed by defining higher level protocols transported using the lower level protocols. </w:t>
      </w:r>
      <w:ins w:id="240" w:author="Stephen Richard2" w:date="2013-01-26T16:10:00Z">
        <w:r w:rsidR="00A77D2E">
          <w:t>This specific</w:t>
        </w:r>
        <w:r w:rsidR="00A77D2E">
          <w:t>a</w:t>
        </w:r>
        <w:r w:rsidR="00A77D2E">
          <w:t xml:space="preserve">tion that </w:t>
        </w:r>
      </w:ins>
      <w:ins w:id="241" w:author="Stephen Richard2" w:date="2013-01-26T16:12:00Z">
        <w:r w:rsidR="00A77D2E">
          <w:t>utilization</w:t>
        </w:r>
      </w:ins>
      <w:ins w:id="242" w:author="Stephen Richard2" w:date="2013-01-26T16:11:00Z">
        <w:r w:rsidR="00A77D2E">
          <w:t xml:space="preserve"> </w:t>
        </w:r>
      </w:ins>
      <w:ins w:id="243" w:author="Stephen Richard2" w:date="2013-01-26T16:12:00Z">
        <w:r w:rsidR="00A77D2E">
          <w:t xml:space="preserve">of a URI-based </w:t>
        </w:r>
      </w:ins>
      <w:ins w:id="244" w:author="Stephen Richard2" w:date="2013-01-26T16:10:00Z">
        <w:r w:rsidR="00A77D2E">
          <w:t xml:space="preserve">link in the application layer can be </w:t>
        </w:r>
      </w:ins>
      <w:del w:id="245" w:author="Stephen Richard2" w:date="2013-01-26T16:10:00Z">
        <w:r w:rsidR="005046B7" w:rsidRPr="005046B7" w:rsidDel="00A77D2E">
          <w:delText xml:space="preserve">The question is how to identify and specify </w:delText>
        </w:r>
        <w:r w:rsidR="005046B7" w:rsidDel="00A77D2E">
          <w:delText>protocols at the top of this</w:delText>
        </w:r>
        <w:r w:rsidR="005046B7" w:rsidRPr="005046B7" w:rsidDel="00A77D2E">
          <w:delText xml:space="preserve"> stack</w:delText>
        </w:r>
        <w:r w:rsidR="005046B7" w:rsidDel="00A77D2E">
          <w:delText>, which is the level of most user applications</w:delText>
        </w:r>
        <w:r w:rsidR="00C17088" w:rsidDel="00A77D2E">
          <w:delText xml:space="preserve">. </w:delText>
        </w:r>
        <w:r w:rsidDel="00A77D2E">
          <w:delText>It may be possible to get by with three</w:delText>
        </w:r>
      </w:del>
      <w:ins w:id="246" w:author="Stephen Richard2" w:date="2013-01-26T16:10:00Z">
        <w:r w:rsidR="00A77D2E">
          <w:t>specified with three properties:</w:t>
        </w:r>
      </w:ins>
      <w:del w:id="247" w:author="Stephen Richard2" w:date="2013-01-26T16:10:00Z">
        <w:r w:rsidDel="00A77D2E">
          <w:delText>—</w:delText>
        </w:r>
      </w:del>
    </w:p>
    <w:p w:rsidR="00F745F0" w:rsidRDefault="00F745F0">
      <w:r>
        <w:t xml:space="preserve">Identifier protocol for </w:t>
      </w:r>
      <w:del w:id="248" w:author="Stephen Richard2" w:date="2013-01-26T16:12:00Z">
        <w:r w:rsidDel="00A77D2E">
          <w:delText>link</w:delText>
        </w:r>
      </w:del>
      <w:ins w:id="249" w:author="Stephen Richard2" w:date="2013-01-26T16:12:00Z">
        <w:r w:rsidR="00A77D2E">
          <w:t>URI</w:t>
        </w:r>
      </w:ins>
      <w:r>
        <w:t xml:space="preserve">—this determines the </w:t>
      </w:r>
      <w:del w:id="250" w:author="Stephen Richard2" w:date="2013-01-26T16:12:00Z">
        <w:r w:rsidDel="00A77D2E">
          <w:delText xml:space="preserve">process </w:delText>
        </w:r>
      </w:del>
      <w:ins w:id="251" w:author="Stephen Richard2" w:date="2013-01-26T16:12:00Z">
        <w:r w:rsidR="00A77D2E">
          <w:t xml:space="preserve">protocol </w:t>
        </w:r>
      </w:ins>
      <w:r>
        <w:t>for dereferencing the identifier and has impl</w:t>
      </w:r>
      <w:r>
        <w:t>i</w:t>
      </w:r>
      <w:r>
        <w:t xml:space="preserve">cations for operations and options in that dereferencing. </w:t>
      </w:r>
      <w:del w:id="252" w:author="Stephen Richard2" w:date="2013-01-26T16:12:00Z">
        <w:r w:rsidR="005046B7" w:rsidDel="00A77D2E">
          <w:delText xml:space="preserve">http </w:delText>
        </w:r>
      </w:del>
      <w:ins w:id="253" w:author="Stephen Richard2" w:date="2013-01-26T16:12:00Z">
        <w:r w:rsidR="00A77D2E">
          <w:t xml:space="preserve">HTTP </w:t>
        </w:r>
      </w:ins>
      <w:r w:rsidR="005046B7">
        <w:t>is the most common protocol</w:t>
      </w:r>
      <w:ins w:id="254" w:author="Stephen Richard2" w:date="2013-01-26T16:13:00Z">
        <w:r w:rsidR="00A77D2E">
          <w:t>; a variety of other identifier protocols</w:t>
        </w:r>
        <w:r w:rsidR="00A77D2E" w:rsidRPr="00A77D2E">
          <w:t xml:space="preserve"> </w:t>
        </w:r>
        <w:r w:rsidR="00A77D2E">
          <w:t>(</w:t>
        </w:r>
        <w:proofErr w:type="spellStart"/>
        <w:r w:rsidR="00A77D2E">
          <w:t>doi</w:t>
        </w:r>
        <w:proofErr w:type="spellEnd"/>
        <w:r w:rsidR="00A77D2E">
          <w:t xml:space="preserve">, </w:t>
        </w:r>
        <w:proofErr w:type="spellStart"/>
        <w:proofErr w:type="gramStart"/>
        <w:r w:rsidR="00A77D2E">
          <w:t>issn</w:t>
        </w:r>
        <w:proofErr w:type="spellEnd"/>
        <w:proofErr w:type="gramEnd"/>
        <w:r w:rsidR="00A77D2E">
          <w:t xml:space="preserve">, </w:t>
        </w:r>
        <w:proofErr w:type="spellStart"/>
        <w:r w:rsidR="00A77D2E">
          <w:t>isbn</w:t>
        </w:r>
        <w:proofErr w:type="spellEnd"/>
        <w:r w:rsidR="00A77D2E">
          <w:t>, ark) use</w:t>
        </w:r>
      </w:ins>
      <w:del w:id="255" w:author="Stephen Richard2" w:date="2013-01-26T16:13:00Z">
        <w:r w:rsidR="005046B7" w:rsidDel="00A77D2E">
          <w:delText xml:space="preserve"> and forms the base layer of the </w:delText>
        </w:r>
        <w:r w:rsidR="0032432F" w:rsidDel="00A77D2E">
          <w:fldChar w:fldCharType="begin"/>
        </w:r>
        <w:r w:rsidR="0032432F" w:rsidDel="00A77D2E">
          <w:delInstrText xml:space="preserve"> HYPERLINK "http://en.wikipedia.org/wiki/OSI_model" </w:delInstrText>
        </w:r>
        <w:r w:rsidR="0032432F" w:rsidDel="00A77D2E">
          <w:fldChar w:fldCharType="separate"/>
        </w:r>
        <w:r w:rsidR="005046B7" w:rsidRPr="005046B7" w:rsidDel="00A77D2E">
          <w:rPr>
            <w:rStyle w:val="Hyperlink"/>
          </w:rPr>
          <w:delText>appl</w:delText>
        </w:r>
        <w:r w:rsidR="005046B7" w:rsidRPr="005046B7" w:rsidDel="00A77D2E">
          <w:rPr>
            <w:rStyle w:val="Hyperlink"/>
          </w:rPr>
          <w:delText>i</w:delText>
        </w:r>
        <w:r w:rsidR="005046B7" w:rsidRPr="005046B7" w:rsidDel="00A77D2E">
          <w:rPr>
            <w:rStyle w:val="Hyperlink"/>
          </w:rPr>
          <w:delText xml:space="preserve">cation layer </w:delText>
        </w:r>
        <w:r w:rsidR="0032432F" w:rsidDel="00A77D2E">
          <w:rPr>
            <w:rStyle w:val="Hyperlink"/>
          </w:rPr>
          <w:fldChar w:fldCharType="end"/>
        </w:r>
        <w:r w:rsidR="005046B7" w:rsidDel="00A77D2E">
          <w:delText xml:space="preserve">in the protocol stack. </w:delText>
        </w:r>
        <w:r w:rsidDel="00A77D2E">
          <w:delText>D</w:delText>
        </w:r>
      </w:del>
      <w:ins w:id="256" w:author="Stephen Richard2" w:date="2013-01-26T16:13:00Z">
        <w:r w:rsidR="00A77D2E">
          <w:t xml:space="preserve"> d</w:t>
        </w:r>
      </w:ins>
      <w:r>
        <w:t xml:space="preserve">ereferencing </w:t>
      </w:r>
      <w:del w:id="257" w:author="Stephen Richard2" w:date="2013-01-26T16:14:00Z">
        <w:r w:rsidDel="00A77D2E">
          <w:delText>of</w:delText>
        </w:r>
      </w:del>
      <w:del w:id="258" w:author="Stephen Richard2" w:date="2013-01-26T16:13:00Z">
        <w:r w:rsidDel="00A77D2E">
          <w:delText xml:space="preserve"> doi, issn, isbn, ark</w:delText>
        </w:r>
      </w:del>
      <w:del w:id="259" w:author="Stephen Richard2" w:date="2013-01-26T16:14:00Z">
        <w:r w:rsidDel="00A77D2E">
          <w:delText>, etc. will almost certainly be</w:delText>
        </w:r>
      </w:del>
      <w:ins w:id="260" w:author="Stephen Richard2" w:date="2013-01-26T16:14:00Z">
        <w:r w:rsidR="00A77D2E">
          <w:t>schemes based on HTTP</w:t>
        </w:r>
      </w:ins>
      <w:del w:id="261" w:author="Stephen Richard2" w:date="2013-01-26T16:14:00Z">
        <w:r w:rsidDel="004A6E12">
          <w:delText xml:space="preserve"> layered on top of http, but the dereferencing protocol needs to be inherent in the identifier scheme</w:delText>
        </w:r>
      </w:del>
      <w:ins w:id="262" w:author="Stephen Richard2" w:date="2013-01-26T16:14:00Z">
        <w:r w:rsidR="004A6E12">
          <w:t xml:space="preserve"> operation, but have separate name servers</w:t>
        </w:r>
      </w:ins>
      <w:r>
        <w:t>.</w:t>
      </w:r>
      <w:r w:rsidR="005046B7">
        <w:t xml:space="preserve"> </w:t>
      </w:r>
      <w:r w:rsidR="00CA58BF">
        <w:t>The IETF URI specification mandates that “e</w:t>
      </w:r>
      <w:r w:rsidR="00CA58BF" w:rsidRPr="00CA58BF">
        <w:t>ach URI begins with a scheme name</w:t>
      </w:r>
      <w:r w:rsidR="00CA58BF">
        <w:t>” (section 1.1.1, IETF RPC-3986); thus explicit specification as a link attribute for links using URIs should be unnecessary.</w:t>
      </w:r>
    </w:p>
    <w:p w:rsidR="00F745F0" w:rsidRDefault="00F745F0">
      <w:r>
        <w:t>Service type</w:t>
      </w:r>
      <w:del w:id="263" w:author="Stephen Richard2" w:date="2013-01-26T16:11:00Z">
        <w:r w:rsidDel="00A77D2E">
          <w:delText xml:space="preserve"> and version </w:delText>
        </w:r>
      </w:del>
      <w:r>
        <w:t xml:space="preserve">– this determines the operations, parameters </w:t>
      </w:r>
      <w:r w:rsidR="005046B7">
        <w:t>etc.</w:t>
      </w:r>
      <w:r>
        <w:t xml:space="preserve"> that may be used in construction of a </w:t>
      </w:r>
      <w:del w:id="264" w:author="Stephen Richard2" w:date="2013-01-26T16:15:00Z">
        <w:r w:rsidDel="004A6E12">
          <w:delText xml:space="preserve">URI </w:delText>
        </w:r>
        <w:r w:rsidR="005046B7" w:rsidDel="004A6E12">
          <w:delText>within the constraints of the</w:delText>
        </w:r>
        <w:r w:rsidDel="004A6E12">
          <w:delText xml:space="preserve"> identifier scheme</w:delText>
        </w:r>
        <w:r w:rsidR="005046B7" w:rsidDel="004A6E12">
          <w:delText xml:space="preserve"> to </w:delText>
        </w:r>
      </w:del>
      <w:r w:rsidR="005046B7">
        <w:t>r</w:t>
      </w:r>
      <w:r w:rsidR="005046B7">
        <w:t>e</w:t>
      </w:r>
      <w:r w:rsidR="005046B7">
        <w:t xml:space="preserve">quest </w:t>
      </w:r>
      <w:del w:id="265" w:author="Stephen Richard2" w:date="2013-01-26T16:15:00Z">
        <w:r w:rsidR="005046B7" w:rsidDel="004A6E12">
          <w:delText xml:space="preserve">a </w:delText>
        </w:r>
      </w:del>
      <w:ins w:id="266" w:author="Stephen Richard2" w:date="2013-01-26T16:15:00Z">
        <w:r w:rsidR="004A6E12">
          <w:t xml:space="preserve">for a </w:t>
        </w:r>
      </w:ins>
      <w:r w:rsidR="005046B7">
        <w:t>desired resource</w:t>
      </w:r>
      <w:ins w:id="267" w:author="Stephen Richard2" w:date="2013-01-26T16:15:00Z">
        <w:r w:rsidR="004A6E12">
          <w:t>, o</w:t>
        </w:r>
        <w:r w:rsidR="004A6E12">
          <w:t>p</w:t>
        </w:r>
        <w:r w:rsidR="004A6E12">
          <w:t>eration,</w:t>
        </w:r>
      </w:ins>
      <w:r w:rsidR="005046B7">
        <w:t xml:space="preserve"> or application state</w:t>
      </w:r>
      <w:r>
        <w:t xml:space="preserve">. </w:t>
      </w:r>
      <w:ins w:id="268" w:author="Stephen Richard2" w:date="2013-01-26T16:16:00Z">
        <w:r w:rsidR="004A6E12">
          <w:t>Service type identifiers should be version-specific.</w:t>
        </w:r>
      </w:ins>
      <w:del w:id="269" w:author="Stephen Richard2" w:date="2013-01-26T16:17:00Z">
        <w:r w:rsidDel="004A6E12">
          <w:delText>Given that an identifier is an http URI, the URI may be constructed following an RPC type approach (operation names and param</w:delText>
        </w:r>
        <w:r w:rsidDel="004A6E12">
          <w:delText>e</w:delText>
        </w:r>
        <w:r w:rsidDel="004A6E12">
          <w:delText>ters wrapped in http GET), or the URI may be constructed in a resource-oriented scheme that bundles parameters into construction of the URI path, and may add some key-value pairs at the end.  OGC se</w:delText>
        </w:r>
        <w:r w:rsidDel="004A6E12">
          <w:delText>r</w:delText>
        </w:r>
        <w:r w:rsidDel="004A6E12">
          <w:delText>vices using http GET are RPC calls (getMap, getCapabilties) encoded as key-values pairs on a root host URL for the service.</w:delText>
        </w:r>
      </w:del>
      <w:r>
        <w:t xml:space="preserve"> </w:t>
      </w:r>
      <w:ins w:id="270" w:author="Stephen Richard2" w:date="2013-01-26T16:11:00Z">
        <w:r w:rsidR="00A77D2E">
          <w:t xml:space="preserve"> </w:t>
        </w:r>
      </w:ins>
    </w:p>
    <w:p w:rsidR="00F745F0" w:rsidRDefault="00F745F0">
      <w:r>
        <w:t xml:space="preserve">Service profile – In many cases, knowing the service type (WMS, WFS, </w:t>
      </w:r>
      <w:del w:id="271" w:author="Stephen Richard2" w:date="2013-01-26T16:17:00Z">
        <w:r w:rsidDel="004A6E12">
          <w:delText>THREDDS</w:delText>
        </w:r>
      </w:del>
      <w:proofErr w:type="spellStart"/>
      <w:ins w:id="272" w:author="Stephen Richard2" w:date="2013-01-26T16:17:00Z">
        <w:r w:rsidR="004A6E12">
          <w:t>OpenDAP</w:t>
        </w:r>
      </w:ins>
      <w:proofErr w:type="spellEnd"/>
      <w:r>
        <w:t xml:space="preserve">, </w:t>
      </w:r>
      <w:proofErr w:type="gramStart"/>
      <w:r>
        <w:t>CSW</w:t>
      </w:r>
      <w:proofErr w:type="gramEnd"/>
      <w:r>
        <w:t>) is not sufficient—there may be additional constraints in particular service instances that are standardized in a profile that needs to be understood in order to successfully use the service.</w:t>
      </w:r>
      <w:r w:rsidR="005046B7">
        <w:t xml:space="preserve">  These typically specify particular data schema, vocabularies, and data constraints.</w:t>
      </w:r>
    </w:p>
    <w:p w:rsidR="00000F1A" w:rsidRDefault="00000F1A" w:rsidP="009D76BA">
      <w:pPr>
        <w:pStyle w:val="Heading1"/>
        <w:rPr>
          <w:ins w:id="273" w:author="Stephen Richard2" w:date="2013-02-14T20:04:00Z"/>
        </w:rPr>
      </w:pPr>
      <w:ins w:id="274" w:author="Stephen Richard2" w:date="2013-02-14T20:04:00Z">
        <w:r>
          <w:t>Media Types</w:t>
        </w:r>
      </w:ins>
    </w:p>
    <w:p w:rsidR="00000F1A" w:rsidRDefault="00000F1A">
      <w:pPr>
        <w:rPr>
          <w:ins w:id="275" w:author="Stephen Richard2" w:date="2013-02-18T19:31:00Z"/>
        </w:rPr>
        <w:pPrChange w:id="276" w:author="Stephen Richard2" w:date="2013-02-14T20:04:00Z">
          <w:pPr>
            <w:pStyle w:val="Heading1"/>
          </w:pPr>
        </w:pPrChange>
      </w:pPr>
      <w:ins w:id="277" w:author="Stephen Richard2" w:date="2013-02-14T20:04:00Z">
        <w:r>
          <w:t xml:space="preserve">MIME types were originally defined in the context of attachments to e-mail messages. As the </w:t>
        </w:r>
        <w:proofErr w:type="gramStart"/>
        <w:r>
          <w:t>world wide web</w:t>
        </w:r>
        <w:proofErr w:type="gramEnd"/>
        <w:r>
          <w:t xml:space="preserve"> has evolved, the concept has been generalized to Media Type. The definition of 'Media Type' has been purposefully left vague by the IEFT, left t</w:t>
        </w:r>
        <w:r w:rsidR="00C01DAC">
          <w:t>o the discre</w:t>
        </w:r>
      </w:ins>
      <w:ins w:id="278" w:author="Stephen Richard2" w:date="2013-02-18T19:31:00Z">
        <w:r w:rsidR="00C01DAC">
          <w:t>t</w:t>
        </w:r>
      </w:ins>
      <w:ins w:id="279" w:author="Stephen Richard2" w:date="2013-02-14T20:04:00Z">
        <w:r>
          <w:t>ion of reviewer of RFC documents proposing new media registrations.</w:t>
        </w:r>
      </w:ins>
    </w:p>
    <w:p w:rsidR="00C01DAC" w:rsidRPr="00F3794F" w:rsidRDefault="00C01DAC">
      <w:pPr>
        <w:rPr>
          <w:ins w:id="280" w:author="Stephen Richard2" w:date="2013-02-14T20:04:00Z"/>
        </w:rPr>
        <w:pPrChange w:id="281" w:author="Stephen Richard2" w:date="2013-02-14T20:04:00Z">
          <w:pPr>
            <w:pStyle w:val="Heading1"/>
          </w:pPr>
        </w:pPrChange>
      </w:pPr>
      <w:ins w:id="282" w:author="Stephen Richard2" w:date="2013-02-18T19:31:00Z">
        <w:r>
          <w:t>Ideally all clients and services would be utilizing a REST architecture in which the media type would co</w:t>
        </w:r>
        <w:r>
          <w:t>n</w:t>
        </w:r>
        <w:r>
          <w:t xml:space="preserve">tain information describing any </w:t>
        </w:r>
      </w:ins>
      <w:ins w:id="283" w:author="Stephen Richard2" w:date="2013-02-18T19:32:00Z">
        <w:r>
          <w:t>application</w:t>
        </w:r>
      </w:ins>
      <w:ins w:id="284" w:author="Stephen Richard2" w:date="2013-02-18T19:31:00Z">
        <w:r>
          <w:t xml:space="preserve"> </w:t>
        </w:r>
      </w:ins>
      <w:ins w:id="285" w:author="Stephen Richard2" w:date="2013-02-18T19:32:00Z">
        <w:r>
          <w:t xml:space="preserve">state transitions that might follow </w:t>
        </w:r>
      </w:ins>
      <w:ins w:id="286" w:author="Stephen Richard2" w:date="2013-02-18T19:34:00Z">
        <w:r>
          <w:t>retrieval</w:t>
        </w:r>
      </w:ins>
      <w:ins w:id="287" w:author="Stephen Richard2" w:date="2013-02-18T19:32:00Z">
        <w:r>
          <w:t xml:space="preserve"> of the doc</w:t>
        </w:r>
        <w:r>
          <w:t>u</w:t>
        </w:r>
        <w:r>
          <w:t xml:space="preserve">ment. In actual practice, there will be services in the system based on various architectures, </w:t>
        </w:r>
      </w:ins>
      <w:ins w:id="288" w:author="Stephen Richard2" w:date="2013-02-18T19:34:00Z">
        <w:r>
          <w:t>include comp</w:t>
        </w:r>
        <w:r>
          <w:t>o</w:t>
        </w:r>
        <w:r>
          <w:t>nent based remote</w:t>
        </w:r>
      </w:ins>
      <w:ins w:id="289" w:author="Stephen Richard2" w:date="2013-02-18T19:35:00Z">
        <w:r>
          <w:t>-</w:t>
        </w:r>
      </w:ins>
      <w:ins w:id="290" w:author="Stephen Richard2" w:date="2013-02-18T19:34:00Z">
        <w:r>
          <w:t>proce</w:t>
        </w:r>
      </w:ins>
      <w:ins w:id="291" w:author="Stephen Richard2" w:date="2013-02-18T19:35:00Z">
        <w:r>
          <w:t>d</w:t>
        </w:r>
      </w:ins>
      <w:ins w:id="292" w:author="Stephen Richard2" w:date="2013-02-18T19:34:00Z">
        <w:r>
          <w:t>ure calls, object</w:t>
        </w:r>
      </w:ins>
      <w:ins w:id="293" w:author="Stephen Richard2" w:date="2013-02-18T19:35:00Z">
        <w:r>
          <w:t>-</w:t>
        </w:r>
      </w:ins>
      <w:ins w:id="294" w:author="Stephen Richard2" w:date="2013-02-18T19:34:00Z">
        <w:r>
          <w:t xml:space="preserve">based URI schemes with CRUD operations, etc. </w:t>
        </w:r>
      </w:ins>
      <w:ins w:id="295" w:author="Stephen Richard2" w:date="2013-02-18T19:32:00Z">
        <w:r>
          <w:t xml:space="preserve"> </w:t>
        </w:r>
      </w:ins>
      <w:ins w:id="296" w:author="Stephen Richard2" w:date="2013-02-18T19:35:00Z">
        <w:r>
          <w:t>For such se</w:t>
        </w:r>
        <w:r>
          <w:t>r</w:t>
        </w:r>
        <w:r>
          <w:t>vices, specifying the hypermedia type of the response is insufficient guidance for an application inspec</w:t>
        </w:r>
        <w:r>
          <w:t>t</w:t>
        </w:r>
        <w:r>
          <w:t xml:space="preserve">ing a list of links to select a link that it can use to access the resource. </w:t>
        </w:r>
      </w:ins>
    </w:p>
    <w:p w:rsidR="009D76BA" w:rsidRDefault="009D76BA" w:rsidP="009D76BA">
      <w:pPr>
        <w:pStyle w:val="Heading1"/>
      </w:pPr>
      <w:r>
        <w:lastRenderedPageBreak/>
        <w:t>Representation</w:t>
      </w:r>
    </w:p>
    <w:p w:rsidR="006C3060" w:rsidRDefault="009D76BA">
      <w:r>
        <w:t xml:space="preserve">Options for resource representation when dereferencing an identifier have traditionally been accounted for with MIME types and http </w:t>
      </w:r>
      <w:r w:rsidR="006C3060">
        <w:t>c</w:t>
      </w:r>
      <w:r>
        <w:t xml:space="preserve">ontent </w:t>
      </w:r>
      <w:r w:rsidR="006C3060">
        <w:t>n</w:t>
      </w:r>
      <w:r>
        <w:t xml:space="preserve">egotiation; this has worked fine for handling representations that can be mapped to user applications and resources that a human will interact with mostly by </w:t>
      </w:r>
      <w:del w:id="297" w:author="Stephen Richard2" w:date="2013-01-26T16:18:00Z">
        <w:r w:rsidDel="00461AD3">
          <w:delText>looking at stuff</w:delText>
        </w:r>
      </w:del>
      <w:ins w:id="298" w:author="Stephen Richard2" w:date="2013-01-26T16:18:00Z">
        <w:r w:rsidR="00461AD3">
          <w:t>viewing</w:t>
        </w:r>
      </w:ins>
      <w:r>
        <w:t xml:space="preserve"> on a computer screen.</w:t>
      </w:r>
      <w:del w:id="299" w:author="Stephen Richard2" w:date="2013-01-26T16:18:00Z">
        <w:r w:rsidDel="00461AD3">
          <w:delText xml:space="preserve"> People can figure stuff out pretty well.</w:delText>
        </w:r>
      </w:del>
      <w:r>
        <w:t xml:space="preserve"> The evolution into machine-actionable links</w:t>
      </w:r>
      <w:r w:rsidR="006C3060">
        <w:t xml:space="preserve"> and linked data</w:t>
      </w:r>
      <w:r>
        <w:t xml:space="preserve"> </w:t>
      </w:r>
      <w:r w:rsidR="006C3060">
        <w:t xml:space="preserve">requires </w:t>
      </w:r>
      <w:r>
        <w:t>more expli</w:t>
      </w:r>
      <w:r>
        <w:t>c</w:t>
      </w:r>
      <w:r>
        <w:t>it approaches to presenting choices to a client that are handled in the application before the http r</w:t>
      </w:r>
      <w:r>
        <w:t>e</w:t>
      </w:r>
      <w:r>
        <w:t>quest is issued.  Computer processing of represe</w:t>
      </w:r>
      <w:r>
        <w:t>n</w:t>
      </w:r>
      <w:r>
        <w:t xml:space="preserve">tations returned in JSON, XML, </w:t>
      </w:r>
      <w:r w:rsidR="006C3060">
        <w:t>CSV</w:t>
      </w:r>
      <w:r>
        <w:t xml:space="preserve">, </w:t>
      </w:r>
      <w:proofErr w:type="spellStart"/>
      <w:r>
        <w:t>NetCDF</w:t>
      </w:r>
      <w:proofErr w:type="spellEnd"/>
      <w:r w:rsidR="00CA58BF">
        <w:t xml:space="preserve"> encoding</w:t>
      </w:r>
      <w:r>
        <w:t xml:space="preserve"> may be possible to some degree with no a priori understand</w:t>
      </w:r>
      <w:r w:rsidR="00CA58BF">
        <w:t xml:space="preserve">ing </w:t>
      </w:r>
      <w:r w:rsidR="006C3060">
        <w:t>of the content</w:t>
      </w:r>
      <w:r w:rsidR="00CA58BF">
        <w:t xml:space="preserve"> data schema</w:t>
      </w:r>
      <w:r w:rsidR="006C3060">
        <w:t>, but things are much easier and more efficient if the client is working with a representation</w:t>
      </w:r>
      <w:r w:rsidR="00CA58BF">
        <w:t xml:space="preserve"> (encoding and schema)</w:t>
      </w:r>
      <w:r w:rsidR="006C3060">
        <w:t xml:space="preserve"> that it understands. Thus the client </w:t>
      </w:r>
      <w:del w:id="300" w:author="Stephen Richard2" w:date="2013-01-26T16:19:00Z">
        <w:r w:rsidR="006C3060" w:rsidDel="00461AD3">
          <w:delText xml:space="preserve">must </w:delText>
        </w:r>
      </w:del>
      <w:ins w:id="301" w:author="Stephen Richard2" w:date="2013-01-26T16:19:00Z">
        <w:r w:rsidR="00461AD3">
          <w:t xml:space="preserve">should </w:t>
        </w:r>
      </w:ins>
      <w:r w:rsidR="006C3060">
        <w:t>be able to determine if there is a representation available that it can work with and how to request pr</w:t>
      </w:r>
      <w:r w:rsidR="006C3060">
        <w:t>e</w:t>
      </w:r>
      <w:r w:rsidR="006C3060">
        <w:t>cisely that representation.</w:t>
      </w:r>
    </w:p>
    <w:p w:rsidR="009D76BA" w:rsidRDefault="006C3060">
      <w:r>
        <w:t xml:space="preserve">Metadata records that describe a resource intended for use by a software </w:t>
      </w:r>
      <w:r w:rsidR="0003311C">
        <w:t>client may</w:t>
      </w:r>
      <w:r>
        <w:t xml:space="preserve"> present a variety of distribution options (using distribution in the ISO19115 sense). This </w:t>
      </w:r>
      <w:r w:rsidR="00CA58BF">
        <w:t xml:space="preserve">metadata </w:t>
      </w:r>
      <w:r>
        <w:t>may be in an Atom feed describing a dataset, a formal metadata record from a catalog search, an archive record for some aggr</w:t>
      </w:r>
      <w:r>
        <w:t>e</w:t>
      </w:r>
      <w:r>
        <w:t xml:space="preserve">gated resource (OAI Object Reuse and Exchange). A client processing the record needs to be able to identify the distribution / representation option it needs. For example </w:t>
      </w:r>
      <w:r w:rsidR="001539F8">
        <w:t>the client might</w:t>
      </w:r>
      <w:r>
        <w:t xml:space="preserve"> need a WMS that serves tiff images</w:t>
      </w:r>
      <w:r w:rsidR="00C51E0F">
        <w:t xml:space="preserve">, </w:t>
      </w:r>
      <w:proofErr w:type="gramStart"/>
      <w:r w:rsidR="00C51E0F">
        <w:t>a WFS</w:t>
      </w:r>
      <w:proofErr w:type="gramEnd"/>
      <w:r w:rsidR="00C51E0F">
        <w:t xml:space="preserve"> that offers GeoSciML mapped features, or a CSW that uses the INSPRIRE ISO profile.</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 xml:space="preserve">proach, with information encoded in one or more attributes on the link, or in the </w:t>
      </w:r>
      <w:proofErr w:type="spellStart"/>
      <w:r>
        <w:t>codelist</w:t>
      </w:r>
      <w:proofErr w:type="spellEnd"/>
      <w:r>
        <w:t>/controlled v</w:t>
      </w:r>
      <w:r>
        <w:t>o</w:t>
      </w:r>
      <w:r>
        <w:t>cabulary associated with these attributes. All utilize MIME type in some fashion, and generally in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302" w:name="_Ref305055663"/>
      <w:proofErr w:type="gramStart"/>
      <w:r>
        <w:t xml:space="preserve">Table </w:t>
      </w:r>
      <w:fldSimple w:instr=" SEQ Table \* ARABIC ">
        <w:r w:rsidR="009558F8">
          <w:rPr>
            <w:noProof/>
          </w:rPr>
          <w:t>1</w:t>
        </w:r>
      </w:fldSimple>
      <w:bookmarkEnd w:id="302"/>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Change w:id="303" w:author="Stephen Richard2" w:date="2013-02-17T13:13:00Z">
          <w:tblPr>
            <w:tblStyle w:val="LightGrid"/>
            <w:tblW w:w="0" w:type="auto"/>
            <w:tblLayout w:type="fixed"/>
            <w:tblLook w:val="04A0" w:firstRow="1" w:lastRow="0" w:firstColumn="1" w:lastColumn="0" w:noHBand="0" w:noVBand="1"/>
          </w:tblPr>
        </w:tblPrChange>
      </w:tblPr>
      <w:tblGrid>
        <w:gridCol w:w="1728"/>
        <w:gridCol w:w="2668"/>
        <w:gridCol w:w="4860"/>
        <w:tblGridChange w:id="304">
          <w:tblGrid>
            <w:gridCol w:w="1728"/>
            <w:gridCol w:w="2668"/>
            <w:gridCol w:w="4860"/>
          </w:tblGrid>
        </w:tblGridChange>
      </w:tblGrid>
      <w:tr w:rsidR="000A5470" w:rsidTr="00A63FF3">
        <w:trPr>
          <w:cnfStyle w:val="100000000000" w:firstRow="1" w:lastRow="0" w:firstColumn="0" w:lastColumn="0" w:oddVBand="0" w:evenVBand="0" w:oddHBand="0" w:evenHBand="0" w:firstRowFirstColumn="0" w:firstRowLastColumn="0" w:lastRowFirstColumn="0" w:lastRowLastColumn="0"/>
          <w:cantSplit/>
          <w:tblHeader/>
          <w:trPrChange w:id="305" w:author="Stephen Richard2" w:date="2013-02-17T13:13:00Z">
            <w:trPr>
              <w:cantSplit/>
              <w:tblHeader/>
            </w:trPr>
          </w:trPrChange>
        </w:trPr>
        <w:tc>
          <w:tcPr>
            <w:cnfStyle w:val="001000000000" w:firstRow="0" w:lastRow="0" w:firstColumn="1" w:lastColumn="0" w:oddVBand="0" w:evenVBand="0" w:oddHBand="0" w:evenHBand="0" w:firstRowFirstColumn="0" w:firstRowLastColumn="0" w:lastRowFirstColumn="0" w:lastRowLastColumn="0"/>
            <w:tcW w:w="1728" w:type="dxa"/>
            <w:tcPrChange w:id="306" w:author="Stephen Richard2" w:date="2013-02-17T13:13:00Z">
              <w:tcPr>
                <w:tcW w:w="1728" w:type="dxa"/>
              </w:tcPr>
            </w:tcPrChange>
          </w:tcPr>
          <w:p w:rsidR="000A5470" w:rsidRPr="000A5470" w:rsidRDefault="000A5470" w:rsidP="00A26BDD">
            <w:pPr>
              <w:cnfStyle w:val="101000000000" w:firstRow="1" w:lastRow="0" w:firstColumn="1" w:lastColumn="0" w:oddVBand="0" w:evenVBand="0" w:oddHBand="0" w:evenHBand="0" w:firstRowFirstColumn="0" w:firstRowLastColumn="0" w:lastRowFirstColumn="0" w:lastRowLastColumn="0"/>
            </w:pPr>
            <w:r w:rsidRPr="000A5470">
              <w:t>Specification</w:t>
            </w:r>
          </w:p>
        </w:tc>
        <w:tc>
          <w:tcPr>
            <w:tcW w:w="2668" w:type="dxa"/>
            <w:tcPrChange w:id="307" w:author="Stephen Richard2" w:date="2013-02-17T13:13:00Z">
              <w:tcPr>
                <w:tcW w:w="2668" w:type="dxa"/>
              </w:tcPr>
            </w:tcPrChange>
          </w:tcPr>
          <w:p w:rsidR="000A5470" w:rsidRPr="000A5470" w:rsidRDefault="000A5470"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tcPrChange w:id="308" w:author="Stephen Richard2" w:date="2013-02-17T13:13:00Z">
              <w:tcPr>
                <w:tcW w:w="4860" w:type="dxa"/>
              </w:tcPr>
            </w:tcPrChange>
          </w:tcPr>
          <w:p w:rsidR="000A5470" w:rsidRDefault="000A5470"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09" w:author="Stephen Richard2" w:date="2013-02-17T13:13:00Z">
              <w:tcPr>
                <w:tcW w:w="1728" w:type="dxa"/>
              </w:tcPr>
            </w:tcPrChange>
          </w:tcPr>
          <w:p w:rsidR="000A5470" w:rsidRPr="000A5470" w:rsidRDefault="000A5470" w:rsidP="00A26BDD">
            <w:pPr>
              <w:cnfStyle w:val="101000000000" w:firstRow="1" w:lastRow="0" w:firstColumn="1" w:lastColumn="0" w:oddVBand="0" w:evenVBand="0" w:oddHBand="0" w:evenHBand="0" w:firstRowFirstColumn="0" w:firstRowLastColumn="0" w:lastRowFirstColumn="0" w:lastRowLastColumn="0"/>
            </w:pPr>
            <w:r>
              <w:t>ESIP discovery</w:t>
            </w:r>
          </w:p>
        </w:tc>
        <w:tc>
          <w:tcPr>
            <w:tcW w:w="2668" w:type="dxa"/>
            <w:tcPrChange w:id="310" w:author="Stephen Richard2" w:date="2013-02-17T13:13:00Z">
              <w:tcPr>
                <w:tcW w:w="2668" w:type="dxa"/>
              </w:tcPr>
            </w:tcPrChange>
          </w:tcPr>
          <w:p w:rsidR="000A5470" w:rsidRPr="000A5470" w:rsidRDefault="00554B53" w:rsidP="00A26BDD">
            <w:pPr>
              <w:cnfStyle w:val="100000000000" w:firstRow="1" w:lastRow="0" w:firstColumn="0" w:lastColumn="0" w:oddVBand="0" w:evenVBand="0" w:oddHBand="0" w:evenHBand="0" w:firstRowFirstColumn="0" w:firstRowLastColumn="0" w:lastRowFirstColumn="0" w:lastRowLastColumn="0"/>
              <w:rPr>
                <w:sz w:val="16"/>
                <w:szCs w:val="16"/>
              </w:rPr>
            </w:pPr>
            <w:r>
              <w:fldChar w:fldCharType="begin"/>
            </w:r>
            <w:r>
              <w:instrText xml:space="preserve"> HYPERLINK "http://wiki.esipfed.org/index.php/Discovery_Cast_Atom_Response_Format_v1.1" </w:instrText>
            </w:r>
            <w:r>
              <w:rPr>
                <w:rFonts w:asciiTheme="minorHAnsi" w:eastAsiaTheme="minorHAnsi" w:hAnsiTheme="minorHAnsi" w:cstheme="minorBidi"/>
                <w:b w:val="0"/>
                <w:bCs w:val="0"/>
              </w:rPr>
              <w:fldChar w:fldCharType="separate"/>
            </w:r>
            <w:r w:rsidR="000A5470" w:rsidRPr="000A5470">
              <w:rPr>
                <w:rStyle w:val="Hyperlink"/>
                <w:sz w:val="16"/>
                <w:szCs w:val="16"/>
              </w:rPr>
              <w:t>http://wiki.esipfed.org/index.php/Discovery_Cast_Atom_Response_Format_v1.1</w:t>
            </w:r>
            <w:r>
              <w:rPr>
                <w:rStyle w:val="Hyperlink"/>
                <w:sz w:val="16"/>
                <w:szCs w:val="16"/>
              </w:rPr>
              <w:fldChar w:fldCharType="end"/>
            </w:r>
          </w:p>
        </w:tc>
        <w:tc>
          <w:tcPr>
            <w:tcW w:w="4860" w:type="dxa"/>
            <w:tcPrChange w:id="311" w:author="Stephen Richard2" w:date="2013-02-17T13:13:00Z">
              <w:tcPr>
                <w:tcW w:w="4860" w:type="dxa"/>
              </w:tcPr>
            </w:tcPrChange>
          </w:tcPr>
          <w:p w:rsidR="000A5470" w:rsidRPr="00A63FF3" w:rsidRDefault="000A5470"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12" w:author="Stephen Richard2" w:date="2013-02-17T13:13:00Z">
                  <w:rPr>
                    <w:rFonts w:asciiTheme="minorHAnsi" w:eastAsiaTheme="minorHAnsi" w:hAnsiTheme="minorHAnsi" w:cstheme="minorBidi"/>
                    <w:b w:val="0"/>
                    <w:bCs w:val="0"/>
                  </w:rPr>
                </w:rPrChange>
              </w:rPr>
            </w:pPr>
            <w:r w:rsidRPr="00A63FF3">
              <w:t xml:space="preserve">Describes links to external information. These links include a relation and type. </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13" w:author="Stephen Richard2" w:date="2013-02-17T13:13:00Z">
              <w:tcPr>
                <w:tcW w:w="1728" w:type="dxa"/>
              </w:tcPr>
            </w:tcPrChange>
          </w:tcPr>
          <w:p w:rsidR="000A5470" w:rsidRDefault="000A5470" w:rsidP="00A26BDD">
            <w:pPr>
              <w:cnfStyle w:val="101000000000" w:firstRow="1" w:lastRow="0" w:firstColumn="1" w:lastColumn="0" w:oddVBand="0" w:evenVBand="0" w:oddHBand="0" w:evenHBand="0" w:firstRowFirstColumn="0" w:firstRowLastColumn="0" w:lastRowFirstColumn="0" w:lastRowLastColumn="0"/>
            </w:pPr>
            <w:r>
              <w:t>ISO19115/</w:t>
            </w:r>
            <w:r w:rsidR="006A7252">
              <w:t xml:space="preserve"> </w:t>
            </w:r>
            <w:r>
              <w:t>19139</w:t>
            </w:r>
          </w:p>
        </w:tc>
        <w:tc>
          <w:tcPr>
            <w:tcW w:w="2668" w:type="dxa"/>
            <w:tcPrChange w:id="314" w:author="Stephen Richard2" w:date="2013-02-17T13:13:00Z">
              <w:tcPr>
                <w:tcW w:w="2668" w:type="dxa"/>
              </w:tcPr>
            </w:tcPrChange>
          </w:tcPr>
          <w:p w:rsidR="000A5470" w:rsidRPr="000A5470" w:rsidRDefault="000A5470" w:rsidP="00A26BDD">
            <w:pPr>
              <w:cnfStyle w:val="100000000000" w:firstRow="1" w:lastRow="0" w:firstColumn="0" w:lastColumn="0" w:oddVBand="0" w:evenVBand="0" w:oddHBand="0" w:evenHBand="0" w:firstRowFirstColumn="0" w:firstRowLastColumn="0" w:lastRowFirstColumn="0" w:lastRowLastColumn="0"/>
              <w:rPr>
                <w:sz w:val="16"/>
                <w:szCs w:val="16"/>
              </w:rPr>
            </w:pPr>
          </w:p>
        </w:tc>
        <w:tc>
          <w:tcPr>
            <w:tcW w:w="4860" w:type="dxa"/>
            <w:tcPrChange w:id="315" w:author="Stephen Richard2" w:date="2013-02-17T13:13:00Z">
              <w:tcPr>
                <w:tcW w:w="4860" w:type="dxa"/>
              </w:tcPr>
            </w:tcPrChange>
          </w:tcPr>
          <w:p w:rsidR="000A5470" w:rsidRPr="00A63FF3" w:rsidRDefault="00C36B90"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16" w:author="Stephen Richard2" w:date="2013-02-17T13:13:00Z">
                  <w:rPr>
                    <w:rFonts w:asciiTheme="minorHAnsi" w:eastAsiaTheme="minorHAnsi" w:hAnsiTheme="minorHAnsi" w:cstheme="minorBidi"/>
                    <w:b w:val="0"/>
                    <w:bCs w:val="0"/>
                  </w:rPr>
                </w:rPrChange>
              </w:rPr>
            </w:pPr>
            <w:proofErr w:type="gramStart"/>
            <w:r w:rsidRPr="00A63FF3">
              <w:t>formal</w:t>
            </w:r>
            <w:proofErr w:type="gramEnd"/>
            <w:r w:rsidR="000A5470" w:rsidRPr="00A63FF3">
              <w:t xml:space="preserve"> metadata specification. </w:t>
            </w:r>
            <w:proofErr w:type="spellStart"/>
            <w:r w:rsidR="000A5470" w:rsidRPr="00A63FF3">
              <w:t>CI_OnlineResource</w:t>
            </w:r>
            <w:proofErr w:type="spellEnd"/>
            <w:r w:rsidR="000A5470" w:rsidRPr="00A63FF3">
              <w:t xml:space="preserve"> element is used to encode machine actionable links</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17" w:author="Stephen Richard2" w:date="2013-02-17T13:13:00Z">
              <w:tcPr>
                <w:tcW w:w="1728" w:type="dxa"/>
              </w:tcPr>
            </w:tcPrChange>
          </w:tcPr>
          <w:p w:rsidR="000A5470" w:rsidRDefault="000A5470" w:rsidP="000A5470">
            <w:pPr>
              <w:cnfStyle w:val="101000000000" w:firstRow="1" w:lastRow="0" w:firstColumn="1" w:lastColumn="0" w:oddVBand="0" w:evenVBand="0" w:oddHBand="0" w:evenHBand="0" w:firstRowFirstColumn="0" w:firstRowLastColumn="0" w:lastRowFirstColumn="0" w:lastRowLastColumn="0"/>
            </w:pPr>
            <w:r>
              <w:t>IETF Web Linking</w:t>
            </w:r>
          </w:p>
        </w:tc>
        <w:tc>
          <w:tcPr>
            <w:tcW w:w="2668" w:type="dxa"/>
            <w:tcPrChange w:id="318" w:author="Stephen Richard2" w:date="2013-02-17T13:13:00Z">
              <w:tcPr>
                <w:tcW w:w="2668" w:type="dxa"/>
              </w:tcPr>
            </w:tcPrChange>
          </w:tcPr>
          <w:p w:rsidR="000A5470" w:rsidRPr="000A5470" w:rsidRDefault="00554B53" w:rsidP="00A26BDD">
            <w:pPr>
              <w:cnfStyle w:val="100000000000" w:firstRow="1" w:lastRow="0" w:firstColumn="0" w:lastColumn="0" w:oddVBand="0" w:evenVBand="0" w:oddHBand="0" w:evenHBand="0" w:firstRowFirstColumn="0" w:firstRowLastColumn="0" w:lastRowFirstColumn="0" w:lastRowLastColumn="0"/>
              <w:rPr>
                <w:sz w:val="16"/>
                <w:szCs w:val="16"/>
              </w:rPr>
            </w:pPr>
            <w:r>
              <w:fldChar w:fldCharType="begin"/>
            </w:r>
            <w:r>
              <w:instrText xml:space="preserve"> HYPERLINK "http://tools.ietf.org/html/rfc5988" </w:instrText>
            </w:r>
            <w:r>
              <w:rPr>
                <w:rFonts w:asciiTheme="minorHAnsi" w:eastAsiaTheme="minorHAnsi" w:hAnsiTheme="minorHAnsi" w:cstheme="minorBidi"/>
                <w:b w:val="0"/>
                <w:bCs w:val="0"/>
              </w:rPr>
              <w:fldChar w:fldCharType="separate"/>
            </w:r>
            <w:r w:rsidR="000A5470">
              <w:rPr>
                <w:rStyle w:val="Hyperlink"/>
              </w:rPr>
              <w:t>http://tools.ietf.org/html/rfc5988</w:t>
            </w:r>
            <w:r>
              <w:rPr>
                <w:rStyle w:val="Hyperlink"/>
              </w:rPr>
              <w:fldChar w:fldCharType="end"/>
            </w:r>
          </w:p>
        </w:tc>
        <w:tc>
          <w:tcPr>
            <w:tcW w:w="4860" w:type="dxa"/>
            <w:tcPrChange w:id="319" w:author="Stephen Richard2" w:date="2013-02-17T13:13:00Z">
              <w:tcPr>
                <w:tcW w:w="4860" w:type="dxa"/>
              </w:tcPr>
            </w:tcPrChange>
          </w:tcPr>
          <w:p w:rsidR="000A5470" w:rsidRPr="00A63FF3" w:rsidRDefault="000A5470"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20" w:author="Stephen Richard2" w:date="2013-02-17T13:13:00Z">
                  <w:rPr>
                    <w:rFonts w:asciiTheme="minorHAnsi" w:eastAsiaTheme="minorHAnsi" w:hAnsiTheme="minorHAnsi" w:cstheme="minorBidi"/>
                    <w:b w:val="0"/>
                    <w:bCs w:val="0"/>
                  </w:rPr>
                </w:rPrChange>
              </w:rPr>
            </w:pPr>
            <w:r w:rsidRPr="00A63FF3">
              <w:t>IETF-5988 specifies relation types for web links, defines a registry for type definitions to enable interoperability, and defines the use of the Link field in HTTP headers to encode links</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21" w:author="Stephen Richard2" w:date="2013-02-17T13:13:00Z">
              <w:tcPr>
                <w:tcW w:w="1728" w:type="dxa"/>
              </w:tcPr>
            </w:tcPrChange>
          </w:tcPr>
          <w:p w:rsidR="000A5470" w:rsidRDefault="000A5470" w:rsidP="000A5470">
            <w:pPr>
              <w:cnfStyle w:val="101000000000" w:firstRow="1" w:lastRow="0" w:firstColumn="1" w:lastColumn="0" w:oddVBand="0" w:evenVBand="0" w:oddHBand="0" w:evenHBand="0" w:firstRowFirstColumn="0" w:firstRowLastColumn="0" w:lastRowFirstColumn="0" w:lastRowLastColumn="0"/>
            </w:pPr>
            <w:r>
              <w:t>IANA link type registry</w:t>
            </w:r>
          </w:p>
        </w:tc>
        <w:tc>
          <w:tcPr>
            <w:tcW w:w="2668" w:type="dxa"/>
            <w:tcPrChange w:id="322" w:author="Stephen Richard2" w:date="2013-02-17T13:13:00Z">
              <w:tcPr>
                <w:tcW w:w="2668" w:type="dxa"/>
              </w:tcPr>
            </w:tcPrChange>
          </w:tcPr>
          <w:p w:rsidR="000A5470" w:rsidRDefault="000A5470" w:rsidP="00A26BDD">
            <w:pPr>
              <w:cnfStyle w:val="100000000000" w:firstRow="1" w:lastRow="0" w:firstColumn="0" w:lastColumn="0" w:oddVBand="0" w:evenVBand="0" w:oddHBand="0" w:evenHBand="0" w:firstRowFirstColumn="0" w:firstRowLastColumn="0" w:lastRowFirstColumn="0" w:lastRowLastColumn="0"/>
            </w:pPr>
          </w:p>
        </w:tc>
        <w:tc>
          <w:tcPr>
            <w:tcW w:w="4860" w:type="dxa"/>
            <w:tcPrChange w:id="323" w:author="Stephen Richard2" w:date="2013-02-17T13:13:00Z">
              <w:tcPr>
                <w:tcW w:w="4860" w:type="dxa"/>
              </w:tcPr>
            </w:tcPrChange>
          </w:tcPr>
          <w:p w:rsidR="000A5470" w:rsidRPr="00A63FF3" w:rsidRDefault="000A5470"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24" w:author="Stephen Richard2" w:date="2013-02-17T13:13:00Z">
                  <w:rPr>
                    <w:rFonts w:asciiTheme="minorHAnsi" w:eastAsiaTheme="minorHAnsi" w:hAnsiTheme="minorHAnsi" w:cstheme="minorBidi"/>
                    <w:b w:val="0"/>
                    <w:bCs w:val="0"/>
                  </w:rPr>
                </w:rPrChange>
              </w:rPr>
            </w:pP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25" w:author="Stephen Richard2" w:date="2013-02-17T13:13:00Z">
              <w:tcPr>
                <w:tcW w:w="1728" w:type="dxa"/>
              </w:tcPr>
            </w:tcPrChange>
          </w:tcPr>
          <w:p w:rsidR="000A5470" w:rsidRDefault="000A5470" w:rsidP="000A5470">
            <w:pPr>
              <w:cnfStyle w:val="101000000000" w:firstRow="1" w:lastRow="0" w:firstColumn="1" w:lastColumn="0" w:oddVBand="0" w:evenVBand="0" w:oddHBand="0" w:evenHBand="0" w:firstRowFirstColumn="0" w:firstRowLastColumn="0" w:lastRowFirstColumn="0" w:lastRowLastColumn="0"/>
            </w:pPr>
            <w:r>
              <w:lastRenderedPageBreak/>
              <w:t>ATOM</w:t>
            </w:r>
          </w:p>
        </w:tc>
        <w:tc>
          <w:tcPr>
            <w:tcW w:w="2668" w:type="dxa"/>
            <w:tcPrChange w:id="326" w:author="Stephen Richard2" w:date="2013-02-17T13:13:00Z">
              <w:tcPr>
                <w:tcW w:w="2668" w:type="dxa"/>
              </w:tcPr>
            </w:tcPrChange>
          </w:tcPr>
          <w:p w:rsidR="000A5470" w:rsidRDefault="00554B53" w:rsidP="00A26BDD">
            <w:pPr>
              <w:cnfStyle w:val="100000000000" w:firstRow="1" w:lastRow="0" w:firstColumn="0" w:lastColumn="0" w:oddVBand="0" w:evenVBand="0" w:oddHBand="0" w:evenHBand="0" w:firstRowFirstColumn="0" w:firstRowLastColumn="0" w:lastRowFirstColumn="0" w:lastRowLastColumn="0"/>
            </w:pPr>
            <w:r>
              <w:fldChar w:fldCharType="begin"/>
            </w:r>
            <w:r>
              <w:instrText xml:space="preserve"> HYPERLINK "http://tools.ietf.org/html/rfc4287" </w:instrText>
            </w:r>
            <w:r>
              <w:rPr>
                <w:rFonts w:asciiTheme="minorHAnsi" w:eastAsiaTheme="minorHAnsi" w:hAnsiTheme="minorHAnsi" w:cstheme="minorBidi"/>
                <w:b w:val="0"/>
                <w:bCs w:val="0"/>
              </w:rPr>
              <w:fldChar w:fldCharType="separate"/>
            </w:r>
            <w:r w:rsidR="000A5470">
              <w:rPr>
                <w:rStyle w:val="Hyperlink"/>
              </w:rPr>
              <w:t>http://tools.ietf.org/html/rfc4287</w:t>
            </w:r>
            <w:r>
              <w:rPr>
                <w:rStyle w:val="Hyperlink"/>
              </w:rPr>
              <w:fldChar w:fldCharType="end"/>
            </w:r>
          </w:p>
        </w:tc>
        <w:tc>
          <w:tcPr>
            <w:tcW w:w="4860" w:type="dxa"/>
            <w:tcPrChange w:id="327" w:author="Stephen Richard2" w:date="2013-02-17T13:13:00Z">
              <w:tcPr>
                <w:tcW w:w="4860" w:type="dxa"/>
              </w:tcPr>
            </w:tcPrChange>
          </w:tcPr>
          <w:p w:rsidR="000A5470" w:rsidRPr="00A63FF3" w:rsidRDefault="00DC6D72"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28" w:author="Stephen Richard2" w:date="2013-02-17T13:13:00Z">
                  <w:rPr>
                    <w:rFonts w:asciiTheme="minorHAnsi" w:eastAsiaTheme="minorHAnsi" w:hAnsiTheme="minorHAnsi" w:cstheme="minorBidi"/>
                    <w:b w:val="0"/>
                    <w:bCs w:val="0"/>
                  </w:rPr>
                </w:rPrChange>
              </w:rPr>
            </w:pPr>
            <w:r w:rsidRPr="00A63FF3">
              <w:rPr>
                <w:lang w:eastAsia="zh-CN"/>
              </w:rPr>
              <w:t>An XML-based document format that d</w:t>
            </w:r>
            <w:r w:rsidRPr="00A63FF3">
              <w:rPr>
                <w:lang w:eastAsia="zh-CN"/>
              </w:rPr>
              <w:t>e</w:t>
            </w:r>
            <w:r w:rsidRPr="00A63FF3">
              <w:rPr>
                <w:lang w:eastAsia="zh-CN"/>
              </w:rPr>
              <w:t>scribes lists of related information known as "feeds".  Feeds are composed of a number of items, known as "entries", each with an e</w:t>
            </w:r>
            <w:r w:rsidRPr="00A63FF3">
              <w:rPr>
                <w:lang w:eastAsia="zh-CN"/>
              </w:rPr>
              <w:t>x</w:t>
            </w:r>
            <w:r w:rsidRPr="00A63FF3">
              <w:rPr>
                <w:lang w:eastAsia="zh-CN"/>
              </w:rPr>
              <w:t xml:space="preserve">tensible set of attached metadata. </w:t>
            </w:r>
            <w:r w:rsidR="000A5470" w:rsidRPr="00A63FF3">
              <w:t>Defines link element with relation type, original v</w:t>
            </w:r>
            <w:r w:rsidR="000A5470" w:rsidRPr="00A63FF3">
              <w:t>o</w:t>
            </w:r>
            <w:r w:rsidR="000A5470" w:rsidRPr="00A63FF3">
              <w:t>cabulary of 5 types extended in IANA link type registry</w:t>
            </w:r>
          </w:p>
        </w:tc>
      </w:tr>
      <w:tr w:rsidR="000A5470"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29" w:author="Stephen Richard2" w:date="2013-02-17T13:13:00Z">
              <w:tcPr>
                <w:tcW w:w="1728" w:type="dxa"/>
              </w:tcPr>
            </w:tcPrChange>
          </w:tcPr>
          <w:p w:rsidR="000A5470" w:rsidRDefault="000A5470" w:rsidP="000A5470">
            <w:pPr>
              <w:cnfStyle w:val="101000000000" w:firstRow="1" w:lastRow="0" w:firstColumn="1" w:lastColumn="0" w:oddVBand="0" w:evenVBand="0" w:oddHBand="0" w:evenHBand="0" w:firstRowFirstColumn="0" w:firstRowLastColumn="0" w:lastRowFirstColumn="0" w:lastRowLastColumn="0"/>
            </w:pPr>
            <w:proofErr w:type="spellStart"/>
            <w:r>
              <w:t>RDFa</w:t>
            </w:r>
            <w:proofErr w:type="spellEnd"/>
          </w:p>
        </w:tc>
        <w:tc>
          <w:tcPr>
            <w:tcW w:w="2668" w:type="dxa"/>
            <w:tcPrChange w:id="330" w:author="Stephen Richard2" w:date="2013-02-17T13:13:00Z">
              <w:tcPr>
                <w:tcW w:w="2668" w:type="dxa"/>
              </w:tcPr>
            </w:tcPrChange>
          </w:tcPr>
          <w:p w:rsidR="000A5470" w:rsidRDefault="00DC6D72" w:rsidP="00A26BDD">
            <w:pPr>
              <w:cnfStyle w:val="100000000000" w:firstRow="1" w:lastRow="0" w:firstColumn="0" w:lastColumn="0" w:oddVBand="0" w:evenVBand="0" w:oddHBand="0" w:evenHBand="0" w:firstRowFirstColumn="0" w:firstRowLastColumn="0" w:lastRowFirstColumn="0" w:lastRowLastColumn="0"/>
            </w:pPr>
            <w:r w:rsidRPr="00DC6D72">
              <w:t>http://rdfa.info/about/</w:t>
            </w:r>
          </w:p>
        </w:tc>
        <w:tc>
          <w:tcPr>
            <w:tcW w:w="4860" w:type="dxa"/>
            <w:tcPrChange w:id="331" w:author="Stephen Richard2" w:date="2013-02-17T13:13:00Z">
              <w:tcPr>
                <w:tcW w:w="4860" w:type="dxa"/>
              </w:tcPr>
            </w:tcPrChange>
          </w:tcPr>
          <w:p w:rsidR="00DC6D72" w:rsidRPr="00A63FF3" w:rsidRDefault="00DC6D72"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32" w:author="Stephen Richard2" w:date="2013-02-17T13:13:00Z">
                  <w:rPr>
                    <w:rFonts w:asciiTheme="minorHAnsi" w:eastAsiaTheme="minorHAnsi" w:hAnsiTheme="minorHAnsi" w:cstheme="minorBidi"/>
                    <w:b w:val="0"/>
                    <w:bCs w:val="0"/>
                  </w:rPr>
                </w:rPrChange>
              </w:rPr>
            </w:pPr>
            <w:proofErr w:type="gramStart"/>
            <w:r w:rsidRPr="00A63FF3">
              <w:t>scheme</w:t>
            </w:r>
            <w:proofErr w:type="gramEnd"/>
            <w:r w:rsidRPr="00A63FF3">
              <w:t xml:space="preserve"> to add attributes on xml elements to tag them with RDF encoded metadata, d</w:t>
            </w:r>
            <w:r w:rsidRPr="00A63FF3">
              <w:t>e</w:t>
            </w:r>
            <w:r w:rsidRPr="00A63FF3">
              <w:t>signed for use in XHTML web documents. These allow association of xml element va</w:t>
            </w:r>
            <w:r w:rsidRPr="00A63FF3">
              <w:t>l</w:t>
            </w:r>
            <w:r w:rsidRPr="00A63FF3">
              <w:t xml:space="preserve">ues with URI’s for properties, </w:t>
            </w:r>
            <w:proofErr w:type="spellStart"/>
            <w:r w:rsidRPr="00A63FF3">
              <w:t>datatypes</w:t>
            </w:r>
            <w:proofErr w:type="spellEnd"/>
            <w:r w:rsidRPr="00A63FF3">
              <w:t xml:space="preserve">, linked resources (only one, because they are xml </w:t>
            </w:r>
            <w:proofErr w:type="spellStart"/>
            <w:r w:rsidRPr="00A63FF3">
              <w:t>attibutes</w:t>
            </w:r>
            <w:proofErr w:type="spellEnd"/>
            <w:r w:rsidRPr="00A63FF3">
              <w:t>), types, or identifiers</w:t>
            </w:r>
          </w:p>
        </w:tc>
      </w:tr>
      <w:tr w:rsidR="00DC6D72"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33" w:author="Stephen Richard2" w:date="2013-02-17T13:13:00Z">
              <w:tcPr>
                <w:tcW w:w="1728" w:type="dxa"/>
              </w:tcPr>
            </w:tcPrChange>
          </w:tcPr>
          <w:p w:rsidR="00DC6D72" w:rsidRDefault="00DC6D72" w:rsidP="000A5470">
            <w:pPr>
              <w:cnfStyle w:val="101000000000" w:firstRow="1" w:lastRow="0" w:firstColumn="1" w:lastColumn="0" w:oddVBand="0" w:evenVBand="0" w:oddHBand="0" w:evenHBand="0" w:firstRowFirstColumn="0" w:firstRowLastColumn="0" w:lastRowFirstColumn="0" w:lastRowLastColumn="0"/>
            </w:pPr>
            <w:proofErr w:type="spellStart"/>
            <w:r>
              <w:t>xlink</w:t>
            </w:r>
            <w:proofErr w:type="spellEnd"/>
          </w:p>
        </w:tc>
        <w:tc>
          <w:tcPr>
            <w:tcW w:w="2668" w:type="dxa"/>
            <w:tcPrChange w:id="334" w:author="Stephen Richard2" w:date="2013-02-17T13:13:00Z">
              <w:tcPr>
                <w:tcW w:w="2668" w:type="dxa"/>
              </w:tcPr>
            </w:tcPrChange>
          </w:tcPr>
          <w:p w:rsidR="00DC6D72" w:rsidRPr="00DC6D72" w:rsidRDefault="00DC6D72" w:rsidP="00A26BDD">
            <w:pPr>
              <w:cnfStyle w:val="100000000000" w:firstRow="1" w:lastRow="0" w:firstColumn="0" w:lastColumn="0" w:oddVBand="0" w:evenVBand="0" w:oddHBand="0" w:evenHBand="0" w:firstRowFirstColumn="0" w:firstRowLastColumn="0" w:lastRowFirstColumn="0" w:lastRowLastColumn="0"/>
            </w:pPr>
          </w:p>
        </w:tc>
        <w:tc>
          <w:tcPr>
            <w:tcW w:w="4860" w:type="dxa"/>
            <w:tcPrChange w:id="335" w:author="Stephen Richard2" w:date="2013-02-17T13:13:00Z">
              <w:tcPr>
                <w:tcW w:w="4860" w:type="dxa"/>
              </w:tcPr>
            </w:tcPrChange>
          </w:tcPr>
          <w:p w:rsidR="00DC6D72" w:rsidRPr="00A63FF3" w:rsidRDefault="00DC6D72" w:rsidP="00A26BDD">
            <w:pPr>
              <w:spacing w:after="200" w:line="276" w:lineRule="auto"/>
              <w:cnfStyle w:val="100000000000" w:firstRow="1" w:lastRow="0" w:firstColumn="0" w:lastColumn="0" w:oddVBand="0" w:evenVBand="0" w:oddHBand="0" w:evenHBand="0" w:firstRowFirstColumn="0" w:firstRowLastColumn="0" w:lastRowFirstColumn="0" w:lastRowLastColumn="0"/>
              <w:rPr>
                <w:b w:val="0"/>
                <w:rPrChange w:id="336" w:author="Stephen Richard2" w:date="2013-02-17T13:13:00Z">
                  <w:rPr>
                    <w:rFonts w:asciiTheme="minorHAnsi" w:eastAsiaTheme="minorHAnsi" w:hAnsiTheme="minorHAnsi" w:cstheme="minorBidi"/>
                    <w:b w:val="0"/>
                    <w:bCs w:val="0"/>
                  </w:rPr>
                </w:rPrChange>
              </w:rPr>
            </w:pPr>
            <w:r w:rsidRPr="00A63FF3">
              <w:t>specification for attributes associated with links in xml documents</w:t>
            </w:r>
          </w:p>
        </w:tc>
      </w:tr>
      <w:tr w:rsidR="00DC6D72" w:rsidTr="00A63F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Change w:id="337" w:author="Stephen Richard2" w:date="2013-02-17T13:13:00Z">
              <w:tcPr>
                <w:tcW w:w="1728" w:type="dxa"/>
              </w:tcPr>
            </w:tcPrChange>
          </w:tcPr>
          <w:p w:rsidR="00DC6D72" w:rsidRDefault="00DC6D72" w:rsidP="00DC6D72">
            <w:pPr>
              <w:cnfStyle w:val="101000000000" w:firstRow="1" w:lastRow="0" w:firstColumn="1" w:lastColumn="0" w:oddVBand="0" w:evenVBand="0" w:oddHBand="0" w:evenHBand="0" w:firstRowFirstColumn="0" w:firstRowLastColumn="0" w:lastRowFirstColumn="0" w:lastRowLastColumn="0"/>
            </w:pPr>
            <w:r>
              <w:t xml:space="preserve">GML </w:t>
            </w:r>
            <w:proofErr w:type="spellStart"/>
            <w:r>
              <w:t>codeType</w:t>
            </w:r>
            <w:proofErr w:type="spellEnd"/>
          </w:p>
        </w:tc>
        <w:tc>
          <w:tcPr>
            <w:tcW w:w="2668" w:type="dxa"/>
            <w:tcPrChange w:id="338" w:author="Stephen Richard2" w:date="2013-02-17T13:13:00Z">
              <w:tcPr>
                <w:tcW w:w="2668" w:type="dxa"/>
              </w:tcPr>
            </w:tcPrChange>
          </w:tcPr>
          <w:p w:rsidR="00DC6D72" w:rsidRPr="00DC6D72" w:rsidRDefault="00DC6D72" w:rsidP="00A26BDD">
            <w:pPr>
              <w:cnfStyle w:val="100000000000" w:firstRow="1" w:lastRow="0" w:firstColumn="0" w:lastColumn="0" w:oddVBand="0" w:evenVBand="0" w:oddHBand="0" w:evenHBand="0" w:firstRowFirstColumn="0" w:firstRowLastColumn="0" w:lastRowFirstColumn="0" w:lastRowLastColumn="0"/>
            </w:pPr>
          </w:p>
        </w:tc>
        <w:tc>
          <w:tcPr>
            <w:tcW w:w="4860" w:type="dxa"/>
            <w:tcPrChange w:id="339" w:author="Stephen Richard2" w:date="2013-02-17T13:13:00Z">
              <w:tcPr>
                <w:tcW w:w="4860" w:type="dxa"/>
              </w:tcPr>
            </w:tcPrChange>
          </w:tcPr>
          <w:p w:rsidR="00DC6D72" w:rsidRPr="00A63FF3" w:rsidRDefault="00DC6D72" w:rsidP="00DC6D72">
            <w:pPr>
              <w:tabs>
                <w:tab w:val="left" w:pos="2564"/>
              </w:tabs>
              <w:spacing w:after="200" w:line="276" w:lineRule="auto"/>
              <w:cnfStyle w:val="100000000000" w:firstRow="1" w:lastRow="0" w:firstColumn="0" w:lastColumn="0" w:oddVBand="0" w:evenVBand="0" w:oddHBand="0" w:evenHBand="0" w:firstRowFirstColumn="0" w:firstRowLastColumn="0" w:lastRowFirstColumn="0" w:lastRowLastColumn="0"/>
              <w:rPr>
                <w:b w:val="0"/>
                <w:rPrChange w:id="340" w:author="Stephen Richard2" w:date="2013-02-17T13:13:00Z">
                  <w:rPr>
                    <w:rFonts w:asciiTheme="minorHAnsi" w:eastAsiaTheme="minorHAnsi" w:hAnsiTheme="minorHAnsi" w:cstheme="minorBidi"/>
                    <w:b w:val="0"/>
                    <w:bCs w:val="0"/>
                  </w:rPr>
                </w:rPrChange>
              </w:rPr>
            </w:pPr>
            <w:r w:rsidRPr="00A63FF3">
              <w:t>XML element scheme to associate a URI with a context, use for linking to concept resources. Similar</w:t>
            </w:r>
            <w:r w:rsidR="00F42A2C" w:rsidRPr="00A63FF3">
              <w:t xml:space="preserve"> to </w:t>
            </w:r>
            <w:proofErr w:type="spellStart"/>
            <w:r w:rsidR="00F42A2C" w:rsidRPr="00A63FF3">
              <w:t>CodeList</w:t>
            </w:r>
            <w:proofErr w:type="spellEnd"/>
            <w:r w:rsidR="00F42A2C" w:rsidRPr="00A63FF3">
              <w:t xml:space="preserve"> type in ISO 19139.</w:t>
            </w:r>
          </w:p>
        </w:tc>
      </w:tr>
    </w:tbl>
    <w:p w:rsidR="00C36B90" w:rsidRDefault="00C36B90" w:rsidP="00E50AD8">
      <w:pPr>
        <w:pStyle w:val="Caption"/>
      </w:pPr>
      <w:bookmarkStart w:id="341" w:name="_Ref305055653"/>
      <w:proofErr w:type="gramStart"/>
      <w:r>
        <w:t xml:space="preserve">Table </w:t>
      </w:r>
      <w:fldSimple w:instr=" SEQ Table \* ARABIC ">
        <w:r w:rsidR="009558F8">
          <w:rPr>
            <w:noProof/>
          </w:rPr>
          <w:t>2</w:t>
        </w:r>
      </w:fldSimple>
      <w:bookmarkEnd w:id="341"/>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t>ESIP link type</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42" w:author="Stephen Richard2" w:date="2013-02-17T13:13:00Z">
                  <w:rPr>
                    <w:rFonts w:asciiTheme="minorHAnsi" w:eastAsiaTheme="minorHAnsi" w:hAnsiTheme="minorHAnsi" w:cstheme="minorBidi"/>
                    <w:b w:val="0"/>
                    <w:bCs w:val="0"/>
                  </w:rPr>
                </w:rPrChange>
              </w:rPr>
            </w:pPr>
            <w:r w:rsidRPr="00A63FF3">
              <w:t>for data casting and service casting, to e</w:t>
            </w:r>
            <w:r w:rsidRPr="00A63FF3">
              <w:t>x</w:t>
            </w:r>
            <w:r w:rsidRPr="00A63FF3">
              <w:t>tend ATOM Link types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r>
              <w:t>ISO19115-1 online function codes</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43" w:author="Stephen Richard2" w:date="2013-02-17T13:13:00Z">
                  <w:rPr>
                    <w:rFonts w:asciiTheme="minorHAnsi" w:eastAsiaTheme="minorHAnsi" w:hAnsiTheme="minorHAnsi" w:cstheme="minorBidi"/>
                    <w:b w:val="0"/>
                    <w:bCs w:val="0"/>
                  </w:rPr>
                </w:rPrChange>
              </w:rPr>
            </w:pPr>
            <w:proofErr w:type="gramStart"/>
            <w:r w:rsidRPr="00A63FF3">
              <w:t>for</w:t>
            </w:r>
            <w:proofErr w:type="gramEnd"/>
            <w:r w:rsidRPr="00A63FF3">
              <w:t xml:space="preserve"> function property of </w:t>
            </w:r>
            <w:proofErr w:type="spellStart"/>
            <w:r w:rsidRPr="00A63FF3">
              <w:t>CI_Online</w:t>
            </w:r>
            <w:proofErr w:type="spellEnd"/>
            <w:r w:rsidRPr="00A63FF3">
              <w:t xml:space="preserve"> R</w:t>
            </w:r>
            <w:r w:rsidRPr="00A63FF3">
              <w:t>e</w:t>
            </w:r>
            <w:r w:rsidRPr="00A63FF3">
              <w:t>source</w:t>
            </w:r>
            <w:r w:rsidR="001F3BED" w:rsidRPr="00A63FF3">
              <w:t>. From draft version of 19115-1 DIS.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r>
              <w:t>IANA link relations</w:t>
            </w:r>
          </w:p>
        </w:tc>
        <w:tc>
          <w:tcPr>
            <w:tcW w:w="2940" w:type="dxa"/>
          </w:tcPr>
          <w:p w:rsidR="00C36B90" w:rsidRPr="00C36B90" w:rsidRDefault="002336D5" w:rsidP="009D53A6">
            <w:pPr>
              <w:pStyle w:val="TableSmallText"/>
              <w:cnfStyle w:val="100000000000" w:firstRow="1" w:lastRow="0" w:firstColumn="0" w:lastColumn="0" w:oddVBand="0" w:evenVBand="0" w:oddHBand="0" w:evenHBand="0" w:firstRowFirstColumn="0" w:firstRowLastColumn="0" w:lastRowFirstColumn="0" w:lastRowLastColumn="0"/>
            </w:pPr>
            <w:hyperlink r:id="rId15" w:history="1">
              <w:r w:rsidR="00C36B90">
                <w:rPr>
                  <w:rStyle w:val="Hyperlink"/>
                </w:rPr>
                <w:t>http://www.iana.org/assignments/link-relations/link-relations.xml</w:t>
              </w:r>
            </w:hyperlink>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44" w:author="Stephen Richard2" w:date="2013-02-17T13:13:00Z">
                  <w:rPr>
                    <w:rFonts w:asciiTheme="minorHAnsi" w:eastAsiaTheme="minorHAnsi" w:hAnsiTheme="minorHAnsi" w:cstheme="minorBidi"/>
                    <w:b w:val="0"/>
                    <w:bCs w:val="0"/>
                  </w:rPr>
                </w:rPrChange>
              </w:rPr>
            </w:pPr>
            <w:proofErr w:type="gramStart"/>
            <w:r w:rsidRPr="00A63FF3">
              <w:t>for</w:t>
            </w:r>
            <w:proofErr w:type="gramEnd"/>
            <w:r w:rsidRPr="00A63FF3">
              <w:t xml:space="preserve"> </w:t>
            </w:r>
            <w:proofErr w:type="spellStart"/>
            <w:r w:rsidRPr="00A63FF3">
              <w:t>rel</w:t>
            </w:r>
            <w:proofErr w:type="spellEnd"/>
            <w:r w:rsidRPr="00A63FF3">
              <w:t xml:space="preserve"> attribute of Link element. extends link types defined in IETF-5988</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proofErr w:type="spellStart"/>
            <w:r>
              <w:t>DataCite</w:t>
            </w:r>
            <w:proofErr w:type="spellEnd"/>
            <w:r>
              <w:t xml:space="preserve"> </w:t>
            </w:r>
            <w:proofErr w:type="spellStart"/>
            <w:r>
              <w:t>RelType</w:t>
            </w:r>
            <w:proofErr w:type="spellEnd"/>
          </w:p>
        </w:tc>
        <w:tc>
          <w:tcPr>
            <w:tcW w:w="2940" w:type="dxa"/>
          </w:tcPr>
          <w:p w:rsidR="00C36B90" w:rsidRPr="00C36B90" w:rsidRDefault="002336D5" w:rsidP="009D53A6">
            <w:pPr>
              <w:pStyle w:val="TableSmallText"/>
              <w:cnfStyle w:val="100000000000" w:firstRow="1" w:lastRow="0" w:firstColumn="0" w:lastColumn="0" w:oddVBand="0" w:evenVBand="0" w:oddHBand="0" w:evenHBand="0" w:firstRowFirstColumn="0" w:firstRowLastColumn="0" w:lastRowFirstColumn="0" w:lastRowLastColumn="0"/>
            </w:pPr>
            <w:hyperlink r:id="rId16" w:history="1">
              <w:r w:rsidR="009D53A6" w:rsidRPr="00E94AF3">
                <w:rPr>
                  <w:rStyle w:val="Hyperlink"/>
                </w:rPr>
                <w:t>http://schema.datacite.org/meta/kernel-2.2/doc/DataCite-MetadataKernel_v2.2.pdf</w:t>
              </w:r>
            </w:hyperlink>
            <w:r w:rsidR="009D53A6">
              <w:t xml:space="preserve"> </w:t>
            </w:r>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45" w:author="Stephen Richard2" w:date="2013-02-17T13:13:00Z">
                  <w:rPr>
                    <w:rFonts w:asciiTheme="minorHAnsi" w:eastAsiaTheme="minorHAnsi" w:hAnsiTheme="minorHAnsi" w:cstheme="minorBidi"/>
                    <w:b w:val="0"/>
                    <w:bCs w:val="0"/>
                  </w:rPr>
                </w:rPrChange>
              </w:rPr>
            </w:pPr>
            <w:r w:rsidRPr="00A63FF3">
              <w:t>relationships from a citation to a related resource</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proofErr w:type="spellStart"/>
            <w:r>
              <w:t>RDFa</w:t>
            </w:r>
            <w:proofErr w:type="spellEnd"/>
            <w:r>
              <w:t xml:space="preserve"> relation</w:t>
            </w:r>
          </w:p>
        </w:tc>
        <w:tc>
          <w:tcPr>
            <w:tcW w:w="2940" w:type="dxa"/>
          </w:tcPr>
          <w:p w:rsidR="00C36B90" w:rsidRPr="00C36B90" w:rsidRDefault="002336D5" w:rsidP="009D53A6">
            <w:pPr>
              <w:pStyle w:val="TableSmallText"/>
              <w:cnfStyle w:val="100000000000" w:firstRow="1" w:lastRow="0" w:firstColumn="0" w:lastColumn="0" w:oddVBand="0" w:evenVBand="0" w:oddHBand="0" w:evenHBand="0" w:firstRowFirstColumn="0" w:firstRowLastColumn="0" w:lastRowFirstColumn="0" w:lastRowLastColumn="0"/>
            </w:pPr>
            <w:hyperlink r:id="rId17" w:anchor="relValues" w:history="1">
              <w:r w:rsidR="009D53A6" w:rsidRPr="00E94AF3">
                <w:rPr>
                  <w:rStyle w:val="Hyperlink"/>
                </w:rPr>
                <w:t>http://www.w3.org/TR/rdfa-syntax/#relValues</w:t>
              </w:r>
            </w:hyperlink>
            <w:r w:rsidR="009D53A6">
              <w:t xml:space="preserve"> </w:t>
            </w:r>
          </w:p>
        </w:tc>
        <w:tc>
          <w:tcPr>
            <w:tcW w:w="3780" w:type="dxa"/>
          </w:tcPr>
          <w:p w:rsidR="00C36B90" w:rsidRPr="00A63FF3" w:rsidRDefault="00C36B90"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46" w:author="Stephen Richard2" w:date="2013-02-17T13:13:00Z">
                  <w:rPr>
                    <w:rFonts w:asciiTheme="minorHAnsi" w:eastAsiaTheme="minorHAnsi" w:hAnsiTheme="minorHAnsi" w:cstheme="minorBidi"/>
                    <w:b w:val="0"/>
                    <w:bCs w:val="0"/>
                  </w:rPr>
                </w:rPrChange>
              </w:rPr>
            </w:pPr>
            <w:r w:rsidRPr="00A63FF3">
              <w:t>RDF predicates for relationships between resources</w:t>
            </w:r>
          </w:p>
        </w:tc>
      </w:tr>
      <w:tr w:rsidR="001F3BED"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1F3BED" w:rsidRDefault="001F3BED" w:rsidP="00A26BDD">
            <w:r>
              <w:t>Dublin Core Terms</w:t>
            </w:r>
          </w:p>
        </w:tc>
        <w:tc>
          <w:tcPr>
            <w:tcW w:w="2940" w:type="dxa"/>
          </w:tcPr>
          <w:p w:rsidR="001F3BED" w:rsidRPr="00C36B90" w:rsidRDefault="002336D5" w:rsidP="009D53A6">
            <w:pPr>
              <w:pStyle w:val="TableSmallText"/>
              <w:cnfStyle w:val="100000000000" w:firstRow="1" w:lastRow="0" w:firstColumn="0" w:lastColumn="0" w:oddVBand="0" w:evenVBand="0" w:oddHBand="0" w:evenHBand="0" w:firstRowFirstColumn="0" w:firstRowLastColumn="0" w:lastRowFirstColumn="0" w:lastRowLastColumn="0"/>
            </w:pPr>
            <w:hyperlink r:id="rId18" w:history="1">
              <w:r w:rsidR="001F3BED" w:rsidRPr="00031E2C">
                <w:rPr>
                  <w:rStyle w:val="Hyperlink"/>
                </w:rPr>
                <w:t>http://dublincore.org/documents/dcmi-terms/</w:t>
              </w:r>
            </w:hyperlink>
            <w:r w:rsidR="001F3BED">
              <w:t xml:space="preserve"> </w:t>
            </w:r>
          </w:p>
        </w:tc>
        <w:tc>
          <w:tcPr>
            <w:tcW w:w="3780" w:type="dxa"/>
          </w:tcPr>
          <w:p w:rsidR="001F3BED" w:rsidRPr="00A63FF3" w:rsidRDefault="009D53A6" w:rsidP="009D53A6">
            <w:pPr>
              <w:pStyle w:val="TableSmallText"/>
              <w:cnfStyle w:val="100000000000" w:firstRow="1" w:lastRow="0" w:firstColumn="0" w:lastColumn="0" w:oddVBand="0" w:evenVBand="0" w:oddHBand="0" w:evenHBand="0" w:firstRowFirstColumn="0" w:firstRowLastColumn="0" w:lastRowFirstColumn="0" w:lastRowLastColumn="0"/>
              <w:rPr>
                <w:b w:val="0"/>
                <w:rPrChange w:id="347" w:author="Stephen Richard2" w:date="2013-02-17T13:13:00Z">
                  <w:rPr>
                    <w:rFonts w:asciiTheme="minorHAnsi" w:eastAsiaTheme="minorHAnsi" w:hAnsiTheme="minorHAnsi" w:cstheme="minorBidi"/>
                    <w:b w:val="0"/>
                    <w:bCs w:val="0"/>
                  </w:rPr>
                </w:rPrChange>
              </w:rPr>
            </w:pPr>
            <w:r w:rsidRPr="00A63FF3">
              <w:t>Compare</w:t>
            </w:r>
            <w:r w:rsidR="001F3BED" w:rsidRPr="00A63FF3">
              <w:t xml:space="preserve"> terms in substitution group for </w:t>
            </w:r>
            <w:proofErr w:type="spellStart"/>
            <w:r w:rsidR="001F3BED" w:rsidRPr="00A63FF3">
              <w:t>dct</w:t>
            </w:r>
            <w:proofErr w:type="gramStart"/>
            <w:r w:rsidR="001F3BED" w:rsidRPr="00A63FF3">
              <w:t>:relation</w:t>
            </w:r>
            <w:proofErr w:type="spellEnd"/>
            <w:proofErr w:type="gramEnd"/>
            <w:r w:rsidR="001F3BED" w:rsidRPr="00A63FF3">
              <w:t xml:space="preserve">. </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215CFC">
        <w:t>A target URI (variously named ‘</w:t>
      </w:r>
      <w:proofErr w:type="spellStart"/>
      <w:r w:rsidR="00215CFC">
        <w:t>href</w:t>
      </w:r>
      <w:proofErr w:type="spellEnd"/>
      <w:r w:rsidR="00215CFC">
        <w:t xml:space="preserve">’ or ‘linkage’), relationship type </w:t>
      </w:r>
      <w:r w:rsidR="003312A6">
        <w:t>property</w:t>
      </w:r>
      <w:r w:rsidR="00215CFC">
        <w:t xml:space="preserve"> (‘</w:t>
      </w:r>
      <w:proofErr w:type="spellStart"/>
      <w:r w:rsidR="00215CFC">
        <w:t>rel</w:t>
      </w:r>
      <w:proofErr w:type="spellEnd"/>
      <w:r w:rsidR="00215CFC">
        <w:t>’ in most specs), a human-readable title or l</w:t>
      </w:r>
      <w:r w:rsidR="00215CFC">
        <w:t>a</w:t>
      </w:r>
      <w:r w:rsidR="00215CFC">
        <w:lastRenderedPageBreak/>
        <w:t xml:space="preserve">bel for the link to use in GUI presentation, and a MIME type indicating the file format of the target are used in most of the specifications and are considered the core mandatory </w:t>
      </w:r>
      <w:r w:rsidR="003312A6">
        <w:t>properties</w:t>
      </w:r>
      <w:r w:rsidR="00215CFC">
        <w:t xml:space="preserve">. </w:t>
      </w:r>
      <w:r w:rsidR="001539F8">
        <w:t xml:space="preserve">2) </w:t>
      </w:r>
      <w:r w:rsidR="00215CFC">
        <w:t>Additional us</w:t>
      </w:r>
      <w:r w:rsidR="00215CFC">
        <w:t>e</w:t>
      </w:r>
      <w:r w:rsidR="00215CFC">
        <w:t xml:space="preserve">ful information about the target is supplied by </w:t>
      </w:r>
      <w:proofErr w:type="spellStart"/>
      <w:r w:rsidR="00215CFC">
        <w:t>altTitle</w:t>
      </w:r>
      <w:proofErr w:type="spellEnd"/>
      <w:r w:rsidR="00215CFC">
        <w:t xml:space="preserve">, description, media, length, and </w:t>
      </w:r>
      <w:proofErr w:type="spellStart"/>
      <w:r w:rsidR="00215CFC">
        <w:t>hreflang</w:t>
      </w:r>
      <w:proofErr w:type="spellEnd"/>
      <w:r w:rsidR="00215CFC">
        <w:t xml:space="preserve">; these properties would be optional. </w:t>
      </w:r>
      <w:r w:rsidR="001539F8">
        <w:t xml:space="preserve">3) Information about the protocol, format, </w:t>
      </w:r>
      <w:proofErr w:type="gramStart"/>
      <w:r w:rsidR="001539F8">
        <w:t>schema</w:t>
      </w:r>
      <w:proofErr w:type="gramEnd"/>
      <w:r w:rsidR="001539F8">
        <w:t xml:space="preserve"> </w:t>
      </w:r>
      <w:r w:rsidR="006A4249">
        <w:t>for the target are spe</w:t>
      </w:r>
      <w:r w:rsidR="006A4249">
        <w:t>c</w:t>
      </w:r>
      <w:r w:rsidR="006A4249">
        <w:t xml:space="preserve">ified by function, protocol, </w:t>
      </w:r>
      <w:proofErr w:type="spellStart"/>
      <w:r w:rsidR="006A4249">
        <w:t>serviceType</w:t>
      </w:r>
      <w:proofErr w:type="spellEnd"/>
      <w:r w:rsidR="006A4249">
        <w:t xml:space="preserve"> and </w:t>
      </w:r>
      <w:proofErr w:type="spellStart"/>
      <w:r w:rsidR="006A4249">
        <w:t>outputScheme</w:t>
      </w:r>
      <w:proofErr w:type="spellEnd"/>
      <w:r w:rsidR="006A4249">
        <w:t xml:space="preserve">. 4) </w:t>
      </w:r>
      <w:r w:rsidR="001539F8">
        <w:t xml:space="preserve">The last 5 attributes in </w:t>
      </w:r>
      <w:r w:rsidR="001539F8">
        <w:fldChar w:fldCharType="begin"/>
      </w:r>
      <w:r w:rsidR="001539F8">
        <w:instrText xml:space="preserve"> REF _Ref305135652 \h </w:instrText>
      </w:r>
      <w:r w:rsidR="001539F8">
        <w:fldChar w:fldCharType="separate"/>
      </w:r>
      <w:r w:rsidR="009558F8">
        <w:t xml:space="preserve">Table </w:t>
      </w:r>
      <w:r w:rsidR="009558F8">
        <w:rPr>
          <w:noProof/>
        </w:rPr>
        <w:t>3</w:t>
      </w:r>
      <w:r w:rsidR="001539F8">
        <w:fldChar w:fldCharType="end"/>
      </w:r>
      <w:r w:rsidR="001539F8">
        <w:t xml:space="preserve"> (</w:t>
      </w:r>
      <w:proofErr w:type="spellStart"/>
      <w:r w:rsidR="001539F8">
        <w:t>xlink</w:t>
      </w:r>
      <w:proofErr w:type="gramStart"/>
      <w:r w:rsidR="001539F8">
        <w:t>:base</w:t>
      </w:r>
      <w:proofErr w:type="spellEnd"/>
      <w:proofErr w:type="gramEnd"/>
      <w:r w:rsidR="001539F8">
        <w:t xml:space="preserve">, </w:t>
      </w:r>
      <w:proofErr w:type="spellStart"/>
      <w:r w:rsidR="001539F8" w:rsidRPr="0003311C">
        <w:t>nofollow</w:t>
      </w:r>
      <w:proofErr w:type="spellEnd"/>
      <w:r w:rsidR="001539F8" w:rsidRPr="0003311C">
        <w:t xml:space="preserve">, show, actuate, </w:t>
      </w:r>
      <w:proofErr w:type="spellStart"/>
      <w:r w:rsidR="001539F8" w:rsidRPr="0003311C">
        <w:t>noreferrer</w:t>
      </w:r>
      <w:proofErr w:type="spellEnd"/>
      <w:r w:rsidR="001539F8" w:rsidRPr="0003311C">
        <w:t xml:space="preserve">, </w:t>
      </w:r>
      <w:proofErr w:type="spellStart"/>
      <w:r w:rsidR="001539F8" w:rsidRPr="0003311C">
        <w:t>prefetch</w:t>
      </w:r>
      <w:proofErr w:type="spellEnd"/>
      <w:r w:rsidR="001539F8">
        <w:t>) are switches that indicate suggested or required client behavior when a link is used, and are all optional.</w:t>
      </w:r>
      <w:r w:rsidR="001539F8" w:rsidRPr="001539F8">
        <w:t xml:space="preserve"> </w:t>
      </w:r>
      <w:r w:rsidR="001539F8">
        <w:t>Sources of link relationship vocabularies are summ</w:t>
      </w:r>
      <w:r w:rsidR="001539F8">
        <w:t>a</w:t>
      </w:r>
      <w:r w:rsidR="001539F8">
        <w:t xml:space="preserve">rized in </w:t>
      </w:r>
      <w:r w:rsidR="001539F8">
        <w:fldChar w:fldCharType="begin"/>
      </w:r>
      <w:r w:rsidR="001539F8">
        <w:instrText xml:space="preserve"> REF _Ref305055653 \h </w:instrText>
      </w:r>
      <w:r w:rsidR="001539F8">
        <w:fldChar w:fldCharType="separate"/>
      </w:r>
      <w:r w:rsidR="009558F8">
        <w:t xml:space="preserve">Table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348" w:name="_Ref305135652"/>
      <w:proofErr w:type="gramStart"/>
      <w:r>
        <w:t xml:space="preserve">Table </w:t>
      </w:r>
      <w:fldSimple w:instr=" SEQ Table \* ARABIC ">
        <w:r w:rsidR="009558F8">
          <w:rPr>
            <w:noProof/>
          </w:rPr>
          <w:t>3</w:t>
        </w:r>
      </w:fldSimple>
      <w:bookmarkEnd w:id="348"/>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431" w:type="dxa"/>
        <w:tblLook w:val="04A0" w:firstRow="1" w:lastRow="0" w:firstColumn="1" w:lastColumn="0" w:noHBand="0" w:noVBand="1"/>
      </w:tblPr>
      <w:tblGrid>
        <w:gridCol w:w="1692"/>
        <w:gridCol w:w="4786"/>
        <w:gridCol w:w="2953"/>
      </w:tblGrid>
      <w:tr w:rsidR="004F0D97" w:rsidRPr="004F0D97" w:rsidTr="006A424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8" w:type="dxa"/>
          </w:tcPr>
          <w:p w:rsidR="004F0D97" w:rsidRPr="004F0D97" w:rsidRDefault="004F0D97" w:rsidP="00A26BDD">
            <w:r w:rsidRPr="004F0D97">
              <w:t>Element</w:t>
            </w:r>
          </w:p>
        </w:tc>
        <w:tc>
          <w:tcPr>
            <w:tcW w:w="485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0" w:type="auto"/>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95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1"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AF1DD" w:themeFill="accent3" w:themeFillTint="33"/>
          </w:tcPr>
          <w:p w:rsidR="004F0D97" w:rsidRPr="004F0D97" w:rsidRDefault="004F0D97" w:rsidP="00A26BDD">
            <w:proofErr w:type="spellStart"/>
            <w:r w:rsidRPr="004F0D97">
              <w:t>targetURI</w:t>
            </w:r>
            <w:proofErr w:type="spellEnd"/>
          </w:p>
        </w:tc>
        <w:tc>
          <w:tcPr>
            <w:tcW w:w="485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attributes provide guidance for client software to determine if it wants to dereference this identifier and what representations is can expect when it does. If identifier is not http, then the protocol property should indicate the scheme used.</w:t>
            </w:r>
          </w:p>
        </w:tc>
        <w:tc>
          <w:tcPr>
            <w:tcW w:w="0" w:type="auto"/>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AF1DD" w:themeFill="accent3" w:themeFillTint="33"/>
          </w:tcPr>
          <w:p w:rsidR="004F0D97" w:rsidRPr="004F0D97" w:rsidRDefault="004F0D97" w:rsidP="00A26BDD">
            <w:proofErr w:type="spellStart"/>
            <w:r w:rsidRPr="004F0D97">
              <w:t>rel</w:t>
            </w:r>
            <w:proofErr w:type="spellEnd"/>
          </w:p>
        </w:tc>
        <w:tc>
          <w:tcPr>
            <w:tcW w:w="485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 xml:space="preserve">Attribute value is list; best practice is to include one of the 5 original Atom </w:t>
            </w:r>
            <w:proofErr w:type="spellStart"/>
            <w:r>
              <w:t>link@rel</w:t>
            </w:r>
            <w:proofErr w:type="spellEnd"/>
            <w:r>
              <w:t xml:space="preserve"> values for i</w:t>
            </w:r>
            <w:r>
              <w:t>n</w:t>
            </w:r>
            <w:r>
              <w:t>teroperability.</w:t>
            </w:r>
          </w:p>
        </w:tc>
        <w:tc>
          <w:tcPr>
            <w:tcW w:w="0" w:type="auto"/>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AF1DD" w:themeFill="accent3" w:themeFillTint="33"/>
          </w:tcPr>
          <w:p w:rsidR="004F0D97" w:rsidRPr="004F0D97" w:rsidRDefault="004F0D97" w:rsidP="00A26BDD">
            <w:r w:rsidRPr="004F0D97">
              <w:t>title</w:t>
            </w:r>
          </w:p>
        </w:tc>
        <w:tc>
          <w:tcPr>
            <w:tcW w:w="485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0" w:type="auto"/>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p>
        </w:tc>
      </w:tr>
      <w:tr w:rsidR="00A26BDD"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AF1DD" w:themeFill="accent3" w:themeFillTint="33"/>
          </w:tcPr>
          <w:p w:rsidR="00A26BDD" w:rsidRPr="004F0D97" w:rsidRDefault="00A26BDD" w:rsidP="00A26BDD">
            <w:proofErr w:type="spellStart"/>
            <w:r w:rsidRPr="004F0D97">
              <w:t>MIMEtype</w:t>
            </w:r>
            <w:proofErr w:type="spellEnd"/>
          </w:p>
        </w:tc>
        <w:tc>
          <w:tcPr>
            <w:tcW w:w="4855" w:type="dxa"/>
            <w:shd w:val="clear" w:color="auto" w:fill="EAF1DD" w:themeFill="accent3" w:themeFillTint="33"/>
          </w:tcPr>
          <w:p w:rsidR="00A26BDD" w:rsidRPr="004F0D97" w:rsidRDefault="00A26BDD"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MIME content type. Indicates low-level file format. Expects a MIME type (http://www.iana.org/assignments/media-types/application/in</w:t>
            </w:r>
            <w:r w:rsidRPr="004F0D97">
              <w:softHyphen/>
              <w:t xml:space="preserve">dex.html). Intention is that if a type is listed here, it is known to be offered by the host that the </w:t>
            </w:r>
            <w:proofErr w:type="spellStart"/>
            <w:r w:rsidRPr="004F0D97">
              <w:t>href</w:t>
            </w:r>
            <w:proofErr w:type="spellEnd"/>
            <w:r w:rsidRPr="004F0D97">
              <w:t xml:space="preserve"> will dereference to</w:t>
            </w:r>
          </w:p>
        </w:tc>
        <w:tc>
          <w:tcPr>
            <w:tcW w:w="0" w:type="auto"/>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p>
        </w:tc>
      </w:tr>
      <w:tr w:rsidR="006A4249" w:rsidRPr="004F0D97" w:rsidTr="009558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1"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485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proofErr w:type="gramStart"/>
            <w:r w:rsidRPr="004F0D97">
              <w:t>contain</w:t>
            </w:r>
            <w:proofErr w:type="gramEnd"/>
            <w:r w:rsidRPr="004F0D97">
              <w:t xml:space="preserve"> language information as per [RFC5987].</w:t>
            </w:r>
          </w:p>
        </w:tc>
        <w:tc>
          <w:tcPr>
            <w:tcW w:w="0" w:type="auto"/>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DE9D9" w:themeFill="accent6" w:themeFillTint="33"/>
          </w:tcPr>
          <w:p w:rsidR="004F0D97" w:rsidRPr="00A26BDD" w:rsidRDefault="004F0D97" w:rsidP="00A26BDD">
            <w:pPr>
              <w:rPr>
                <w:b w:val="0"/>
              </w:rPr>
            </w:pPr>
            <w:r w:rsidRPr="00A26BDD">
              <w:rPr>
                <w:b w:val="0"/>
              </w:rPr>
              <w:t>description</w:t>
            </w:r>
          </w:p>
        </w:tc>
        <w:tc>
          <w:tcPr>
            <w:tcW w:w="4855" w:type="dxa"/>
            <w:shd w:val="clear" w:color="auto" w:fill="FDE9D9" w:themeFill="accent6"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detailed text description of what the online resource is/does</w:t>
            </w:r>
          </w:p>
        </w:tc>
        <w:tc>
          <w:tcPr>
            <w:tcW w:w="0" w:type="auto"/>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DE9D9" w:themeFill="accent6" w:themeFillTint="33"/>
          </w:tcPr>
          <w:p w:rsidR="004F0D97" w:rsidRPr="00A26BDD" w:rsidRDefault="004F0D97" w:rsidP="00A26BDD">
            <w:pPr>
              <w:rPr>
                <w:b w:val="0"/>
              </w:rPr>
            </w:pPr>
            <w:r w:rsidRPr="00A26BDD">
              <w:rPr>
                <w:b w:val="0"/>
              </w:rPr>
              <w:t>media</w:t>
            </w:r>
          </w:p>
        </w:tc>
        <w:tc>
          <w:tcPr>
            <w:tcW w:w="485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w:t>
            </w:r>
            <w:r w:rsidRPr="004F0D97">
              <w:t>n</w:t>
            </w:r>
            <w:r w:rsidRPr="004F0D97">
              <w:t>formation (see Le Hors et al., 1999, Section 6.13 http://www.w3.org/TR/html401 ).  Example values include 'screen', '</w:t>
            </w:r>
            <w:proofErr w:type="spellStart"/>
            <w:r w:rsidRPr="004F0D97">
              <w:t>tty</w:t>
            </w:r>
            <w:proofErr w:type="spellEnd"/>
            <w:r w:rsidRPr="004F0D97">
              <w:t>', 'print', 'braille', 'aural'... Vocabulary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0" w:type="auto"/>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DE9D9" w:themeFill="accent6" w:themeFillTint="33"/>
          </w:tcPr>
          <w:p w:rsidR="00A26BDD" w:rsidRPr="00A26BDD" w:rsidRDefault="00A26BDD" w:rsidP="00A26BDD">
            <w:pPr>
              <w:rPr>
                <w:b w:val="0"/>
              </w:rPr>
            </w:pPr>
            <w:r w:rsidRPr="00A26BDD">
              <w:rPr>
                <w:b w:val="0"/>
              </w:rPr>
              <w:t>length</w:t>
            </w:r>
          </w:p>
        </w:tc>
        <w:tc>
          <w:tcPr>
            <w:tcW w:w="4855" w:type="dxa"/>
            <w:shd w:val="clear" w:color="auto" w:fill="FDE9D9" w:themeFill="accent6" w:themeFillTint="33"/>
          </w:tcPr>
          <w:p w:rsidR="00A26BDD" w:rsidRPr="004F0D97" w:rsidRDefault="00A26BDD"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an advisory length of the linked content in octets; it is a hint about the content length of the representation r</w:t>
            </w:r>
            <w:r w:rsidRPr="004F0D97">
              <w:t>e</w:t>
            </w:r>
            <w:r w:rsidRPr="004F0D97">
              <w:t xml:space="preserve">turned when </w:t>
            </w:r>
            <w:proofErr w:type="spellStart"/>
            <w:r w:rsidRPr="004F0D97">
              <w:t>href</w:t>
            </w:r>
            <w:proofErr w:type="spellEnd"/>
            <w:r w:rsidRPr="004F0D97">
              <w:t xml:space="preserve"> identifier is dereferenced</w:t>
            </w:r>
          </w:p>
        </w:tc>
        <w:tc>
          <w:tcPr>
            <w:tcW w:w="0" w:type="auto"/>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p>
        </w:tc>
      </w:tr>
      <w:tr w:rsidR="00215CFC"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4855" w:type="dxa"/>
            <w:tcBorders>
              <w:bottom w:val="double" w:sz="4" w:space="0" w:color="auto"/>
            </w:tcBorders>
            <w:shd w:val="clear" w:color="auto" w:fill="FDE9D9" w:themeFill="accent6" w:themeFillTint="33"/>
          </w:tcPr>
          <w:p w:rsidR="00215CFC" w:rsidRPr="004F0D97" w:rsidRDefault="00215CFC" w:rsidP="00A10B4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describes</w:t>
            </w:r>
            <w:proofErr w:type="gramEnd"/>
            <w:r w:rsidRPr="004F0D97">
              <w:t xml:space="preserve"> the language of the resource pointed to by the </w:t>
            </w:r>
            <w:proofErr w:type="spellStart"/>
            <w:r w:rsidRPr="004F0D97">
              <w:t>href</w:t>
            </w:r>
            <w:proofErr w:type="spellEnd"/>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xml:space="preserve">" </w:t>
            </w:r>
            <w:r w:rsidRPr="004F0D97">
              <w:lastRenderedPageBreak/>
              <w:t>parameters on a single link-value indicate language options that may be indicated by the client.</w:t>
            </w:r>
            <w:r w:rsidR="003312A6">
              <w:t xml:space="preserve"> </w:t>
            </w:r>
          </w:p>
        </w:tc>
        <w:tc>
          <w:tcPr>
            <w:tcW w:w="0" w:type="auto"/>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lastRenderedPageBreak/>
              <w:t>atom, 5988</w:t>
            </w:r>
          </w:p>
        </w:tc>
      </w:tr>
      <w:tr w:rsidR="006A4249" w:rsidRPr="004F0D97" w:rsidTr="009558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1"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lastRenderedPageBreak/>
              <w:t>Function, format, schema of target</w:t>
            </w:r>
          </w:p>
        </w:tc>
      </w:tr>
      <w:tr w:rsidR="00BD40B6"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4855" w:type="dxa"/>
            <w:tcBorders>
              <w:top w:val="double" w:sz="4" w:space="0" w:color="auto"/>
            </w:tcBorders>
            <w:shd w:val="clear" w:color="auto" w:fill="E5DFEC" w:themeFill="accent4" w:themeFillTint="33"/>
          </w:tcPr>
          <w:p w:rsidR="00BD40B6" w:rsidRPr="004F0D97" w:rsidRDefault="00BD40B6" w:rsidP="00A10B49">
            <w:pPr>
              <w:pStyle w:val="TableSmallText"/>
              <w:cnfStyle w:val="000000100000" w:firstRow="0" w:lastRow="0" w:firstColumn="0" w:lastColumn="0" w:oddVBand="0" w:evenVBand="0" w:oddHBand="1" w:evenHBand="0" w:firstRowFirstColumn="0" w:firstRowLastColumn="0" w:lastRowFirstColumn="0" w:lastRowLastColumn="0"/>
            </w:pPr>
            <w:r w:rsidRPr="004F0D97">
              <w:t>Controlled vocabulary—tells client why they’d use this link. Purpose property provides mechanism for more granular, a</w:t>
            </w:r>
            <w:r w:rsidRPr="004F0D97">
              <w:t>p</w:t>
            </w:r>
            <w:r w:rsidRPr="004F0D97">
              <w:t>plication specific indication of link semantics. Example values: 'down</w:t>
            </w:r>
            <w:r>
              <w:t>load'</w:t>
            </w:r>
            <w:r w:rsidRPr="004F0D97">
              <w:t>, ‘browsing’, '</w:t>
            </w:r>
            <w:proofErr w:type="spellStart"/>
            <w:r w:rsidRPr="004F0D97">
              <w:t>fileAccess</w:t>
            </w:r>
            <w:proofErr w:type="spellEnd"/>
            <w:r w:rsidRPr="004F0D97">
              <w:t>'</w:t>
            </w:r>
            <w:r>
              <w:t>. A</w:t>
            </w:r>
            <w:r w:rsidRPr="004F0D97">
              <w:t xml:space="preserve">nalogous to ISO19115 </w:t>
            </w:r>
            <w:proofErr w:type="spellStart"/>
            <w:r w:rsidRPr="004F0D97">
              <w:t>CI_OnlineFunctionCode</w:t>
            </w:r>
            <w:proofErr w:type="spellEnd"/>
            <w:r w:rsidRPr="004F0D97">
              <w:t>.</w:t>
            </w:r>
            <w:r>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0" w:type="auto"/>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4855" w:type="dxa"/>
            <w:shd w:val="clear" w:color="auto" w:fill="E5DFEC" w:themeFill="accent4"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4F0D97">
              <w:t>identifier</w:t>
            </w:r>
            <w:proofErr w:type="gramEnd"/>
            <w:r w:rsidRPr="004F0D97">
              <w:t xml:space="preserve"> protocol to be used e.g. http, ftp, </w:t>
            </w:r>
            <w:proofErr w:type="spellStart"/>
            <w:r w:rsidRPr="004F0D97">
              <w:t>dns</w:t>
            </w:r>
            <w:proofErr w:type="spellEnd"/>
            <w:r w:rsidRPr="004F0D97">
              <w:t xml:space="preserve">, </w:t>
            </w:r>
            <w:proofErr w:type="spellStart"/>
            <w:r w:rsidRPr="004F0D97">
              <w:t>smb</w:t>
            </w:r>
            <w:proofErr w:type="spellEnd"/>
            <w:r w:rsidRPr="004F0D97">
              <w:t xml:space="preserve">, </w:t>
            </w:r>
            <w:proofErr w:type="spellStart"/>
            <w:r w:rsidRPr="004F0D97">
              <w:t>nfs</w:t>
            </w:r>
            <w:proofErr w:type="spellEnd"/>
            <w:r w:rsidRPr="004F0D97">
              <w:t xml:space="preserve">, </w:t>
            </w:r>
            <w:proofErr w:type="spellStart"/>
            <w:r w:rsidRPr="004F0D97">
              <w:t>smtp</w:t>
            </w:r>
            <w:proofErr w:type="spellEnd"/>
            <w:r w:rsidRPr="004F0D97">
              <w:t>, pop. Also allow other identifier schemes</w:t>
            </w:r>
            <w:r>
              <w:t xml:space="preserve"> that may not have implicit web behavior</w:t>
            </w:r>
            <w:r w:rsidRPr="004F0D97">
              <w:t xml:space="preserve">: ARK DOI EAN13 </w:t>
            </w:r>
            <w:proofErr w:type="gramStart"/>
            <w:r w:rsidRPr="004F0D97">
              <w:t>EISSN  ISBN</w:t>
            </w:r>
            <w:proofErr w:type="gramEnd"/>
            <w:r w:rsidRPr="004F0D97">
              <w:t xml:space="preserve"> ISSN ISTC LISSN LSID  UPC URN. See IETF registry at http://www.rfc-editor.org/rfcxx00.html. Protocol operating at the 'bottom' of the application layer of the OSI network protocol stack. Var</w:t>
            </w:r>
            <w:r w:rsidRPr="004F0D97">
              <w:t>i</w:t>
            </w:r>
            <w:r w:rsidRPr="004F0D97">
              <w:t xml:space="preserve">ous other protocols are specific to particular applications, and are indicated using </w:t>
            </w:r>
            <w:proofErr w:type="spellStart"/>
            <w:r w:rsidRPr="004F0D97">
              <w:t>serviceType</w:t>
            </w:r>
            <w:proofErr w:type="spellEnd"/>
            <w:r w:rsidRPr="004F0D97">
              <w:t xml:space="preserve"> (and version) and the </w:t>
            </w:r>
            <w:proofErr w:type="spellStart"/>
            <w:r>
              <w:t>ou</w:t>
            </w:r>
            <w:r>
              <w:t>t</w:t>
            </w:r>
            <w:r>
              <w:t>putScheme</w:t>
            </w:r>
            <w:proofErr w:type="spellEnd"/>
            <w:r w:rsidRPr="004F0D97">
              <w:t xml:space="preserve">.  Default is http. </w:t>
            </w:r>
          </w:p>
        </w:tc>
        <w:tc>
          <w:tcPr>
            <w:tcW w:w="0" w:type="auto"/>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left w:val="double" w:sz="4" w:space="0" w:color="auto"/>
            </w:tcBorders>
            <w:shd w:val="clear" w:color="auto" w:fill="E5DFEC" w:themeFill="accent4" w:themeFillTint="33"/>
          </w:tcPr>
          <w:p w:rsidR="004F0D97" w:rsidRPr="00215CFC" w:rsidRDefault="004F0D97" w:rsidP="00A26BDD">
            <w:pPr>
              <w:rPr>
                <w:b w:val="0"/>
              </w:rPr>
            </w:pPr>
            <w:proofErr w:type="spellStart"/>
            <w:r w:rsidRPr="00215CFC">
              <w:rPr>
                <w:b w:val="0"/>
              </w:rPr>
              <w:t>serviceType</w:t>
            </w:r>
            <w:proofErr w:type="spellEnd"/>
          </w:p>
        </w:tc>
        <w:tc>
          <w:tcPr>
            <w:tcW w:w="4855" w:type="dxa"/>
            <w:shd w:val="clear" w:color="auto" w:fill="E5DFEC" w:themeFill="accent4" w:themeFillTint="33"/>
          </w:tcPr>
          <w:p w:rsidR="004F0D97" w:rsidRPr="004F0D97" w:rsidRDefault="004F0D97" w:rsidP="00BD40B6">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a service protocol. This specifies protocols for </w:t>
            </w:r>
            <w:r w:rsidR="00BD40B6">
              <w:t xml:space="preserve">the </w:t>
            </w:r>
            <w:r w:rsidRPr="004F0D97">
              <w:t>network layer above http/ftp etc. Should be a URI that can dereference to some kind of service specification doc</w:t>
            </w:r>
            <w:r w:rsidRPr="004F0D97">
              <w:t>u</w:t>
            </w:r>
            <w:r w:rsidRPr="004F0D97">
              <w:t>ment.  [</w:t>
            </w:r>
            <w:proofErr w:type="gramStart"/>
            <w:r w:rsidRPr="004F0D97">
              <w:t>e.g</w:t>
            </w:r>
            <w:proofErr w:type="gramEnd"/>
            <w:r w:rsidRPr="004F0D97">
              <w:t xml:space="preserve">. CSW 2.0.2, WFS 1.1.1, WMS 1.3.0, OpenSearch 1.1, </w:t>
            </w:r>
            <w:proofErr w:type="spellStart"/>
            <w:r w:rsidRPr="004F0D97">
              <w:t>OpenDAP</w:t>
            </w:r>
            <w:proofErr w:type="spellEnd"/>
            <w:r>
              <w:t>]</w:t>
            </w:r>
            <w:r w:rsidRPr="004F0D97">
              <w:t>.</w:t>
            </w:r>
            <w:r w:rsidR="00BD40B6">
              <w:t xml:space="preserve"> Proposal is that the type URI should indicate the specification version; </w:t>
            </w:r>
            <w:r w:rsidR="00BD40B6" w:rsidRPr="004F0D97">
              <w:t>one or more versions that may be reques</w:t>
            </w:r>
            <w:r w:rsidR="00BD40B6">
              <w:t xml:space="preserve">ted can be explicitly indicated by multiple </w:t>
            </w:r>
            <w:proofErr w:type="spellStart"/>
            <w:r w:rsidR="00BD40B6">
              <w:t>serviceType</w:t>
            </w:r>
            <w:proofErr w:type="spellEnd"/>
            <w:r w:rsidR="00BD40B6">
              <w:t xml:space="preserve"> values. 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w:t>
            </w:r>
            <w:r w:rsidR="00BD40B6" w:rsidRPr="004F0D97">
              <w:t>e</w:t>
            </w:r>
            <w:r w:rsidR="00BD40B6" w:rsidRPr="004F0D97">
              <w:t>fined by the service specification.</w:t>
            </w:r>
          </w:p>
        </w:tc>
        <w:tc>
          <w:tcPr>
            <w:tcW w:w="0" w:type="auto"/>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left w:val="double" w:sz="4" w:space="0" w:color="auto"/>
              <w:bottom w:val="double" w:sz="4" w:space="0" w:color="auto"/>
            </w:tcBorders>
            <w:shd w:val="clear" w:color="auto" w:fill="E5DFEC" w:themeFill="accent4" w:themeFillTint="33"/>
          </w:tcPr>
          <w:p w:rsidR="004F0D97" w:rsidRPr="00215CFC" w:rsidRDefault="004F0D97" w:rsidP="004F0D97">
            <w:pPr>
              <w:rPr>
                <w:b w:val="0"/>
              </w:rPr>
            </w:pPr>
            <w:proofErr w:type="spellStart"/>
            <w:r w:rsidRPr="00215CFC">
              <w:rPr>
                <w:b w:val="0"/>
              </w:rPr>
              <w:t>outputScheme</w:t>
            </w:r>
            <w:proofErr w:type="spellEnd"/>
          </w:p>
        </w:tc>
        <w:tc>
          <w:tcPr>
            <w:tcW w:w="4855" w:type="dxa"/>
            <w:tcBorders>
              <w:bottom w:val="double" w:sz="4" w:space="0" w:color="auto"/>
            </w:tcBorders>
            <w:shd w:val="clear" w:color="auto" w:fill="E5DFEC" w:themeFill="accent4"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4F0D97">
              <w:t>profile</w:t>
            </w:r>
            <w:proofErr w:type="gramEnd"/>
            <w:r w:rsidRPr="004F0D97">
              <w:t xml:space="preserve"> for content of message retrieve by </w:t>
            </w:r>
            <w:proofErr w:type="spellStart"/>
            <w:r w:rsidRPr="004F0D97">
              <w:t>href</w:t>
            </w:r>
            <w:proofErr w:type="spellEnd"/>
            <w:r w:rsidRPr="004F0D97">
              <w:t xml:space="preserve"> URL; URI for xml schema or JSON scheme, other description of data stru</w:t>
            </w:r>
            <w:r w:rsidRPr="004F0D97">
              <w:t>c</w:t>
            </w:r>
            <w:r w:rsidRPr="004F0D97">
              <w:t>ture and content. Clients look at this to pick the link that will get a representation they can use. This is the information scheme in the layers on top of the MIME type encoding; note that the same output scheme might be encoded using diffe</w:t>
            </w:r>
            <w:r w:rsidRPr="004F0D97">
              <w:t>r</w:t>
            </w:r>
            <w:r w:rsidRPr="004F0D97">
              <w:t>ent MIME types, so the two are somewhat orthogonal. MIME types have been conflating this property with the lower level encoding (.</w:t>
            </w:r>
            <w:proofErr w:type="spellStart"/>
            <w:r w:rsidRPr="004F0D97">
              <w:t>vnd</w:t>
            </w:r>
            <w:proofErr w:type="spellEnd"/>
            <w:r w:rsidRPr="004F0D97">
              <w:t>, +xml … stuff).</w:t>
            </w:r>
          </w:p>
        </w:tc>
        <w:tc>
          <w:tcPr>
            <w:tcW w:w="0" w:type="auto"/>
            <w:tcBorders>
              <w:bottom w:val="doub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p>
        </w:tc>
      </w:tr>
      <w:tr w:rsidR="006A4249" w:rsidRPr="004F0D97" w:rsidTr="0095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1"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t>xml:base</w:t>
            </w:r>
            <w:proofErr w:type="spellEnd"/>
          </w:p>
        </w:tc>
        <w:tc>
          <w:tcPr>
            <w:tcW w:w="485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0" w:type="auto"/>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485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endorse the link target</w:t>
            </w:r>
            <w:r>
              <w:t>. Optional, Boolean; default is ‘False’</w:t>
            </w:r>
          </w:p>
        </w:tc>
        <w:tc>
          <w:tcPr>
            <w:tcW w:w="0" w:type="auto"/>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r w:rsidRPr="00215CFC">
              <w:rPr>
                <w:b w:val="0"/>
              </w:rPr>
              <w:t>show</w:t>
            </w:r>
          </w:p>
        </w:tc>
        <w:tc>
          <w:tcPr>
            <w:tcW w:w="485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containing the link, indicates desired presentation of the en</w:t>
            </w:r>
            <w:r w:rsidRPr="004F0D97">
              <w:t>d</w:t>
            </w:r>
            <w:r w:rsidRPr="004F0D97">
              <w:t>ing resource on traversal from the starting resource. Value must be one of the values "new", "replace", "embed", "ot</w:t>
            </w:r>
            <w:r w:rsidRPr="004F0D97">
              <w:t>h</w:t>
            </w:r>
            <w:r w:rsidRPr="004F0D97">
              <w:t>er", and "none".  Used to assemble a resource 'by reference' to libraries of component parts.  '</w:t>
            </w:r>
            <w:proofErr w:type="gramStart"/>
            <w:r w:rsidRPr="004F0D97">
              <w:t>new</w:t>
            </w:r>
            <w:proofErr w:type="gramEnd"/>
            <w:r w:rsidRPr="004F0D97">
              <w:t>' and 'replace' only make sense in the context of a window-based browsing application.</w:t>
            </w:r>
          </w:p>
        </w:tc>
        <w:tc>
          <w:tcPr>
            <w:tcW w:w="0" w:type="auto"/>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r w:rsidRPr="00215CFC">
              <w:rPr>
                <w:b w:val="0"/>
              </w:rPr>
              <w:t>actuate</w:t>
            </w:r>
          </w:p>
        </w:tc>
        <w:tc>
          <w:tcPr>
            <w:tcW w:w="485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containing the link, indicates desired behavior when the co</w:t>
            </w:r>
            <w:r w:rsidRPr="004F0D97">
              <w:t>n</w:t>
            </w:r>
            <w:r w:rsidRPr="004F0D97">
              <w:t>taining resource is parsed or loaded into the client enviro</w:t>
            </w:r>
            <w:r w:rsidRPr="004F0D97">
              <w:t>n</w:t>
            </w:r>
            <w:r w:rsidRPr="004F0D97">
              <w:t>ment.  Values: "</w:t>
            </w:r>
            <w:proofErr w:type="spellStart"/>
            <w:r w:rsidRPr="004F0D97">
              <w:t>onLoad</w:t>
            </w:r>
            <w:proofErr w:type="spellEnd"/>
            <w:r w:rsidRPr="004F0D97">
              <w:t>", "</w:t>
            </w:r>
            <w:proofErr w:type="spellStart"/>
            <w:r w:rsidRPr="004F0D97">
              <w:t>onRequest</w:t>
            </w:r>
            <w:proofErr w:type="spellEnd"/>
            <w:r w:rsidRPr="004F0D97">
              <w:t>", "other", and "none".</w:t>
            </w:r>
            <w:r>
              <w:t xml:space="preserve"> Is ‘</w:t>
            </w:r>
            <w:proofErr w:type="spellStart"/>
            <w:r>
              <w:t>onLoadl</w:t>
            </w:r>
            <w:proofErr w:type="spellEnd"/>
            <w:r>
              <w:t xml:space="preserve"> same as ‘</w:t>
            </w:r>
            <w:proofErr w:type="spellStart"/>
            <w:r>
              <w:t>prefetch</w:t>
            </w:r>
            <w:proofErr w:type="spellEnd"/>
            <w:r>
              <w:t>’?</w:t>
            </w:r>
          </w:p>
        </w:tc>
        <w:tc>
          <w:tcPr>
            <w:tcW w:w="0" w:type="auto"/>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actuate</w:t>
            </w:r>
          </w:p>
        </w:tc>
      </w:tr>
      <w:tr w:rsidR="004F0D97" w:rsidRPr="004F0D97" w:rsidTr="006A4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485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0" w:type="auto"/>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6A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485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0" w:type="auto"/>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349" w:name="_Ref305139477"/>
      <w:bookmarkStart w:id="350" w:name="_Toc304961741"/>
      <w:proofErr w:type="gramStart"/>
      <w:r w:rsidRPr="00E50AD8">
        <w:lastRenderedPageBreak/>
        <w:t xml:space="preserve">Table </w:t>
      </w:r>
      <w:fldSimple w:instr=" SEQ Table \* ARABIC ">
        <w:r w:rsidR="009558F8">
          <w:rPr>
            <w:noProof/>
          </w:rPr>
          <w:t>4</w:t>
        </w:r>
      </w:fldSimple>
      <w:bookmarkEnd w:id="349"/>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733" w:type="dxa"/>
        <w:tblLook w:val="04A0" w:firstRow="1" w:lastRow="0" w:firstColumn="1" w:lastColumn="0" w:noHBand="0" w:noVBand="1"/>
      </w:tblPr>
      <w:tblGrid>
        <w:gridCol w:w="2358"/>
        <w:gridCol w:w="1880"/>
        <w:gridCol w:w="3346"/>
        <w:gridCol w:w="2149"/>
      </w:tblGrid>
      <w:tr w:rsidR="0078432A" w:rsidRPr="0078432A" w:rsidTr="005F1B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58" w:type="dxa"/>
            <w:tcBorders>
              <w:bottom w:val="single" w:sz="8" w:space="0" w:color="000000" w:themeColor="text1"/>
            </w:tcBorders>
          </w:tcPr>
          <w:p w:rsidR="00A1224E" w:rsidRPr="0078432A" w:rsidRDefault="0078432A" w:rsidP="00A26BDD">
            <w:pPr>
              <w:pStyle w:val="NoSpacing"/>
              <w:rPr>
                <w:color w:val="632423" w:themeColor="accent2" w:themeShade="80"/>
                <w:sz w:val="32"/>
                <w:szCs w:val="32"/>
              </w:rPr>
            </w:pPr>
            <w:r>
              <w:rPr>
                <w:color w:val="632423" w:themeColor="accent2" w:themeShade="80"/>
                <w:sz w:val="32"/>
                <w:szCs w:val="32"/>
              </w:rPr>
              <w:t>Type</w:t>
            </w:r>
          </w:p>
        </w:tc>
        <w:tc>
          <w:tcPr>
            <w:tcW w:w="1880" w:type="dxa"/>
            <w:tcBorders>
              <w:bottom w:val="single" w:sz="8" w:space="0" w:color="000000" w:themeColor="text1"/>
            </w:tcBorders>
          </w:tcPr>
          <w:p w:rsidR="00A1224E" w:rsidRPr="0078432A" w:rsidRDefault="00A1224E" w:rsidP="0078432A">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A26BDD">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tcBorders>
              <w:bottom w:val="single" w:sz="8" w:space="0" w:color="000000" w:themeColor="text1"/>
            </w:tcBorders>
          </w:tcPr>
          <w:p w:rsidR="00A1224E" w:rsidRPr="0078432A" w:rsidRDefault="00A1224E" w:rsidP="0078432A">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F70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A1224E" w:rsidRDefault="00A1224E" w:rsidP="00A26BDD">
            <w:pPr>
              <w:pStyle w:val="NoSpacing"/>
              <w:rPr>
                <w:b w:val="0"/>
                <w:sz w:val="28"/>
                <w:szCs w:val="28"/>
              </w:rPr>
            </w:pPr>
            <w:r w:rsidRPr="00A1224E">
              <w:rPr>
                <w:b w:val="0"/>
                <w:sz w:val="28"/>
                <w:szCs w:val="28"/>
              </w:rPr>
              <w:t>Access to resource representation</w:t>
            </w:r>
            <w:r w:rsidR="005D0695">
              <w:rPr>
                <w:b w:val="0"/>
                <w:sz w:val="28"/>
                <w:szCs w:val="28"/>
              </w:rPr>
              <w:t xml:space="preserve"> and description</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EAF1DD" w:themeFill="accent3" w:themeFillTint="33"/>
          </w:tcPr>
          <w:p w:rsidR="00F70CD2" w:rsidRPr="00A1224E" w:rsidRDefault="00A1224E" w:rsidP="00A26BDD">
            <w:pPr>
              <w:pStyle w:val="NoSpacing"/>
            </w:pPr>
            <w:r w:rsidRPr="00A1224E">
              <w:t>current-version</w:t>
            </w:r>
            <w:r w:rsidR="00F70CD2">
              <w:t xml:space="preserve"> (</w:t>
            </w:r>
            <w:proofErr w:type="spellStart"/>
            <w:r w:rsidR="00F70CD2">
              <w:t>iana:current</w:t>
            </w:r>
            <w:proofErr w:type="spellEnd"/>
            <w:r w:rsidR="00F70CD2">
              <w:t>)</w:t>
            </w:r>
          </w:p>
        </w:tc>
        <w:tc>
          <w:tcPr>
            <w:tcW w:w="1880" w:type="dxa"/>
            <w:tcBorders>
              <w:top w:val="thinThickSmallGap" w:sz="24" w:space="0" w:color="auto"/>
            </w:tcBorders>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thinThickSmallGap" w:sz="24" w:space="0" w:color="auto"/>
            </w:tcBorders>
            <w:shd w:val="clear" w:color="auto" w:fill="EAF1DD" w:themeFill="accent3"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tcBorders>
              <w:top w:val="thinThickSmallGap" w:sz="24" w:space="0" w:color="auto"/>
            </w:tcBorders>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roofErr w:type="spellStart"/>
            <w:r w:rsidRPr="00A1224E">
              <w:t>browseGraphic</w:t>
            </w:r>
            <w:proofErr w:type="spellEnd"/>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browsing</w:t>
            </w: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documentation</w:t>
            </w:r>
            <w:r w:rsidR="00F70CD2">
              <w:t xml:space="preserve"> (</w:t>
            </w:r>
            <w:proofErr w:type="spellStart"/>
            <w:r w:rsidR="00F70CD2">
              <w:t>iana:describedBy</w:t>
            </w:r>
            <w:proofErr w:type="spellEnd"/>
            <w:r w:rsidR="00F70CD2">
              <w:t>)</w:t>
            </w: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online information about the resource</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metadata</w:t>
            </w: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sidR="00A10B49">
              <w:rPr>
                <w:sz w:val="18"/>
                <w:szCs w:val="18"/>
              </w:rPr>
              <w:t xml:space="preserve">. </w:t>
            </w:r>
            <w:proofErr w:type="spellStart"/>
            <w:r w:rsidR="00A10B49">
              <w:rPr>
                <w:sz w:val="18"/>
                <w:szCs w:val="18"/>
              </w:rPr>
              <w:t>outputScheme</w:t>
            </w:r>
            <w:proofErr w:type="spellEnd"/>
            <w:r w:rsidR="00A10B49">
              <w:rPr>
                <w:sz w:val="18"/>
                <w:szCs w:val="18"/>
              </w:rPr>
              <w:t xml:space="preserve"> provides information to select metadata</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monitor</w:t>
            </w: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w:t>
            </w:r>
            <w:r w:rsidR="00A10B49" w:rsidRPr="0078432A">
              <w:rPr>
                <w:sz w:val="18"/>
                <w:szCs w:val="18"/>
              </w:rPr>
              <w:t>to resource</w:t>
            </w:r>
            <w:r w:rsidRPr="0078432A">
              <w:rPr>
                <w:sz w:val="18"/>
                <w:szCs w:val="18"/>
              </w:rPr>
              <w:t xml:space="preserve"> (feed) that can be used to monitor changes in the context resource.</w:t>
            </w:r>
            <w:r w:rsidR="00A10B49">
              <w:rPr>
                <w:sz w:val="18"/>
                <w:szCs w:val="18"/>
              </w:rPr>
              <w:t xml:space="preserve"> </w:t>
            </w:r>
            <w:r w:rsidR="00A10B49" w:rsidRPr="00A10B49">
              <w:rPr>
                <w:sz w:val="18"/>
                <w:szCs w:val="18"/>
              </w:rPr>
              <w:t>See http://tools.ietf.org/html/rfc5989. This relation type target URI apparently has to be a session Initiation Protocol (</w:t>
            </w:r>
            <w:proofErr w:type="gramStart"/>
            <w:r w:rsidR="00A10B49" w:rsidRPr="00A10B49">
              <w:rPr>
                <w:sz w:val="18"/>
                <w:szCs w:val="18"/>
              </w:rPr>
              <w:t>sip:</w:t>
            </w:r>
            <w:proofErr w:type="gramEnd"/>
            <w:r w:rsidR="00A10B49" w:rsidRPr="00A10B49">
              <w:rPr>
                <w:sz w:val="18"/>
                <w:szCs w:val="18"/>
              </w:rPr>
              <w:t>) URI.</w:t>
            </w:r>
            <w:r w:rsidRPr="0078432A">
              <w:rPr>
                <w:sz w:val="18"/>
                <w:szCs w:val="18"/>
              </w:rPr>
              <w:t xml:space="preserve"> </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monitor-group</w:t>
            </w:r>
          </w:p>
        </w:tc>
        <w:tc>
          <w:tcPr>
            <w:tcW w:w="0" w:type="auto"/>
            <w:shd w:val="clear" w:color="auto" w:fill="EAF1DD" w:themeFill="accent3" w:themeFillTint="33"/>
          </w:tcPr>
          <w:p w:rsidR="00A1224E" w:rsidRPr="0078432A" w:rsidRDefault="00A1224E"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sidR="00A10B49">
              <w:rPr>
                <w:sz w:val="18"/>
                <w:szCs w:val="18"/>
              </w:rPr>
              <w:t xml:space="preserve"> that includes the context resource. </w:t>
            </w:r>
            <w:r w:rsidR="00A10B49" w:rsidRPr="00A10B49">
              <w:rPr>
                <w:sz w:val="18"/>
                <w:szCs w:val="18"/>
              </w:rPr>
              <w:t>From rfc5989: The monitor-group URI corr</w:t>
            </w:r>
            <w:r w:rsidR="00A10B49" w:rsidRPr="00A10B49">
              <w:rPr>
                <w:sz w:val="18"/>
                <w:szCs w:val="18"/>
              </w:rPr>
              <w:t>e</w:t>
            </w:r>
            <w:r w:rsidR="00A10B49" w:rsidRPr="00A10B49">
              <w:rPr>
                <w:sz w:val="18"/>
                <w:szCs w:val="18"/>
              </w:rPr>
              <w:t>sponds only to an Resource List Server (RLS as defined in RFC 4662) and never an HTTP resource or fixed set of HTTP r</w:t>
            </w:r>
            <w:r w:rsidR="00A10B49" w:rsidRPr="00A10B49">
              <w:rPr>
                <w:sz w:val="18"/>
                <w:szCs w:val="18"/>
              </w:rPr>
              <w:t>e</w:t>
            </w:r>
            <w:r w:rsidR="00A10B49" w:rsidRPr="00A10B49">
              <w:rPr>
                <w:sz w:val="18"/>
                <w:szCs w:val="18"/>
              </w:rPr>
              <w:t>sources. This relation type target URI a</w:t>
            </w:r>
            <w:r w:rsidR="00A10B49" w:rsidRPr="00A10B49">
              <w:rPr>
                <w:sz w:val="18"/>
                <w:szCs w:val="18"/>
              </w:rPr>
              <w:t>p</w:t>
            </w:r>
            <w:r w:rsidR="00A10B49" w:rsidRPr="00A10B49">
              <w:rPr>
                <w:sz w:val="18"/>
                <w:szCs w:val="18"/>
              </w:rPr>
              <w:t>parently has to be a session Initiation Pr</w:t>
            </w:r>
            <w:r w:rsidR="00A10B49" w:rsidRPr="00A10B49">
              <w:rPr>
                <w:sz w:val="18"/>
                <w:szCs w:val="18"/>
              </w:rPr>
              <w:t>o</w:t>
            </w:r>
            <w:r w:rsidR="00A10B49" w:rsidRPr="00A10B49">
              <w:rPr>
                <w:sz w:val="18"/>
                <w:szCs w:val="18"/>
              </w:rPr>
              <w:t>tocol (</w:t>
            </w:r>
            <w:proofErr w:type="gramStart"/>
            <w:r w:rsidR="00A10B49" w:rsidRPr="00A10B49">
              <w:rPr>
                <w:sz w:val="18"/>
                <w:szCs w:val="18"/>
              </w:rPr>
              <w:t>sip:</w:t>
            </w:r>
            <w:proofErr w:type="gramEnd"/>
            <w:r w:rsidR="00A10B49" w:rsidRPr="00A10B49">
              <w:rPr>
                <w:sz w:val="18"/>
                <w:szCs w:val="18"/>
              </w:rPr>
              <w:t>) URI.</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0B49" w:rsidP="00A26BDD">
            <w:pPr>
              <w:pStyle w:val="NoSpacing"/>
            </w:pPr>
            <w:r w:rsidRPr="00A1224E">
              <w:t>contents</w:t>
            </w: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1F3BED"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1F3BED" w:rsidRPr="00DB1077" w:rsidRDefault="001F3BED" w:rsidP="00F70CD2">
            <w:r w:rsidRPr="00DB1077">
              <w:t>alternate</w:t>
            </w:r>
          </w:p>
        </w:tc>
        <w:tc>
          <w:tcPr>
            <w:tcW w:w="1880" w:type="dxa"/>
            <w:shd w:val="clear" w:color="auto" w:fill="EAF1DD" w:themeFill="accent3" w:themeFillTint="33"/>
          </w:tcPr>
          <w:p w:rsidR="001F3BED" w:rsidRPr="00DB1077" w:rsidRDefault="001F3BED"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1F3BED" w:rsidRPr="00DB1077"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1F3BED"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1F3BED" w:rsidRPr="00295403" w:rsidRDefault="001F3BED" w:rsidP="00F70CD2"/>
        </w:tc>
        <w:tc>
          <w:tcPr>
            <w:tcW w:w="1880" w:type="dxa"/>
            <w:shd w:val="clear" w:color="auto" w:fill="EAF1DD" w:themeFill="accent3" w:themeFillTint="33"/>
          </w:tcPr>
          <w:p w:rsidR="001F3BED" w:rsidRPr="00295403" w:rsidRDefault="001F3BED" w:rsidP="00F70CD2">
            <w:pPr>
              <w:cnfStyle w:val="000000010000" w:firstRow="0" w:lastRow="0" w:firstColumn="0" w:lastColumn="0" w:oddVBand="0" w:evenVBand="0" w:oddHBand="0" w:evenHBand="1" w:firstRowFirstColumn="0" w:firstRowLastColumn="0" w:lastRowFirstColumn="0" w:lastRowLastColumn="0"/>
            </w:pPr>
            <w:r w:rsidRPr="00295403">
              <w:t>successor-version</w:t>
            </w:r>
          </w:p>
        </w:tc>
        <w:tc>
          <w:tcPr>
            <w:tcW w:w="0" w:type="auto"/>
            <w:shd w:val="clear" w:color="auto" w:fill="EAF1DD" w:themeFill="accent3" w:themeFillTint="33"/>
          </w:tcPr>
          <w:p w:rsidR="001F3BED" w:rsidRPr="00295403"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predecessor-version</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resource that precedes the context resource in a version history</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A1224E" w:rsidRPr="0078432A" w:rsidRDefault="00A1224E"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1F3BED"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1F3BED" w:rsidRPr="00FA15D0" w:rsidRDefault="001F3BED" w:rsidP="00F70CD2"/>
        </w:tc>
        <w:tc>
          <w:tcPr>
            <w:tcW w:w="1880" w:type="dxa"/>
            <w:shd w:val="clear" w:color="auto" w:fill="EAF1DD" w:themeFill="accent3" w:themeFillTint="33"/>
          </w:tcPr>
          <w:p w:rsidR="001F3BED" w:rsidRPr="00FA15D0" w:rsidRDefault="001F3BED"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1F3BED" w:rsidRPr="00FA15D0"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1F3BED"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1F3BED" w:rsidRPr="00CB1431" w:rsidRDefault="001F3BED" w:rsidP="00F70CD2"/>
        </w:tc>
        <w:tc>
          <w:tcPr>
            <w:tcW w:w="1880" w:type="dxa"/>
            <w:shd w:val="clear" w:color="auto" w:fill="EAF1DD" w:themeFill="accent3" w:themeFillTint="33"/>
          </w:tcPr>
          <w:p w:rsidR="001F3BED" w:rsidRPr="00CB1431" w:rsidRDefault="001F3BED"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1F3BED" w:rsidRPr="00CB1431" w:rsidRDefault="001F3BED"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shd w:val="clear" w:color="auto" w:fill="EAF1DD" w:themeFill="accent3" w:themeFillTint="33"/>
          </w:tcPr>
          <w:p w:rsidR="001F3BED" w:rsidRDefault="001F3BED"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icon</w:t>
            </w:r>
          </w:p>
        </w:tc>
        <w:tc>
          <w:tcPr>
            <w:tcW w:w="1880" w:type="dxa"/>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icon resource representing the link context</w:t>
            </w:r>
          </w:p>
        </w:tc>
        <w:tc>
          <w:tcPr>
            <w:tcW w:w="0" w:type="auto"/>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EAF1DD" w:themeFill="accent3" w:themeFillTint="33"/>
          </w:tcPr>
          <w:p w:rsidR="00A1224E" w:rsidRPr="00A1224E" w:rsidRDefault="00A1224E" w:rsidP="00A26BDD">
            <w:pPr>
              <w:pStyle w:val="NoSpacing"/>
            </w:pPr>
            <w:r w:rsidRPr="00A1224E">
              <w:t>index</w:t>
            </w:r>
          </w:p>
        </w:tc>
        <w:tc>
          <w:tcPr>
            <w:tcW w:w="1880" w:type="dxa"/>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F70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rsidR="00A1224E" w:rsidRPr="00A1224E" w:rsidRDefault="00A1224E" w:rsidP="00A26BDD">
            <w:pPr>
              <w:pStyle w:val="NoSpacing"/>
            </w:pPr>
            <w:r w:rsidRPr="00A1224E">
              <w:t>canonical</w:t>
            </w:r>
          </w:p>
        </w:tc>
        <w:tc>
          <w:tcPr>
            <w:tcW w:w="1880" w:type="dxa"/>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2F2F2" w:themeFill="background1" w:themeFillShade="F2"/>
          </w:tcPr>
          <w:p w:rsidR="00A1224E" w:rsidRPr="00A1224E" w:rsidRDefault="00A1224E" w:rsidP="00A26BDD">
            <w:pPr>
              <w:pStyle w:val="NoSpacing"/>
            </w:pPr>
            <w:r w:rsidRPr="00A1224E">
              <w:t>self</w:t>
            </w:r>
          </w:p>
        </w:tc>
        <w:tc>
          <w:tcPr>
            <w:tcW w:w="1880" w:type="dxa"/>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F70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FDE9D9" w:themeFill="accent6" w:themeFillTint="33"/>
          </w:tcPr>
          <w:p w:rsidR="00A1224E" w:rsidRPr="00A1224E" w:rsidRDefault="00A1224E" w:rsidP="00A26BDD">
            <w:pPr>
              <w:pStyle w:val="NoSpacing"/>
            </w:pPr>
            <w:r w:rsidRPr="00A1224E">
              <w:t>start</w:t>
            </w:r>
          </w:p>
        </w:tc>
        <w:tc>
          <w:tcPr>
            <w:tcW w:w="1880" w:type="dxa"/>
            <w:tcBorders>
              <w:top w:val="thinThickSmallGap" w:sz="24" w:space="0" w:color="auto"/>
            </w:tcBorders>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tcBorders>
              <w:top w:val="thinThickSmallGap" w:sz="24" w:space="0" w:color="auto"/>
            </w:tcBorders>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r w:rsidRPr="00A1224E">
              <w:t>first</w:t>
            </w:r>
          </w:p>
        </w:tc>
        <w:tc>
          <w:tcPr>
            <w:tcW w:w="1880" w:type="dxa"/>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proofErr w:type="spellStart"/>
            <w:r w:rsidRPr="00A1224E">
              <w:t>prev</w:t>
            </w:r>
            <w:proofErr w:type="spellEnd"/>
          </w:p>
        </w:tc>
        <w:tc>
          <w:tcPr>
            <w:tcW w:w="1880" w:type="dxa"/>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r w:rsidRPr="00A1224E">
              <w:t>last</w:t>
            </w:r>
          </w:p>
        </w:tc>
        <w:tc>
          <w:tcPr>
            <w:tcW w:w="1880" w:type="dxa"/>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r w:rsidRPr="00A1224E">
              <w:t>next</w:t>
            </w:r>
          </w:p>
        </w:tc>
        <w:tc>
          <w:tcPr>
            <w:tcW w:w="1880" w:type="dxa"/>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3A42E9" w:rsidRDefault="003A42E9">
            <w:pPr>
              <w:rPr>
                <w:rFonts w:ascii="Calibri" w:hAnsi="Calibri" w:cs="Calibri"/>
                <w:color w:val="000000"/>
              </w:rPr>
            </w:pPr>
            <w:r>
              <w:rPr>
                <w:rFonts w:ascii="Calibri" w:hAnsi="Calibri" w:cs="Calibri"/>
                <w:color w:val="000000"/>
              </w:rPr>
              <w:t>up</w:t>
            </w:r>
          </w:p>
        </w:tc>
        <w:tc>
          <w:tcPr>
            <w:tcW w:w="1880" w:type="dxa"/>
            <w:shd w:val="clear" w:color="auto" w:fill="FDE9D9" w:themeFill="accent6" w:themeFillTint="33"/>
          </w:tcPr>
          <w:p w:rsidR="003A42E9" w:rsidRDefault="003A42E9">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3A42E9"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shd w:val="clear" w:color="auto" w:fill="FDE9D9" w:themeFill="accent6" w:themeFillTint="33"/>
          </w:tcPr>
          <w:p w:rsidR="003A42E9" w:rsidRDefault="003A42E9">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3A42E9" w:rsidRPr="00E32F33" w:rsidRDefault="003A42E9" w:rsidP="00F70CD2">
            <w:proofErr w:type="spellStart"/>
            <w:r w:rsidRPr="00E32F33">
              <w:t>hasPart</w:t>
            </w:r>
            <w:proofErr w:type="spellEnd"/>
          </w:p>
        </w:tc>
        <w:tc>
          <w:tcPr>
            <w:tcW w:w="1880" w:type="dxa"/>
            <w:shd w:val="clear" w:color="auto" w:fill="FDE9D9" w:themeFill="accent6" w:themeFillTint="33"/>
          </w:tcPr>
          <w:p w:rsidR="003A42E9" w:rsidRPr="00E32F33"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3A42E9" w:rsidRPr="00E32F3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r w:rsidRPr="00E32F33">
              <w:t>Generic type for links to parts of a r</w:t>
            </w:r>
            <w:r w:rsidRPr="00E32F33">
              <w:t>e</w:t>
            </w:r>
            <w:r w:rsidRPr="00E32F33">
              <w:t>source</w:t>
            </w:r>
          </w:p>
        </w:tc>
        <w:tc>
          <w:tcPr>
            <w:tcW w:w="0" w:type="auto"/>
            <w:shd w:val="clear" w:color="auto" w:fill="FDE9D9" w:themeFill="accent6"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r w:rsidRPr="00E32F33">
              <w:t>DCT</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p>
        </w:tc>
        <w:tc>
          <w:tcPr>
            <w:tcW w:w="1880" w:type="dxa"/>
            <w:shd w:val="clear" w:color="auto" w:fill="FDE9D9" w:themeFill="accent6" w:themeFillTint="33"/>
          </w:tcPr>
          <w:p w:rsidR="00A1224E" w:rsidRPr="00A1224E" w:rsidRDefault="003A42E9"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p>
        </w:tc>
        <w:tc>
          <w:tcPr>
            <w:tcW w:w="1880" w:type="dxa"/>
            <w:shd w:val="clear" w:color="auto" w:fill="FDE9D9" w:themeFill="accent6" w:themeFillTint="33"/>
          </w:tcPr>
          <w:p w:rsidR="00A1224E" w:rsidRPr="00A1224E" w:rsidRDefault="003A42E9"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DE9D9" w:themeFill="accent6" w:themeFillTint="33"/>
          </w:tcPr>
          <w:p w:rsidR="00A1224E" w:rsidRPr="00A1224E" w:rsidRDefault="00A1224E" w:rsidP="00A26BDD">
            <w:pPr>
              <w:pStyle w:val="NoSpacing"/>
            </w:pPr>
          </w:p>
        </w:tc>
        <w:tc>
          <w:tcPr>
            <w:tcW w:w="1880" w:type="dxa"/>
            <w:shd w:val="clear" w:color="auto" w:fill="FDE9D9" w:themeFill="accent6" w:themeFillTint="33"/>
          </w:tcPr>
          <w:p w:rsidR="00A1224E" w:rsidRPr="00A1224E" w:rsidRDefault="003A42E9" w:rsidP="00A26BDD">
            <w:pPr>
              <w:pStyle w:val="NoSpacing"/>
              <w:cnfStyle w:val="000000010000" w:firstRow="0" w:lastRow="0" w:firstColumn="0" w:lastColumn="0" w:oddVBand="0" w:evenVBand="0" w:oddHBand="0" w:evenHBand="1" w:firstRowFirstColumn="0" w:firstRowLastColumn="0" w:lastRowFirstColumn="0" w:lastRowLastColumn="0"/>
            </w:pPr>
            <w:r>
              <w:t>s</w:t>
            </w:r>
            <w:r w:rsidRPr="00A1224E">
              <w:t>ubsection</w:t>
            </w: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F70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Links to resource specifying properties of the context resource</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DBE5F1" w:themeFill="accent1" w:themeFillTint="33"/>
          </w:tcPr>
          <w:p w:rsidR="00A1224E" w:rsidRPr="00A1224E" w:rsidRDefault="00A1224E" w:rsidP="00A26BDD">
            <w:pPr>
              <w:pStyle w:val="NoSpacing"/>
            </w:pPr>
            <w:r w:rsidRPr="00A1224E">
              <w:lastRenderedPageBreak/>
              <w:t>copyright</w:t>
            </w:r>
          </w:p>
        </w:tc>
        <w:tc>
          <w:tcPr>
            <w:tcW w:w="1880" w:type="dxa"/>
            <w:tcBorders>
              <w:top w:val="thinThickSmallGap" w:sz="24" w:space="0" w:color="auto"/>
            </w:tcBorders>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thinThickSmallGap" w:sz="24" w:space="0" w:color="auto"/>
            </w:tcBorders>
            <w:shd w:val="clear" w:color="auto" w:fill="DBE5F1" w:themeFill="accent1"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tcBorders>
              <w:top w:val="thinThickSmallGap" w:sz="24" w:space="0" w:color="auto"/>
            </w:tcBorders>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r w:rsidRPr="00A1224E">
              <w:t>license</w:t>
            </w:r>
          </w:p>
        </w:tc>
        <w:tc>
          <w:tcPr>
            <w:tcW w:w="1880" w:type="dxa"/>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proofErr w:type="spellStart"/>
            <w:r w:rsidRPr="00A1224E">
              <w:t>privacyPolicy</w:t>
            </w:r>
            <w:proofErr w:type="spellEnd"/>
          </w:p>
        </w:tc>
        <w:tc>
          <w:tcPr>
            <w:tcW w:w="1880" w:type="dxa"/>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RDFa</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r w:rsidRPr="00A1224E">
              <w:t>author</w:t>
            </w:r>
          </w:p>
        </w:tc>
        <w:tc>
          <w:tcPr>
            <w:tcW w:w="1880" w:type="dxa"/>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r w:rsidRPr="00A1224E">
              <w:t>tag</w:t>
            </w:r>
          </w:p>
        </w:tc>
        <w:tc>
          <w:tcPr>
            <w:tcW w:w="1880" w:type="dxa"/>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CD7ABD" w:rsidRDefault="003A42E9" w:rsidP="00F70CD2">
            <w:proofErr w:type="spellStart"/>
            <w:r w:rsidRPr="00CD7ABD">
              <w:t>conformsTo</w:t>
            </w:r>
            <w:proofErr w:type="spellEnd"/>
          </w:p>
        </w:tc>
        <w:tc>
          <w:tcPr>
            <w:tcW w:w="1880" w:type="dxa"/>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w:t>
            </w:r>
            <w:proofErr w:type="gramStart"/>
            <w:r w:rsidRPr="00CD7ABD">
              <w:t>element  allows</w:t>
            </w:r>
            <w:proofErr w:type="gramEnd"/>
            <w:r w:rsidRPr="00CD7ABD">
              <w:t xml:space="preserve">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CD7ABD" w:rsidRDefault="003A42E9" w:rsidP="00F70CD2">
            <w:proofErr w:type="spellStart"/>
            <w:r w:rsidRPr="00CD7ABD">
              <w:t>hasFormat</w:t>
            </w:r>
            <w:proofErr w:type="spellEnd"/>
          </w:p>
        </w:tc>
        <w:tc>
          <w:tcPr>
            <w:tcW w:w="1880" w:type="dxa"/>
            <w:shd w:val="clear" w:color="auto" w:fill="DBE5F1" w:themeFill="accent1" w:themeFillTint="33"/>
          </w:tcPr>
          <w:p w:rsidR="003A42E9" w:rsidRPr="00CD7ABD"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shd w:val="clear" w:color="auto" w:fill="DBE5F1" w:themeFill="accent1" w:themeFillTint="33"/>
          </w:tcPr>
          <w:p w:rsidR="003A42E9" w:rsidRPr="00CD7ABD" w:rsidRDefault="003A42E9"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CD7ABD" w:rsidRDefault="003A42E9" w:rsidP="00F70CD2">
            <w:r w:rsidRPr="00CD7ABD">
              <w:t>requires</w:t>
            </w:r>
          </w:p>
        </w:tc>
        <w:tc>
          <w:tcPr>
            <w:tcW w:w="1880" w:type="dxa"/>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shd w:val="clear" w:color="auto" w:fill="DBE5F1" w:themeFill="accent1"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A1224E" w:rsidRPr="00A1224E" w:rsidRDefault="00A1224E" w:rsidP="00A26BDD">
            <w:pPr>
              <w:pStyle w:val="NoSpacing"/>
            </w:pPr>
            <w:r w:rsidRPr="00A1224E">
              <w:t>via</w:t>
            </w:r>
          </w:p>
        </w:tc>
        <w:tc>
          <w:tcPr>
            <w:tcW w:w="1880" w:type="dxa"/>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434773" w:rsidRDefault="003A42E9" w:rsidP="00F70CD2"/>
        </w:tc>
        <w:tc>
          <w:tcPr>
            <w:tcW w:w="1880" w:type="dxa"/>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r w:rsidRPr="00434773">
              <w:t>compiles</w:t>
            </w:r>
          </w:p>
        </w:tc>
        <w:tc>
          <w:tcPr>
            <w:tcW w:w="0" w:type="auto"/>
            <w:shd w:val="clear" w:color="auto" w:fill="DBE5F1" w:themeFill="accent1" w:themeFillTint="33"/>
          </w:tcPr>
          <w:p w:rsidR="003A42E9" w:rsidRPr="0043477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resource whose content has been incorporated into the context resource</w:t>
            </w:r>
          </w:p>
        </w:tc>
        <w:tc>
          <w:tcPr>
            <w:tcW w:w="0" w:type="auto"/>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434773" w:rsidRDefault="003A42E9" w:rsidP="00F70CD2"/>
        </w:tc>
        <w:tc>
          <w:tcPr>
            <w:tcW w:w="1880" w:type="dxa"/>
            <w:shd w:val="clear" w:color="auto" w:fill="DBE5F1" w:themeFill="accent1" w:themeFillTint="33"/>
          </w:tcPr>
          <w:p w:rsidR="003A42E9" w:rsidRPr="00434773" w:rsidRDefault="003A42E9" w:rsidP="00F70CD2">
            <w:pPr>
              <w:cnfStyle w:val="000000010000" w:firstRow="0" w:lastRow="0" w:firstColumn="0" w:lastColumn="0" w:oddVBand="0" w:evenVBand="0" w:oddHBand="0" w:evenHBand="1" w:firstRowFirstColumn="0" w:firstRowLastColumn="0" w:lastRowFirstColumn="0" w:lastRowLastColumn="0"/>
            </w:pPr>
            <w:r w:rsidRPr="00434773">
              <w:t>cites</w:t>
            </w:r>
          </w:p>
        </w:tc>
        <w:tc>
          <w:tcPr>
            <w:tcW w:w="0" w:type="auto"/>
            <w:shd w:val="clear" w:color="auto" w:fill="DBE5F1" w:themeFill="accent1" w:themeFillTint="33"/>
          </w:tcPr>
          <w:p w:rsidR="003A42E9" w:rsidRPr="00434773"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shd w:val="clear" w:color="auto" w:fill="DBE5F1" w:themeFill="accent1" w:themeFillTint="33"/>
          </w:tcPr>
          <w:p w:rsidR="003A42E9" w:rsidRPr="00434773" w:rsidRDefault="003A42E9"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DBE5F1" w:themeFill="accent1" w:themeFillTint="33"/>
          </w:tcPr>
          <w:p w:rsidR="003A42E9" w:rsidRPr="00434773" w:rsidRDefault="003A42E9" w:rsidP="00F70CD2"/>
        </w:tc>
        <w:tc>
          <w:tcPr>
            <w:tcW w:w="1880" w:type="dxa"/>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3A42E9" w:rsidRPr="0043477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shd w:val="clear" w:color="auto" w:fill="DBE5F1" w:themeFill="accent1"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F70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3" w:type="dxa"/>
            <w:gridSpan w:val="4"/>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thinThickSmallGap" w:sz="24" w:space="0" w:color="auto"/>
            </w:tcBorders>
            <w:shd w:val="clear" w:color="auto" w:fill="FFFFCC"/>
          </w:tcPr>
          <w:p w:rsidR="00A1224E" w:rsidRPr="00A1224E" w:rsidRDefault="00A1224E" w:rsidP="00A26BDD">
            <w:pPr>
              <w:pStyle w:val="NoSpacing"/>
            </w:pPr>
            <w:r w:rsidRPr="00A1224E">
              <w:t>event</w:t>
            </w:r>
          </w:p>
        </w:tc>
        <w:tc>
          <w:tcPr>
            <w:tcW w:w="1880" w:type="dxa"/>
            <w:tcBorders>
              <w:top w:val="thinThickSmallGap" w:sz="24" w:space="0" w:color="auto"/>
            </w:tcBorders>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tcBorders>
              <w:top w:val="thinThickSmallGap" w:sz="24" w:space="0" w:color="auto"/>
            </w:tcBorders>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r w:rsidRPr="00A1224E">
              <w:t>related</w:t>
            </w:r>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p>
        </w:tc>
        <w:tc>
          <w:tcPr>
            <w:tcW w:w="1880" w:type="dxa"/>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w:t>
            </w:r>
            <w:r w:rsidRPr="0078432A">
              <w:rPr>
                <w:sz w:val="18"/>
                <w:szCs w:val="18"/>
              </w:rPr>
              <w:lastRenderedPageBreak/>
              <w:t>and might require special processing. [Not very useful because semantics are u</w:t>
            </w:r>
            <w:r w:rsidRPr="0078432A">
              <w:rPr>
                <w:sz w:val="18"/>
                <w:szCs w:val="18"/>
              </w:rPr>
              <w:t>n</w:t>
            </w:r>
            <w:r w:rsidRPr="0078432A">
              <w:rPr>
                <w:sz w:val="18"/>
                <w:szCs w:val="18"/>
              </w:rPr>
              <w:t>clear]</w:t>
            </w:r>
          </w:p>
        </w:tc>
        <w:tc>
          <w:tcPr>
            <w:tcW w:w="0" w:type="auto"/>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w:t>
            </w:r>
          </w:p>
        </w:tc>
      </w:tr>
      <w:tr w:rsidR="00A10B4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0B49" w:rsidRPr="00A1224E" w:rsidRDefault="00A10B49" w:rsidP="00A10B49">
            <w:pPr>
              <w:pStyle w:val="NoSpacing"/>
            </w:pPr>
            <w:r w:rsidRPr="00A1224E">
              <w:lastRenderedPageBreak/>
              <w:t>collection</w:t>
            </w:r>
          </w:p>
        </w:tc>
        <w:tc>
          <w:tcPr>
            <w:tcW w:w="1880" w:type="dxa"/>
            <w:shd w:val="clear" w:color="auto" w:fill="FFFFCC"/>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0B49" w:rsidRPr="0078432A" w:rsidRDefault="00A10B49"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shd w:val="clear" w:color="auto" w:fill="FFFFCC"/>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A10B4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0B49" w:rsidRPr="00A1224E" w:rsidRDefault="00A10B49" w:rsidP="00A26BDD">
            <w:pPr>
              <w:pStyle w:val="NoSpacing"/>
            </w:pPr>
          </w:p>
        </w:tc>
        <w:tc>
          <w:tcPr>
            <w:tcW w:w="1880" w:type="dxa"/>
            <w:shd w:val="clear" w:color="auto" w:fill="FFFFCC"/>
          </w:tcPr>
          <w:p w:rsidR="00A10B49" w:rsidRPr="00A1224E" w:rsidRDefault="00A10B49" w:rsidP="00A26BDD">
            <w:pPr>
              <w:pStyle w:val="NoSpacing"/>
              <w:cnfStyle w:val="000000100000" w:firstRow="0" w:lastRow="0" w:firstColumn="0" w:lastColumn="0" w:oddVBand="0" w:evenVBand="0" w:oddHBand="1" w:evenHBand="0" w:firstRowFirstColumn="0" w:firstRowLastColumn="0" w:lastRowFirstColumn="0" w:lastRowLastColumn="0"/>
            </w:pPr>
            <w:r>
              <w:t>feed</w:t>
            </w:r>
          </w:p>
        </w:tc>
        <w:tc>
          <w:tcPr>
            <w:tcW w:w="0" w:type="auto"/>
            <w:shd w:val="clear" w:color="auto" w:fill="FFFFCC"/>
          </w:tcPr>
          <w:p w:rsidR="00A10B49" w:rsidRPr="0078432A" w:rsidRDefault="00A10B49"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19"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20"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shd w:val="clear" w:color="auto" w:fill="FFFFCC"/>
          </w:tcPr>
          <w:p w:rsidR="00A10B49" w:rsidRPr="00A1224E" w:rsidRDefault="00A10B49"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t>esip</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r w:rsidRPr="00A1224E">
              <w:t>replies</w:t>
            </w:r>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78432A" w:rsidP="00A26BDD">
            <w:pPr>
              <w:pStyle w:val="NoSpacing"/>
            </w:pPr>
            <w:r>
              <w:t>d</w:t>
            </w:r>
            <w:r w:rsidR="00A1224E" w:rsidRPr="00A1224E">
              <w:t>ocuments</w:t>
            </w:r>
          </w:p>
        </w:tc>
        <w:tc>
          <w:tcPr>
            <w:tcW w:w="1880" w:type="dxa"/>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proofErr w:type="spellStart"/>
            <w:r w:rsidRPr="00A1224E">
              <w:t>isCompiledBy</w:t>
            </w:r>
            <w:proofErr w:type="spellEnd"/>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r w:rsidRPr="00A1224E">
              <w:t>appendix</w:t>
            </w:r>
          </w:p>
        </w:tc>
        <w:tc>
          <w:tcPr>
            <w:tcW w:w="1880" w:type="dxa"/>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A1224E"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r w:rsidRPr="00A1224E">
              <w:t>archives</w:t>
            </w:r>
          </w:p>
        </w:tc>
        <w:tc>
          <w:tcPr>
            <w:tcW w:w="1880" w:type="dxa"/>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A1224E" w:rsidRPr="00A1224E" w:rsidRDefault="00A1224E" w:rsidP="00A26BDD">
            <w:pPr>
              <w:pStyle w:val="NoSpacing"/>
            </w:pPr>
          </w:p>
        </w:tc>
        <w:tc>
          <w:tcPr>
            <w:tcW w:w="1880" w:type="dxa"/>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sidR="0078432A">
              <w:rPr>
                <w:sz w:val="18"/>
                <w:szCs w:val="18"/>
              </w:rPr>
              <w:t xml:space="preserve"> Intention is u</w:t>
            </w:r>
            <w:r w:rsidR="0078432A">
              <w:rPr>
                <w:sz w:val="18"/>
                <w:szCs w:val="18"/>
              </w:rPr>
              <w:t>n</w:t>
            </w:r>
            <w:r w:rsidR="0078432A">
              <w:rPr>
                <w:sz w:val="18"/>
                <w:szCs w:val="18"/>
              </w:rPr>
              <w:t>clear</w:t>
            </w:r>
          </w:p>
        </w:tc>
        <w:tc>
          <w:tcPr>
            <w:tcW w:w="0" w:type="auto"/>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p>
        </w:tc>
        <w:tc>
          <w:tcPr>
            <w:tcW w:w="1880" w:type="dxa"/>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78432A"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p>
        </w:tc>
        <w:tc>
          <w:tcPr>
            <w:tcW w:w="1880" w:type="dxa"/>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r w:rsidRPr="00A1224E">
              <w:t>glossary</w:t>
            </w:r>
          </w:p>
        </w:tc>
        <w:tc>
          <w:tcPr>
            <w:tcW w:w="1880" w:type="dxa"/>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78432A"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r w:rsidRPr="00A1224E">
              <w:t>help</w:t>
            </w:r>
          </w:p>
        </w:tc>
        <w:tc>
          <w:tcPr>
            <w:tcW w:w="1880" w:type="dxa"/>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78432A" w:rsidRPr="00A1224E" w:rsidRDefault="0078432A" w:rsidP="00A26BDD">
            <w:pPr>
              <w:pStyle w:val="NoSpacing"/>
            </w:pPr>
            <w:proofErr w:type="spellStart"/>
            <w:r w:rsidRPr="00A1224E">
              <w:t>stylesheet</w:t>
            </w:r>
            <w:proofErr w:type="spellEnd"/>
          </w:p>
        </w:tc>
        <w:tc>
          <w:tcPr>
            <w:tcW w:w="1880" w:type="dxa"/>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78432A" w:rsidRPr="0078432A" w:rsidRDefault="0078432A"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link to resource that provides </w:t>
            </w:r>
            <w:r w:rsidR="00A10B49" w:rsidRPr="0078432A">
              <w:t>instructions</w:t>
            </w:r>
            <w:r w:rsidRPr="0078432A">
              <w:t xml:space="preserve"> for presentation of the context resource</w:t>
            </w:r>
          </w:p>
        </w:tc>
        <w:tc>
          <w:tcPr>
            <w:tcW w:w="0" w:type="auto"/>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t>isFormatOf</w:t>
            </w:r>
            <w:proofErr w:type="spellEnd"/>
          </w:p>
        </w:tc>
        <w:tc>
          <w:tcPr>
            <w:tcW w:w="1880" w:type="dxa"/>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t>isReferencedBy</w:t>
            </w:r>
            <w:proofErr w:type="spellEnd"/>
          </w:p>
        </w:tc>
        <w:tc>
          <w:tcPr>
            <w:tcW w:w="1880" w:type="dxa"/>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t>isCompiledBy</w:t>
            </w:r>
            <w:proofErr w:type="spellEnd"/>
          </w:p>
        </w:tc>
        <w:tc>
          <w:tcPr>
            <w:tcW w:w="1880" w:type="dxa"/>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link to resource that incorporates context resource into a compiled resource</w:t>
            </w:r>
          </w:p>
        </w:tc>
        <w:tc>
          <w:tcPr>
            <w:tcW w:w="0" w:type="auto"/>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roofErr w:type="spellStart"/>
            <w:r w:rsidRPr="00070A3F">
              <w:t>DataCite</w:t>
            </w:r>
            <w:proofErr w:type="spellEnd"/>
          </w:p>
        </w:tc>
      </w:tr>
      <w:tr w:rsidR="003A42E9"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t>isCitedBy</w:t>
            </w:r>
            <w:proofErr w:type="spellEnd"/>
          </w:p>
        </w:tc>
        <w:tc>
          <w:tcPr>
            <w:tcW w:w="1880" w:type="dxa"/>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 xml:space="preserve">ity, attribution). Distinction of Cite and </w:t>
            </w:r>
            <w:r w:rsidRPr="00070A3F">
              <w:lastRenderedPageBreak/>
              <w:t>Reference needs clarification</w:t>
            </w:r>
          </w:p>
        </w:tc>
        <w:tc>
          <w:tcPr>
            <w:tcW w:w="0" w:type="auto"/>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proofErr w:type="spellStart"/>
            <w:r w:rsidRPr="00070A3F">
              <w:lastRenderedPageBreak/>
              <w:t>isRequiredBy</w:t>
            </w:r>
            <w:proofErr w:type="spellEnd"/>
          </w:p>
        </w:tc>
        <w:tc>
          <w:tcPr>
            <w:tcW w:w="1880" w:type="dxa"/>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5F1B94" w:rsidRPr="00A1224E" w:rsidTr="005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5F1B94" w:rsidRPr="007F26DC" w:rsidRDefault="005F1B94" w:rsidP="00455A29">
            <w:r>
              <w:t>payment</w:t>
            </w:r>
          </w:p>
        </w:tc>
        <w:tc>
          <w:tcPr>
            <w:tcW w:w="1880" w:type="dxa"/>
            <w:shd w:val="clear" w:color="auto" w:fill="FFFFCC"/>
          </w:tcPr>
          <w:p w:rsidR="005F1B94" w:rsidRPr="007F26DC" w:rsidRDefault="005F1B94"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5F1B94" w:rsidRPr="007F26DC" w:rsidRDefault="005F1B94"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shd w:val="clear" w:color="auto" w:fill="FFFFCC"/>
          </w:tcPr>
          <w:p w:rsidR="005F1B94" w:rsidRDefault="005F1B94"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3A42E9" w:rsidRPr="00A1224E" w:rsidTr="005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CC"/>
          </w:tcPr>
          <w:p w:rsidR="003A42E9" w:rsidRPr="00070A3F" w:rsidRDefault="003A42E9" w:rsidP="00F70CD2">
            <w:r w:rsidRPr="00070A3F">
              <w:t>replaces</w:t>
            </w:r>
          </w:p>
        </w:tc>
        <w:tc>
          <w:tcPr>
            <w:tcW w:w="1880" w:type="dxa"/>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shd w:val="clear" w:color="auto" w:fill="FFFFCC"/>
          </w:tcPr>
          <w:p w:rsidR="003A42E9"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bl>
    <w:p w:rsidR="00E50AD8" w:rsidRPr="00A26BDD" w:rsidRDefault="00E50AD8" w:rsidP="005046B7">
      <w:pPr>
        <w:spacing w:before="240"/>
      </w:pPr>
      <w:r>
        <w:t xml:space="preserve">Machine actionable links to resources that are not simple </w:t>
      </w:r>
      <w:del w:id="351" w:author="Stephen Richard2" w:date="2013-01-26T16:27:00Z">
        <w:r w:rsidDel="00D45178">
          <w:delText>http gets</w:delText>
        </w:r>
      </w:del>
      <w:ins w:id="352" w:author="Stephen Richard2" w:date="2013-01-26T16:27:00Z">
        <w:r w:rsidR="00D45178">
          <w:t>HTTP GETs</w:t>
        </w:r>
      </w:ins>
      <w:r>
        <w:t xml:space="preserve"> for documents a browser will u</w:t>
      </w:r>
      <w:r>
        <w:t>n</w:t>
      </w:r>
      <w:r>
        <w:t xml:space="preserve">derstand would require one or more of the </w:t>
      </w:r>
      <w:r w:rsidR="006A4249">
        <w:t xml:space="preserve">Group 3 attributes in </w:t>
      </w:r>
      <w:r w:rsidR="006A4249">
        <w:fldChar w:fldCharType="begin"/>
      </w:r>
      <w:r w:rsidR="006A4249">
        <w:instrText xml:space="preserve"> REF _Ref305135652 \h </w:instrText>
      </w:r>
      <w:r w:rsidR="006A4249">
        <w:fldChar w:fldCharType="separate"/>
      </w:r>
      <w:r w:rsidR="009558F8">
        <w:t xml:space="preserve">Table </w:t>
      </w:r>
      <w:r w:rsidR="009558F8">
        <w:rPr>
          <w:noProof/>
        </w:rPr>
        <w:t>3</w:t>
      </w:r>
      <w:r w:rsidR="006A4249">
        <w:fldChar w:fldCharType="end"/>
      </w:r>
      <w:r w:rsidR="006A4249">
        <w:t xml:space="preserve"> (</w:t>
      </w:r>
      <w:r>
        <w:t xml:space="preserve">function, protocol, </w:t>
      </w:r>
      <w:proofErr w:type="spellStart"/>
      <w:r>
        <w:t>servic</w:t>
      </w:r>
      <w:r>
        <w:t>e</w:t>
      </w:r>
      <w:r>
        <w:t>Type</w:t>
      </w:r>
      <w:proofErr w:type="spellEnd"/>
      <w:r>
        <w:t xml:space="preserve">, and </w:t>
      </w:r>
      <w:proofErr w:type="spellStart"/>
      <w:r>
        <w:t>outputScheme</w:t>
      </w:r>
      <w:proofErr w:type="spellEnd"/>
      <w:r w:rsidR="006A4249">
        <w:t>)</w:t>
      </w:r>
      <w:r>
        <w:t>.</w:t>
      </w:r>
      <w:r w:rsidR="006A4249">
        <w:t xml:space="preserve"> </w:t>
      </w:r>
      <w:r>
        <w:fldChar w:fldCharType="begin"/>
      </w:r>
      <w:r>
        <w:instrText xml:space="preserve"> REF _Ref305138675 \h </w:instrText>
      </w:r>
      <w:r>
        <w:fldChar w:fldCharType="separate"/>
      </w:r>
      <w:r w:rsidR="009558F8">
        <w:t xml:space="preserve">Table </w:t>
      </w:r>
      <w:r w:rsidR="009558F8">
        <w:rPr>
          <w:noProof/>
        </w:rPr>
        <w:t>5</w:t>
      </w:r>
      <w:r>
        <w:fldChar w:fldCharType="end"/>
      </w:r>
      <w:r>
        <w:t xml:space="preserve"> is a summary of terms </w:t>
      </w:r>
      <w:r w:rsidRPr="001539F8">
        <w:t>applicable</w:t>
      </w:r>
      <w:r>
        <w:t xml:space="preserve"> to the function property of a link; these have been extracted from the relationship type compilation as a separate vocabulary. Protocol d</w:t>
      </w:r>
      <w:r>
        <w:t>e</w:t>
      </w:r>
      <w:r>
        <w:t xml:space="preserve">faults to </w:t>
      </w:r>
      <w:del w:id="353" w:author="Stephen Richard2" w:date="2013-01-26T16:27:00Z">
        <w:r w:rsidDel="00D45178">
          <w:delText>http</w:delText>
        </w:r>
      </w:del>
      <w:ins w:id="354" w:author="Stephen Richard2" w:date="2013-01-26T16:27:00Z">
        <w:r w:rsidR="00D45178">
          <w:t>HTTP</w:t>
        </w:r>
      </w:ins>
      <w:r>
        <w:t xml:space="preserve">, and this will be the most common value. The protocol property could also be used to flag </w:t>
      </w:r>
      <w:proofErr w:type="spellStart"/>
      <w:r>
        <w:t>targetURI’s</w:t>
      </w:r>
      <w:proofErr w:type="spellEnd"/>
      <w:r>
        <w:t xml:space="preserve"> that are not standard web protocols, e.g. ISBN, DOI, ARK. </w:t>
      </w:r>
      <w:proofErr w:type="gramStart"/>
      <w:r>
        <w:t xml:space="preserve">For links to services with more complex behavior, protocol layers overlying the base (http, ftp) can be specified by </w:t>
      </w:r>
      <w:proofErr w:type="spellStart"/>
      <w:r>
        <w:t>serviceType</w:t>
      </w:r>
      <w:proofErr w:type="spellEnd"/>
      <w:r>
        <w:t xml:space="preserve">, and if necessary an </w:t>
      </w:r>
      <w:proofErr w:type="spellStart"/>
      <w:r>
        <w:t>outputScheme</w:t>
      </w:r>
      <w:proofErr w:type="spellEnd"/>
      <w:r>
        <w:t xml:space="preserve"> applicable to the </w:t>
      </w:r>
      <w:proofErr w:type="spellStart"/>
      <w:r>
        <w:t>serviceType</w:t>
      </w:r>
      <w:proofErr w:type="spellEnd"/>
      <w:r>
        <w:t>.</w:t>
      </w:r>
      <w:proofErr w:type="gramEnd"/>
      <w:r>
        <w:t xml:space="preserve"> </w:t>
      </w:r>
    </w:p>
    <w:p w:rsidR="0078432A" w:rsidRDefault="0078432A" w:rsidP="00E50AD8">
      <w:pPr>
        <w:pStyle w:val="Caption"/>
      </w:pPr>
      <w:bookmarkStart w:id="355" w:name="_Ref305138675"/>
      <w:proofErr w:type="gramStart"/>
      <w:r>
        <w:t xml:space="preserve">Table </w:t>
      </w:r>
      <w:fldSimple w:instr=" SEQ Table \* ARABIC ">
        <w:r w:rsidR="009558F8">
          <w:rPr>
            <w:noProof/>
          </w:rPr>
          <w:t>5</w:t>
        </w:r>
      </w:fldSimple>
      <w:bookmarkEnd w:id="355"/>
      <w:r>
        <w:t>.</w:t>
      </w:r>
      <w:proofErr w:type="gramEnd"/>
      <w:r>
        <w:t xml:space="preserve"> Link relation terms that specify </w:t>
      </w:r>
      <w:r w:rsidRPr="0078432A">
        <w:t>expected behavior when link is dereferenced</w:t>
      </w:r>
    </w:p>
    <w:tbl>
      <w:tblPr>
        <w:tblStyle w:val="LightGrid"/>
        <w:tblW w:w="9814" w:type="dxa"/>
        <w:tblLook w:val="04A0" w:firstRow="1" w:lastRow="0" w:firstColumn="1" w:lastColumn="0" w:noHBand="0" w:noVBand="1"/>
      </w:tblPr>
      <w:tblGrid>
        <w:gridCol w:w="1894"/>
        <w:gridCol w:w="1724"/>
        <w:gridCol w:w="5061"/>
        <w:gridCol w:w="1135"/>
      </w:tblGrid>
      <w:tr w:rsidR="0078432A" w:rsidRPr="00A1224E" w:rsidTr="003B7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4"/>
            <w:tcBorders>
              <w:bottom w:val="thinThickSmallGap" w:sz="24" w:space="0" w:color="auto"/>
            </w:tcBorders>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78432A" w:rsidRPr="00A1224E" w:rsidRDefault="0078432A" w:rsidP="00A26BDD">
            <w:pPr>
              <w:pStyle w:val="NoSpacing"/>
            </w:pPr>
            <w:r w:rsidRPr="00A1224E">
              <w:t>download</w:t>
            </w:r>
          </w:p>
        </w:tc>
        <w:tc>
          <w:tcPr>
            <w:tcW w:w="1724" w:type="dxa"/>
            <w:tcBorders>
              <w:top w:val="thinThickSmallGap" w:sz="24" w:space="0" w:color="auto"/>
            </w:tcBorders>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Borders>
              <w:top w:val="thinThickSmallGap" w:sz="24" w:space="0" w:color="auto"/>
            </w:tcBorders>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will retrieve data from web</w:t>
            </w:r>
          </w:p>
        </w:tc>
        <w:tc>
          <w:tcPr>
            <w:tcW w:w="0" w:type="auto"/>
            <w:tcBorders>
              <w:top w:val="thinThickSmallGap" w:sz="24" w:space="0" w:color="auto"/>
            </w:tcBorders>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ESIP, ISO</w:t>
            </w:r>
          </w:p>
        </w:tc>
      </w:tr>
      <w:tr w:rsidR="0078432A"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
        </w:tc>
        <w:tc>
          <w:tcPr>
            <w:tcW w:w="1724" w:type="dxa"/>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fileAccess</w:t>
            </w:r>
            <w:proofErr w:type="spellEnd"/>
          </w:p>
        </w:tc>
        <w:tc>
          <w:tcPr>
            <w:tcW w:w="5061" w:type="dxa"/>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service</w:t>
            </w:r>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IANA</w:t>
            </w:r>
          </w:p>
        </w:tc>
      </w:tr>
      <w:tr w:rsidR="00A10B49"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A10B49" w:rsidRPr="00A1224E" w:rsidRDefault="00A10B49" w:rsidP="00A10B49">
            <w:pPr>
              <w:pStyle w:val="NoSpacing"/>
            </w:pPr>
          </w:p>
        </w:tc>
        <w:tc>
          <w:tcPr>
            <w:tcW w:w="1724" w:type="dxa"/>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r w:rsidRPr="00A1224E">
              <w:t>search</w:t>
            </w:r>
          </w:p>
        </w:tc>
        <w:tc>
          <w:tcPr>
            <w:tcW w:w="5061" w:type="dxa"/>
          </w:tcPr>
          <w:p w:rsidR="00A10B49" w:rsidRPr="0078432A" w:rsidRDefault="00A10B49"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r w:rsidRPr="00A1224E">
              <w:t>, IANA</w:t>
            </w:r>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upload</w:t>
            </w:r>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78432A"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roofErr w:type="spellStart"/>
            <w:r w:rsidRPr="00A1224E">
              <w:t>emailService</w:t>
            </w:r>
            <w:proofErr w:type="spellEnd"/>
          </w:p>
        </w:tc>
        <w:tc>
          <w:tcPr>
            <w:tcW w:w="1724" w:type="dxa"/>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roofErr w:type="spellStart"/>
            <w:r w:rsidRPr="00A1224E">
              <w:t>offlineAccess</w:t>
            </w:r>
            <w:proofErr w:type="spellEnd"/>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78432A"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
        </w:tc>
        <w:tc>
          <w:tcPr>
            <w:tcW w:w="1724" w:type="dxa"/>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order</w:t>
            </w:r>
            <w:r w:rsidR="003B7C2F">
              <w:t xml:space="preserve"> (</w:t>
            </w:r>
            <w:proofErr w:type="spellStart"/>
            <w:r w:rsidR="003B7C2F">
              <w:t>iana:payment</w:t>
            </w:r>
            <w:proofErr w:type="spellEnd"/>
            <w:r w:rsidR="003B7C2F">
              <w:t>)</w:t>
            </w:r>
          </w:p>
        </w:tc>
        <w:tc>
          <w:tcPr>
            <w:tcW w:w="5061" w:type="dxa"/>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r w:rsidRPr="00A1224E">
              <w:t>, IANA</w:t>
            </w:r>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hub</w:t>
            </w:r>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9E3EB5"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sidR="009E3EB5">
              <w:rPr>
                <w:sz w:val="18"/>
                <w:szCs w:val="18"/>
              </w:rPr>
              <w:t xml:space="preserve"> (see monitor relation types…)</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78432A" w:rsidRPr="00A1224E" w:rsidTr="003B7C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edit</w:t>
            </w:r>
          </w:p>
        </w:tc>
        <w:tc>
          <w:tcPr>
            <w:tcW w:w="1724" w:type="dxa"/>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3B7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edit-media</w:t>
            </w:r>
          </w:p>
        </w:tc>
        <w:tc>
          <w:tcPr>
            <w:tcW w:w="1724" w:type="dxa"/>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bl>
    <w:p w:rsidR="00D819D5" w:rsidRDefault="00D819D5" w:rsidP="00664807">
      <w:pPr>
        <w:pStyle w:val="Heading1"/>
        <w:rPr>
          <w:ins w:id="356" w:author="Stephen Richard2" w:date="2013-02-17T07:01:00Z"/>
        </w:rPr>
      </w:pPr>
    </w:p>
    <w:p w:rsidR="00D819D5" w:rsidRDefault="00D819D5" w:rsidP="00D819D5">
      <w:pPr>
        <w:pStyle w:val="HTMLPreformatted"/>
        <w:spacing w:line="0" w:lineRule="atLeast"/>
        <w:rPr>
          <w:ins w:id="357" w:author="Stephen Richard2" w:date="2013-02-17T07:01:00Z"/>
          <w:rStyle w:val="h1"/>
          <w:b/>
          <w:bCs/>
          <w:color w:val="000000"/>
          <w:sz w:val="24"/>
          <w:szCs w:val="24"/>
        </w:rPr>
      </w:pPr>
    </w:p>
    <w:p w:rsidR="00D819D5" w:rsidRDefault="00D819D5">
      <w:pPr>
        <w:pStyle w:val="Heading2"/>
        <w:rPr>
          <w:ins w:id="358" w:author="Stephen Richard2" w:date="2013-02-17T07:01:00Z"/>
        </w:rPr>
        <w:pPrChange w:id="359" w:author="Stephen Richard2" w:date="2013-02-17T07:01:00Z">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pPr>
        </w:pPrChange>
      </w:pPr>
      <w:ins w:id="360" w:author="Stephen Richard2" w:date="2013-02-17T07:01:00Z">
        <w:r>
          <w:lastRenderedPageBreak/>
          <w:t>The 'profile' Link Relation Type</w:t>
        </w:r>
      </w:ins>
    </w:p>
    <w:p w:rsidR="00D819D5" w:rsidRDefault="004127A6">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0" w:lineRule="atLeast"/>
        <w:rPr>
          <w:ins w:id="361" w:author="Stephen Richard2" w:date="2013-02-17T07:01:00Z"/>
          <w:rFonts w:ascii="Courier New" w:hAnsi="Courier New" w:cs="Courier New"/>
        </w:rPr>
        <w:pPrChange w:id="362" w:author="Stephen Richard2" w:date="2013-02-17T07:02:00Z">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pPr>
        </w:pPrChange>
      </w:pPr>
      <w:ins w:id="363" w:author="Stephen Richard2" w:date="2013-02-17T09:02:00Z">
        <w:r w:rsidRPr="004127A6">
          <w:rPr>
            <w:rFonts w:ascii="Courier New" w:hAnsi="Courier New" w:cs="Courier New"/>
            <w:color w:val="000000"/>
            <w:sz w:val="24"/>
            <w:szCs w:val="24"/>
          </w:rPr>
          <w:t>https://datatracker.ietf.org/doc/draft-wilde-profile-link/</w:t>
        </w:r>
      </w:ins>
    </w:p>
    <w:p w:rsidR="00D819D5" w:rsidRDefault="00D819D5" w:rsidP="00D819D5">
      <w:pPr>
        <w:pStyle w:val="HTMLPreformatted"/>
        <w:rPr>
          <w:ins w:id="364" w:author="Stephen Richard2" w:date="2013-02-17T07:01:00Z"/>
          <w:color w:val="000000"/>
          <w:sz w:val="24"/>
          <w:szCs w:val="24"/>
        </w:rPr>
      </w:pPr>
    </w:p>
    <w:p w:rsidR="00D819D5" w:rsidRDefault="00D819D5">
      <w:pPr>
        <w:pStyle w:val="HTMLPreformatted"/>
        <w:rPr>
          <w:ins w:id="365" w:author="Stephen Richard2" w:date="2013-02-17T09:02:00Z"/>
          <w:color w:val="000000"/>
          <w:sz w:val="24"/>
          <w:szCs w:val="24"/>
        </w:rPr>
      </w:pPr>
      <w:ins w:id="366" w:author="Stephen Richard2" w:date="2013-02-17T07:01:00Z">
        <w:r>
          <w:rPr>
            <w:color w:val="000000"/>
            <w:sz w:val="24"/>
            <w:szCs w:val="24"/>
          </w:rPr>
          <w:t>This specification defines the 'profile' link relation type that</w:t>
        </w:r>
      </w:ins>
      <w:ins w:id="367" w:author="Stephen Richard2" w:date="2013-02-17T07:51:00Z">
        <w:r>
          <w:rPr>
            <w:color w:val="000000"/>
            <w:sz w:val="24"/>
            <w:szCs w:val="24"/>
          </w:rPr>
          <w:t xml:space="preserve"> </w:t>
        </w:r>
      </w:ins>
      <w:ins w:id="368" w:author="Stephen Richard2" w:date="2013-02-17T07:01:00Z">
        <w:r>
          <w:rPr>
            <w:color w:val="000000"/>
            <w:sz w:val="24"/>
            <w:szCs w:val="24"/>
          </w:rPr>
          <w:t>allows resource representations to indicate that they are fo</w:t>
        </w:r>
        <w:r>
          <w:rPr>
            <w:color w:val="000000"/>
            <w:sz w:val="24"/>
            <w:szCs w:val="24"/>
          </w:rPr>
          <w:t>l</w:t>
        </w:r>
        <w:r>
          <w:rPr>
            <w:color w:val="000000"/>
            <w:sz w:val="24"/>
            <w:szCs w:val="24"/>
          </w:rPr>
          <w:t>lowing</w:t>
        </w:r>
      </w:ins>
      <w:ins w:id="369" w:author="Stephen Richard2" w:date="2013-02-17T07:51:00Z">
        <w:r>
          <w:rPr>
            <w:color w:val="000000"/>
            <w:sz w:val="24"/>
            <w:szCs w:val="24"/>
          </w:rPr>
          <w:t xml:space="preserve"> </w:t>
        </w:r>
      </w:ins>
      <w:ins w:id="370" w:author="Stephen Richard2" w:date="2013-02-17T07:01:00Z">
        <w:r>
          <w:rPr>
            <w:color w:val="000000"/>
            <w:sz w:val="24"/>
            <w:szCs w:val="24"/>
          </w:rPr>
          <w:t>one or more profiles.  A profile is defined to not alter the</w:t>
        </w:r>
      </w:ins>
      <w:ins w:id="371" w:author="Stephen Richard2" w:date="2013-02-17T07:51:00Z">
        <w:r>
          <w:rPr>
            <w:color w:val="000000"/>
            <w:sz w:val="24"/>
            <w:szCs w:val="24"/>
          </w:rPr>
          <w:t xml:space="preserve"> </w:t>
        </w:r>
      </w:ins>
      <w:ins w:id="372" w:author="Stephen Richard2" w:date="2013-02-17T07:01:00Z">
        <w:r>
          <w:rPr>
            <w:color w:val="000000"/>
            <w:sz w:val="24"/>
            <w:szCs w:val="24"/>
          </w:rPr>
          <w:t>semantics of the resource representation itself, but to a</w:t>
        </w:r>
        <w:r>
          <w:rPr>
            <w:color w:val="000000"/>
            <w:sz w:val="24"/>
            <w:szCs w:val="24"/>
          </w:rPr>
          <w:t>l</w:t>
        </w:r>
        <w:r>
          <w:rPr>
            <w:color w:val="000000"/>
            <w:sz w:val="24"/>
            <w:szCs w:val="24"/>
          </w:rPr>
          <w:t>low clients</w:t>
        </w:r>
      </w:ins>
      <w:ins w:id="373" w:author="Stephen Richard2" w:date="2013-02-17T07:51:00Z">
        <w:r>
          <w:rPr>
            <w:color w:val="000000"/>
            <w:sz w:val="24"/>
            <w:szCs w:val="24"/>
          </w:rPr>
          <w:t xml:space="preserve"> </w:t>
        </w:r>
      </w:ins>
      <w:ins w:id="374" w:author="Stephen Richard2" w:date="2013-02-17T07:01:00Z">
        <w:r>
          <w:rPr>
            <w:color w:val="000000"/>
            <w:sz w:val="24"/>
            <w:szCs w:val="24"/>
          </w:rPr>
          <w:t>to learn about additional semantics (constraints, conventions,</w:t>
        </w:r>
      </w:ins>
      <w:ins w:id="375" w:author="Stephen Richard2" w:date="2013-02-17T07:51:00Z">
        <w:r>
          <w:rPr>
            <w:color w:val="000000"/>
            <w:sz w:val="24"/>
            <w:szCs w:val="24"/>
          </w:rPr>
          <w:t xml:space="preserve"> </w:t>
        </w:r>
      </w:ins>
      <w:ins w:id="376" w:author="Stephen Richard2" w:date="2013-02-17T07:01:00Z">
        <w:r>
          <w:rPr>
            <w:color w:val="000000"/>
            <w:sz w:val="24"/>
            <w:szCs w:val="24"/>
          </w:rPr>
          <w:t xml:space="preserve">extensions) </w:t>
        </w:r>
        <w:proofErr w:type="spellStart"/>
        <w:r>
          <w:rPr>
            <w:color w:val="000000"/>
            <w:sz w:val="24"/>
            <w:szCs w:val="24"/>
          </w:rPr>
          <w:t>tha</w:t>
        </w:r>
      </w:ins>
      <w:proofErr w:type="spellEnd"/>
      <w:ins w:id="377" w:author="Stephen Richard2" w:date="2013-02-17T08:40:00Z">
        <w:r w:rsidR="00554B53">
          <w:rPr>
            <w:color w:val="000000"/>
            <w:sz w:val="24"/>
            <w:szCs w:val="24"/>
          </w:rPr>
          <w:t xml:space="preserve"> </w:t>
        </w:r>
      </w:ins>
      <w:ins w:id="378" w:author="Stephen Richard2" w:date="2013-02-17T07:01:00Z">
        <w:r>
          <w:rPr>
            <w:color w:val="000000"/>
            <w:sz w:val="24"/>
            <w:szCs w:val="24"/>
          </w:rPr>
          <w:t>t are associated with the resource representation, in</w:t>
        </w:r>
      </w:ins>
      <w:ins w:id="379" w:author="Stephen Richard2" w:date="2013-02-17T07:51:00Z">
        <w:r>
          <w:rPr>
            <w:color w:val="000000"/>
            <w:sz w:val="24"/>
            <w:szCs w:val="24"/>
          </w:rPr>
          <w:t xml:space="preserve"> </w:t>
        </w:r>
      </w:ins>
      <w:ins w:id="380" w:author="Stephen Richard2" w:date="2013-02-17T07:01:00Z">
        <w:r>
          <w:rPr>
            <w:color w:val="000000"/>
            <w:sz w:val="24"/>
            <w:szCs w:val="24"/>
          </w:rPr>
          <w:t>addition to those defined by the media type and possibly other</w:t>
        </w:r>
      </w:ins>
      <w:ins w:id="381" w:author="Stephen Richard2" w:date="2013-02-17T07:51:00Z">
        <w:r>
          <w:rPr>
            <w:color w:val="000000"/>
            <w:sz w:val="24"/>
            <w:szCs w:val="24"/>
          </w:rPr>
          <w:t xml:space="preserve"> </w:t>
        </w:r>
      </w:ins>
      <w:ins w:id="382" w:author="Stephen Richard2" w:date="2013-02-17T07:01:00Z">
        <w:r>
          <w:rPr>
            <w:color w:val="000000"/>
            <w:sz w:val="24"/>
            <w:szCs w:val="24"/>
          </w:rPr>
          <w:t>mechanisms.</w:t>
        </w:r>
      </w:ins>
    </w:p>
    <w:p w:rsidR="004127A6" w:rsidRPr="004127A6" w:rsidRDefault="004127A6">
      <w:pPr>
        <w:pStyle w:val="HTMLPreformatted"/>
        <w:rPr>
          <w:ins w:id="383" w:author="Stephen Richard2" w:date="2013-02-17T07:01:00Z"/>
          <w:rPrChange w:id="384" w:author="Stephen Richard2" w:date="2013-02-17T09:02:00Z">
            <w:rPr>
              <w:ins w:id="385" w:author="Stephen Richard2" w:date="2013-02-17T07:01:00Z"/>
              <w:color w:val="000000"/>
              <w:sz w:val="24"/>
              <w:szCs w:val="24"/>
            </w:rPr>
          </w:rPrChange>
        </w:rPr>
      </w:pPr>
      <w:proofErr w:type="gramStart"/>
      <w:ins w:id="386" w:author="Stephen Richard2" w:date="2013-02-17T09:02:00Z">
        <w:r>
          <w:t>see</w:t>
        </w:r>
        <w:proofErr w:type="gramEnd"/>
        <w:r>
          <w:t xml:space="preserve"> also </w:t>
        </w:r>
        <w:r w:rsidRPr="004127A6">
          <w:t>http://microformats.org/wiki/html5-profile</w:t>
        </w:r>
      </w:ins>
    </w:p>
    <w:p w:rsidR="00D819D5" w:rsidRDefault="00C01DAC" w:rsidP="00664807">
      <w:pPr>
        <w:pStyle w:val="Heading1"/>
        <w:rPr>
          <w:ins w:id="387" w:author="Stephen Richard2" w:date="2013-02-18T19:38:00Z"/>
        </w:rPr>
      </w:pPr>
      <w:ins w:id="388" w:author="Stephen Richard2" w:date="2013-02-18T19:38:00Z">
        <w:r>
          <w:t>Need to handle template links</w:t>
        </w:r>
      </w:ins>
    </w:p>
    <w:p w:rsidR="00C01DAC" w:rsidRDefault="00C01DAC" w:rsidP="00C01DAC">
      <w:pPr>
        <w:rPr>
          <w:ins w:id="389" w:author="Stephen Richard2" w:date="2013-02-18T19:38:00Z"/>
        </w:rPr>
        <w:pPrChange w:id="390" w:author="Stephen Richard2" w:date="2013-02-18T19:38:00Z">
          <w:pPr>
            <w:pStyle w:val="Heading1"/>
          </w:pPr>
        </w:pPrChange>
      </w:pPr>
      <w:ins w:id="391" w:author="Stephen Richard2" w:date="2013-02-18T19:38:00Z">
        <w:r>
          <w:t>WADL, OpenSearch type approaches.</w:t>
        </w:r>
      </w:ins>
    </w:p>
    <w:p w:rsidR="00D819D5" w:rsidRDefault="00C01DAC" w:rsidP="00664807">
      <w:pPr>
        <w:pStyle w:val="Heading1"/>
        <w:rPr>
          <w:ins w:id="392" w:author="Stephen Richard2" w:date="2013-02-17T07:01:00Z"/>
        </w:rPr>
      </w:pPr>
      <w:ins w:id="393" w:author="Stephen Richard2" w:date="2013-02-18T19:38:00Z">
        <w:r>
          <w:t>W</w:t>
        </w:r>
      </w:ins>
      <w:ins w:id="394" w:author="Stephen Richard2" w:date="2013-02-18T19:39:00Z">
        <w:r>
          <w:t xml:space="preserve">hat about </w:t>
        </w:r>
        <w:proofErr w:type="spellStart"/>
        <w:r>
          <w:t>xForms</w:t>
        </w:r>
        <w:proofErr w:type="spellEnd"/>
        <w:r>
          <w:t xml:space="preserve"> as a control paradigm for links?</w:t>
        </w:r>
      </w:ins>
      <w:bookmarkStart w:id="395" w:name="_GoBack"/>
      <w:bookmarkEnd w:id="395"/>
    </w:p>
    <w:p w:rsidR="00664807" w:rsidRDefault="00664807" w:rsidP="00664807">
      <w:pPr>
        <w:pStyle w:val="Heading1"/>
      </w:pPr>
      <w:r>
        <w:t xml:space="preserve">Proposed solution for </w:t>
      </w:r>
      <w:bookmarkEnd w:id="350"/>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650698">
        <w:t>specify additional properties to link items.</w:t>
      </w:r>
    </w:p>
    <w:p w:rsidR="00664807" w:rsidRDefault="00664807" w:rsidP="00E50AD8">
      <w:pPr>
        <w:pStyle w:val="Caption"/>
      </w:pPr>
      <w:bookmarkStart w:id="396" w:name="_Ref305152361"/>
      <w:proofErr w:type="gramStart"/>
      <w:r>
        <w:t xml:space="preserve">Table </w:t>
      </w:r>
      <w:fldSimple w:instr=" SEQ Table \* ARABIC ">
        <w:r w:rsidR="009558F8">
          <w:rPr>
            <w:noProof/>
          </w:rPr>
          <w:t>6</w:t>
        </w:r>
      </w:fldSimple>
      <w:bookmarkEnd w:id="396"/>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ook w:val="04A0" w:firstRow="1" w:lastRow="0" w:firstColumn="1" w:lastColumn="0" w:noHBand="0" w:noVBand="1"/>
        <w:tblPrChange w:id="397" w:author="Stephen Richard2" w:date="2013-01-26T16:38:00Z">
          <w:tblPr>
            <w:tblStyle w:val="MediumList2"/>
            <w:tblW w:w="0" w:type="auto"/>
            <w:tblLook w:val="04A0" w:firstRow="1" w:lastRow="0" w:firstColumn="1" w:lastColumn="0" w:noHBand="0" w:noVBand="1"/>
          </w:tblPr>
        </w:tblPrChange>
      </w:tblPr>
      <w:tblGrid>
        <w:gridCol w:w="1573"/>
        <w:gridCol w:w="8003"/>
        <w:tblGridChange w:id="398">
          <w:tblGrid>
            <w:gridCol w:w="2088"/>
            <w:gridCol w:w="7488"/>
          </w:tblGrid>
        </w:tblGridChange>
      </w:tblGrid>
      <w:tr w:rsidR="00664807" w:rsidRPr="00740338" w:rsidTr="00E15E61">
        <w:trPr>
          <w:cnfStyle w:val="100000000000" w:firstRow="1" w:lastRow="0" w:firstColumn="0" w:lastColumn="0" w:oddVBand="0" w:evenVBand="0" w:oddHBand="0" w:evenHBand="0" w:firstRowFirstColumn="0" w:firstRowLastColumn="0" w:lastRowFirstColumn="0" w:lastRowLastColumn="0"/>
          <w:tblHeader/>
          <w:trPrChange w:id="399" w:author="Stephen Richard2" w:date="2013-01-26T16:38:00Z">
            <w:trPr>
              <w:tblHeader/>
            </w:trPr>
          </w:trPrChange>
        </w:trPr>
        <w:tc>
          <w:tcPr>
            <w:cnfStyle w:val="001000000100" w:firstRow="0" w:lastRow="0" w:firstColumn="1" w:lastColumn="0" w:oddVBand="0" w:evenVBand="0" w:oddHBand="0" w:evenHBand="0" w:firstRowFirstColumn="1" w:firstRowLastColumn="0" w:lastRowFirstColumn="0" w:lastRowLastColumn="0"/>
            <w:tcW w:w="1573" w:type="dxa"/>
            <w:tcBorders>
              <w:top w:val="single" w:sz="8" w:space="0" w:color="000000" w:themeColor="text1"/>
              <w:left w:val="single" w:sz="8" w:space="0" w:color="000000" w:themeColor="text1"/>
              <w:bottom w:val="thinThickSmallGap" w:sz="24" w:space="0" w:color="auto"/>
              <w:right w:val="single" w:sz="8" w:space="0" w:color="000000" w:themeColor="text1"/>
            </w:tcBorders>
            <w:tcPrChange w:id="400" w:author="Stephen Richard2" w:date="2013-01-26T16:38:00Z">
              <w:tcPr>
                <w:tcW w:w="2088" w:type="dxa"/>
                <w:tcBorders>
                  <w:top w:val="single" w:sz="8" w:space="0" w:color="000000" w:themeColor="text1"/>
                  <w:left w:val="single" w:sz="8" w:space="0" w:color="000000" w:themeColor="text1"/>
                  <w:bottom w:val="thinThickSmallGap" w:sz="24" w:space="0" w:color="auto"/>
                  <w:right w:val="single" w:sz="8" w:space="0" w:color="000000" w:themeColor="text1"/>
                </w:tcBorders>
              </w:tcPr>
            </w:tcPrChange>
          </w:tcPr>
          <w:p w:rsidR="00664807" w:rsidRPr="00740338" w:rsidRDefault="00664807" w:rsidP="00A26BDD">
            <w:pPr>
              <w:cnfStyle w:val="101000000100" w:firstRow="1" w:lastRow="0" w:firstColumn="1" w:lastColumn="0" w:oddVBand="0" w:evenVBand="0" w:oddHBand="0" w:evenHBand="0" w:firstRowFirstColumn="1" w:firstRowLastColumn="0" w:lastRowFirstColumn="0" w:lastRowLastColumn="0"/>
              <w:rPr>
                <w:b/>
                <w:sz w:val="28"/>
                <w:szCs w:val="28"/>
              </w:rPr>
            </w:pPr>
            <w:r w:rsidRPr="00740338">
              <w:rPr>
                <w:b/>
                <w:sz w:val="28"/>
                <w:szCs w:val="28"/>
              </w:rPr>
              <w:t>property</w:t>
            </w:r>
          </w:p>
        </w:tc>
        <w:tc>
          <w:tcPr>
            <w:tcW w:w="8003" w:type="dxa"/>
            <w:tcBorders>
              <w:top w:val="single" w:sz="8" w:space="0" w:color="000000" w:themeColor="text1"/>
              <w:left w:val="single" w:sz="8" w:space="0" w:color="000000" w:themeColor="text1"/>
              <w:bottom w:val="thinThickSmallGap" w:sz="24" w:space="0" w:color="auto"/>
              <w:right w:val="single" w:sz="8" w:space="0" w:color="000000" w:themeColor="text1"/>
            </w:tcBorders>
            <w:tcPrChange w:id="401" w:author="Stephen Richard2" w:date="2013-01-26T16:38:00Z">
              <w:tcPr>
                <w:tcW w:w="7488" w:type="dxa"/>
                <w:tcBorders>
                  <w:top w:val="single" w:sz="8" w:space="0" w:color="000000" w:themeColor="text1"/>
                  <w:left w:val="single" w:sz="8" w:space="0" w:color="000000" w:themeColor="text1"/>
                  <w:bottom w:val="thinThickSmallGap" w:sz="24" w:space="0" w:color="auto"/>
                  <w:right w:val="single" w:sz="8" w:space="0" w:color="000000" w:themeColor="text1"/>
                </w:tcBorders>
              </w:tcPr>
            </w:tcPrChange>
          </w:tcPr>
          <w:p w:rsidR="00664807" w:rsidRPr="00740338" w:rsidRDefault="00664807" w:rsidP="00A26BDD">
            <w:pPr>
              <w:cnfStyle w:val="100000000000" w:firstRow="1" w:lastRow="0" w:firstColumn="0" w:lastColumn="0" w:oddVBand="0" w:evenVBand="0" w:oddHBand="0" w:evenHBand="0" w:firstRowFirstColumn="0" w:firstRowLastColumn="0" w:lastRowFirstColumn="0" w:lastRowLastColumn="0"/>
              <w:rPr>
                <w:b/>
                <w:sz w:val="28"/>
                <w:szCs w:val="28"/>
              </w:rPr>
            </w:pPr>
            <w:r w:rsidRPr="00740338">
              <w:rPr>
                <w:b/>
                <w:sz w:val="28"/>
                <w:szCs w:val="28"/>
              </w:rPr>
              <w:t>scope notes</w:t>
            </w:r>
          </w:p>
        </w:tc>
      </w:tr>
      <w:tr w:rsidR="00664807"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thinThickSmallGap" w:sz="24" w:space="0" w:color="auto"/>
              <w:left w:val="single" w:sz="4" w:space="0" w:color="auto"/>
              <w:bottom w:val="single" w:sz="4" w:space="0" w:color="auto"/>
              <w:right w:val="single" w:sz="4" w:space="0" w:color="auto"/>
            </w:tcBorders>
            <w:hideMark/>
            <w:tcPrChange w:id="402" w:author="Stephen Richard2" w:date="2013-01-26T16:38:00Z">
              <w:tcPr>
                <w:tcW w:w="2088" w:type="dxa"/>
                <w:tcBorders>
                  <w:top w:val="thinThickSmallGap" w:sz="24" w:space="0" w:color="auto"/>
                  <w:left w:val="single" w:sz="4" w:space="0" w:color="auto"/>
                  <w:bottom w:val="single" w:sz="4" w:space="0" w:color="auto"/>
                  <w:right w:val="single" w:sz="4" w:space="0" w:color="auto"/>
                </w:tcBorders>
                <w:hideMark/>
              </w:tcPr>
            </w:tcPrChange>
          </w:tcPr>
          <w:p w:rsidR="00664807" w:rsidRDefault="00FF513B" w:rsidP="00FF513B">
            <w:pPr>
              <w:cnfStyle w:val="001000100000" w:firstRow="0" w:lastRow="0" w:firstColumn="1" w:lastColumn="0" w:oddVBand="0" w:evenVBand="0" w:oddHBand="1" w:evenHBand="0" w:firstRowFirstColumn="0" w:firstRowLastColumn="0" w:lastRowFirstColumn="0" w:lastRowLastColumn="0"/>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w:t>
            </w:r>
            <w:r>
              <w:t>r</w:t>
            </w:r>
            <w:r>
              <w:t>getURI</w:t>
            </w:r>
            <w:proofErr w:type="spellEnd"/>
            <w:r w:rsidR="003312A6">
              <w:t>)</w:t>
            </w:r>
          </w:p>
        </w:tc>
        <w:tc>
          <w:tcPr>
            <w:tcW w:w="8003" w:type="dxa"/>
            <w:tcBorders>
              <w:top w:val="thinThickSmallGap" w:sz="24" w:space="0" w:color="auto"/>
              <w:left w:val="single" w:sz="4" w:space="0" w:color="auto"/>
              <w:bottom w:val="single" w:sz="4" w:space="0" w:color="auto"/>
              <w:right w:val="single" w:sz="4" w:space="0" w:color="auto"/>
            </w:tcBorders>
            <w:hideMark/>
            <w:tcPrChange w:id="403" w:author="Stephen Richard2" w:date="2013-01-26T16:38:00Z">
              <w:tcPr>
                <w:tcW w:w="7488" w:type="dxa"/>
                <w:tcBorders>
                  <w:top w:val="thinThickSmallGap" w:sz="24" w:space="0" w:color="auto"/>
                  <w:left w:val="single" w:sz="4" w:space="0" w:color="auto"/>
                  <w:bottom w:val="single" w:sz="4" w:space="0" w:color="auto"/>
                  <w:right w:val="single" w:sz="4" w:space="0" w:color="auto"/>
                </w:tcBorders>
                <w:hideMark/>
              </w:tcPr>
            </w:tcPrChange>
          </w:tcPr>
          <w:p w:rsidR="00664807" w:rsidRDefault="00664807">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Change w:id="404" w:author="Stephen Richard2" w:date="2013-01-26T16:39:00Z">
                <w:pPr>
                  <w:spacing w:after="200" w:line="276" w:lineRule="auto"/>
                  <w:cnfStyle w:val="000000100000" w:firstRow="0" w:lastRow="0" w:firstColumn="0" w:lastColumn="0" w:oddVBand="0" w:evenVBand="0" w:oddHBand="1" w:evenHBand="0" w:firstRowFirstColumn="0" w:firstRowLastColumn="0" w:lastRowFirstColumn="0" w:lastRowLastColumn="0"/>
                </w:pPr>
              </w:pPrChange>
            </w:pPr>
            <w:r w:rsidRPr="003C0926">
              <w:t xml:space="preserve">URI that identifies the resource that is the </w:t>
            </w:r>
            <w:del w:id="405" w:author="Stephen Richard2" w:date="2013-01-26T16:39:00Z">
              <w:r w:rsidRPr="003C0926" w:rsidDel="00E15E61">
                <w:delText xml:space="preserve">source </w:delText>
              </w:r>
            </w:del>
            <w:ins w:id="406" w:author="Stephen Richard2" w:date="2013-01-26T16:39:00Z">
              <w:r w:rsidR="00E15E61">
                <w:t>target</w:t>
              </w:r>
              <w:r w:rsidR="00E15E61" w:rsidRPr="003C0926">
                <w:t xml:space="preserve"> </w:t>
              </w:r>
            </w:ins>
            <w:r w:rsidRPr="003C0926">
              <w:t xml:space="preserve">of the link. This is generally an http </w:t>
            </w:r>
            <w:r w:rsidR="005D0695" w:rsidRPr="003C0926">
              <w:t>URI, which</w:t>
            </w:r>
            <w:r w:rsidRPr="003C0926">
              <w:t xml:space="preserve"> will be dereferenced. The associated attributes provide guidance for client software to determine if it wants to dereference this identifier and what representations is can expect when it does.</w:t>
            </w:r>
          </w:p>
        </w:tc>
      </w:tr>
      <w:tr w:rsidR="00E50AD8" w:rsidTr="00E15E61">
        <w:trPr>
          <w:cantSplit/>
          <w:trPrChange w:id="407" w:author="Stephen Richard2" w:date="2013-01-26T16:38:00Z">
            <w:trPr>
              <w:cantSplit/>
            </w:trPr>
          </w:trPrChange>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08"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E50AD8" w:rsidRDefault="00E50AD8" w:rsidP="00A10B49">
            <w:proofErr w:type="spellStart"/>
            <w:r>
              <w:t>rel</w:t>
            </w:r>
            <w:proofErr w:type="spellEnd"/>
          </w:p>
        </w:tc>
        <w:tc>
          <w:tcPr>
            <w:tcW w:w="8003" w:type="dxa"/>
            <w:tcBorders>
              <w:top w:val="single" w:sz="4" w:space="0" w:color="auto"/>
              <w:left w:val="single" w:sz="4" w:space="0" w:color="auto"/>
              <w:bottom w:val="single" w:sz="4" w:space="0" w:color="auto"/>
              <w:right w:val="single" w:sz="4" w:space="0" w:color="auto"/>
            </w:tcBorders>
            <w:hideMark/>
            <w:tcPrChange w:id="409"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E50AD8" w:rsidRDefault="00E50AD8" w:rsidP="006A0BD4">
            <w:pPr>
              <w:cnfStyle w:val="000000000000" w:firstRow="0" w:lastRow="0" w:firstColumn="0" w:lastColumn="0" w:oddVBand="0" w:evenVBand="0" w:oddHBand="0" w:evenHBand="0" w:firstRowFirstColumn="0" w:firstRowLastColumn="0" w:lastRowFirstColumn="0" w:lastRowLastColumn="0"/>
            </w:pPr>
            <w:r>
              <w:t xml:space="preserve">Semantics of link. Semantics in this context means </w:t>
            </w:r>
            <w:proofErr w:type="spellStart"/>
            <w:r>
              <w:t>calculatable</w:t>
            </w:r>
            <w:proofErr w:type="spellEnd"/>
            <w:r>
              <w:t xml:space="preserve"> (see discussion in Coyle, 2010 p. 19). URI from IANA </w:t>
            </w:r>
            <w:proofErr w:type="spellStart"/>
            <w:r w:rsidRPr="00E144DE">
              <w:rPr>
                <w:b/>
              </w:rPr>
              <w:t>rel</w:t>
            </w:r>
            <w:proofErr w:type="spellEnd"/>
            <w:r>
              <w:t xml:space="preserve"> vocabulary should be included for co</w:t>
            </w:r>
            <w:r>
              <w:t>n</w:t>
            </w:r>
            <w:r>
              <w:t>sistency with IETF</w:t>
            </w:r>
            <w:r w:rsidR="006A0BD4">
              <w:t xml:space="preserve"> RFD-</w:t>
            </w:r>
            <w:r>
              <w:t xml:space="preserve">5988. </w:t>
            </w:r>
            <w:r w:rsidR="00735ACF">
              <w:t xml:space="preserve">Recommendation is to use the </w:t>
            </w:r>
            <w:r w:rsidR="00902384">
              <w:t>Terms not namespace</w:t>
            </w:r>
            <w:r w:rsidR="00735ACF">
              <w:t xml:space="preserve"> </w:t>
            </w:r>
            <w:r w:rsidR="00902384">
              <w:t>quali</w:t>
            </w:r>
            <w:r w:rsidR="006A0BD4">
              <w:t>fied, following guidance in Atom Specification RFC-4287, section 4.2.7.2.</w:t>
            </w:r>
          </w:p>
        </w:tc>
      </w:tr>
      <w:tr w:rsidR="00FF513B"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10"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FF513B" w:rsidRDefault="00902384" w:rsidP="00A26BDD">
            <w:pPr>
              <w:cnfStyle w:val="001000100000" w:firstRow="0" w:lastRow="0" w:firstColumn="1" w:lastColumn="0" w:oddVBand="0" w:evenVBand="0" w:oddHBand="1" w:evenHBand="0" w:firstRowFirstColumn="0" w:firstRowLastColumn="0" w:lastRowFirstColumn="0" w:lastRowLastColumn="0"/>
            </w:pPr>
            <w:proofErr w:type="spellStart"/>
            <w:r>
              <w:t>altRel</w:t>
            </w:r>
            <w:proofErr w:type="spellEnd"/>
          </w:p>
        </w:tc>
        <w:tc>
          <w:tcPr>
            <w:tcW w:w="8003" w:type="dxa"/>
            <w:tcBorders>
              <w:top w:val="single" w:sz="4" w:space="0" w:color="auto"/>
              <w:left w:val="single" w:sz="4" w:space="0" w:color="auto"/>
              <w:bottom w:val="single" w:sz="4" w:space="0" w:color="auto"/>
              <w:right w:val="single" w:sz="4" w:space="0" w:color="auto"/>
            </w:tcBorders>
            <w:tcPrChange w:id="411"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FF513B" w:rsidRDefault="0090238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Change w:id="412" w:author="Stephen Richard2" w:date="2013-01-26T16:40:00Z">
                <w:pPr>
                  <w:spacing w:after="200" w:line="276" w:lineRule="auto"/>
                  <w:cnfStyle w:val="000000100000" w:firstRow="0" w:lastRow="0" w:firstColumn="0" w:lastColumn="0" w:oddVBand="0" w:evenVBand="0" w:oddHBand="1" w:evenHBand="0" w:firstRowFirstColumn="0" w:firstRowLastColumn="0" w:lastRowFirstColumn="0" w:lastRowLastColumn="0"/>
                </w:pPr>
              </w:pPrChange>
            </w:pPr>
            <w:r>
              <w:t>Other domain-specific terms specifying semantics of link, not from IANA registry</w:t>
            </w:r>
            <w:ins w:id="413" w:author="Stephen Richard2" w:date="2013-01-26T16:40:00Z">
              <w:r w:rsidR="00E15E61">
                <w:t xml:space="preserve">. </w:t>
              </w:r>
            </w:ins>
            <w:ins w:id="414" w:author="Stephen Richard2" w:date="2013-01-26T16:41:00Z">
              <w:r w:rsidR="00E15E61">
                <w:t xml:space="preserve">(Optional). </w:t>
              </w:r>
            </w:ins>
            <w:r w:rsidR="00FF513B">
              <w:t>Multiple values</w:t>
            </w:r>
            <w:ins w:id="415" w:author="Stephen Richard2" w:date="2013-01-26T16:40:00Z">
              <w:r w:rsidR="00E15E61">
                <w:t xml:space="preserve"> are</w:t>
              </w:r>
            </w:ins>
            <w:r w:rsidR="00FF513B">
              <w:t xml:space="preserve"> separated by comma. </w:t>
            </w:r>
            <w:del w:id="416" w:author="Stephen Richard2" w:date="2013-01-26T16:40:00Z">
              <w:r w:rsidR="00FF513B" w:rsidRPr="00FF513B" w:rsidDel="00E15E61">
                <w:delText xml:space="preserve">Its </w:delText>
              </w:r>
            </w:del>
            <w:proofErr w:type="spellStart"/>
            <w:ins w:id="417" w:author="Stephen Richard2" w:date="2013-01-26T16:40:00Z">
              <w:r w:rsidR="00E15E61">
                <w:t>Rel</w:t>
              </w:r>
              <w:proofErr w:type="spellEnd"/>
              <w:r w:rsidR="00E15E61" w:rsidRPr="00FF513B">
                <w:t xml:space="preserve"> </w:t>
              </w:r>
            </w:ins>
            <w:r w:rsidR="00FF513B" w:rsidRPr="00FF513B">
              <w:t>value</w:t>
            </w:r>
            <w:ins w:id="418" w:author="Stephen Richard2" w:date="2013-01-26T16:40:00Z">
              <w:r w:rsidR="00E15E61">
                <w:t xml:space="preserve"> string</w:t>
              </w:r>
            </w:ins>
            <w:r w:rsidR="00FF513B" w:rsidRPr="00FF513B">
              <w:t xml:space="preserve"> MUST be quoted if it contains </w:t>
            </w:r>
            <w:r w:rsidR="00FF513B">
              <w:t>a comma (",").</w:t>
            </w:r>
          </w:p>
        </w:tc>
      </w:tr>
      <w:tr w:rsidR="00664807"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19"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r>
              <w:t>title</w:t>
            </w:r>
          </w:p>
        </w:tc>
        <w:tc>
          <w:tcPr>
            <w:tcW w:w="8003" w:type="dxa"/>
            <w:tcBorders>
              <w:top w:val="single" w:sz="4" w:space="0" w:color="auto"/>
              <w:left w:val="single" w:sz="4" w:space="0" w:color="auto"/>
              <w:bottom w:val="single" w:sz="4" w:space="0" w:color="auto"/>
              <w:right w:val="single" w:sz="4" w:space="0" w:color="auto"/>
            </w:tcBorders>
            <w:hideMark/>
            <w:tcPrChange w:id="420"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66480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Change w:id="421" w:author="Stephen Richard2" w:date="2013-01-26T16:40:00Z">
                <w:pPr>
                  <w:spacing w:after="200" w:line="276" w:lineRule="auto"/>
                  <w:cnfStyle w:val="000000000000" w:firstRow="0" w:lastRow="0" w:firstColumn="0" w:lastColumn="0" w:oddVBand="0" w:evenVBand="0" w:oddHBand="0" w:evenHBand="0" w:firstRowFirstColumn="0" w:firstRowLastColumn="0" w:lastRowFirstColumn="0" w:lastRowLastColumn="0"/>
                </w:pPr>
              </w:pPrChange>
            </w:pPr>
            <w:del w:id="422" w:author="Stephen Richard2" w:date="2013-01-26T16:40:00Z">
              <w:r w:rsidDel="00E15E61">
                <w:delText>free</w:delText>
              </w:r>
            </w:del>
            <w:ins w:id="423" w:author="Stephen Richard2" w:date="2013-01-26T16:40:00Z">
              <w:r w:rsidR="00E15E61">
                <w:t>Free</w:t>
              </w:r>
            </w:ins>
            <w:r>
              <w:t xml:space="preserve"> text to label link in </w:t>
            </w:r>
            <w:del w:id="424" w:author="Stephen Richard2" w:date="2013-01-26T16:40:00Z">
              <w:r w:rsidDel="00E15E61">
                <w:delText>GUI</w:delText>
              </w:r>
            </w:del>
            <w:ins w:id="425" w:author="Stephen Richard2" w:date="2013-01-26T16:40:00Z">
              <w:r w:rsidR="00E15E61">
                <w:t>user interfaces</w:t>
              </w:r>
            </w:ins>
            <w:r w:rsidR="00902384">
              <w:t xml:space="preserve">. Optional. </w:t>
            </w:r>
            <w:r w:rsidR="00902384" w:rsidRPr="00902384">
              <w:t>The content of the "title" attri</w:t>
            </w:r>
            <w:r w:rsidR="00902384" w:rsidRPr="00902384">
              <w:t>b</w:t>
            </w:r>
            <w:r w:rsidR="00902384" w:rsidRPr="00902384">
              <w:t>ute is Language-Sensitive. Entities such as "&amp;amp;" and "&amp;</w:t>
            </w:r>
            <w:proofErr w:type="spellStart"/>
            <w:r w:rsidR="00902384" w:rsidRPr="00902384">
              <w:t>lt</w:t>
            </w:r>
            <w:proofErr w:type="spellEnd"/>
            <w:r w:rsidR="00902384" w:rsidRPr="00902384">
              <w:t>;" represent their co</w:t>
            </w:r>
            <w:r w:rsidR="00902384" w:rsidRPr="00902384">
              <w:t>r</w:t>
            </w:r>
            <w:r w:rsidR="00902384" w:rsidRPr="00902384">
              <w:t>responding characters ("&amp;" and "&lt;", respectively), not markup.  Link elements MAY have a title attribute.</w:t>
            </w:r>
            <w:r w:rsidR="00902384">
              <w:t xml:space="preserve"> </w:t>
            </w:r>
            <w:r w:rsidR="00902384" w:rsidRPr="00902384">
              <w:t xml:space="preserve">The "title" parameter MUST NOT appear more than once in a </w:t>
            </w:r>
            <w:r w:rsidR="00902384" w:rsidRPr="00902384">
              <w:lastRenderedPageBreak/>
              <w:t>given link-value; occurrences after the first MUST be ignored by parsers.</w:t>
            </w:r>
          </w:p>
        </w:tc>
      </w:tr>
      <w:tr w:rsidR="00664807"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26"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pPr>
              <w:cnfStyle w:val="001000100000" w:firstRow="0" w:lastRow="0" w:firstColumn="1" w:lastColumn="0" w:oddVBand="0" w:evenVBand="0" w:oddHBand="1" w:evenHBand="0" w:firstRowFirstColumn="0" w:firstRowLastColumn="0" w:lastRowFirstColumn="0" w:lastRowLastColumn="0"/>
            </w:pPr>
            <w:r>
              <w:lastRenderedPageBreak/>
              <w:t>type</w:t>
            </w:r>
          </w:p>
        </w:tc>
        <w:tc>
          <w:tcPr>
            <w:tcW w:w="8003" w:type="dxa"/>
            <w:tcBorders>
              <w:top w:val="single" w:sz="4" w:space="0" w:color="auto"/>
              <w:left w:val="single" w:sz="4" w:space="0" w:color="auto"/>
              <w:bottom w:val="single" w:sz="4" w:space="0" w:color="auto"/>
              <w:right w:val="single" w:sz="4" w:space="0" w:color="auto"/>
            </w:tcBorders>
            <w:hideMark/>
            <w:tcPrChange w:id="427"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pPr>
              <w:cnfStyle w:val="000000100000" w:firstRow="0" w:lastRow="0" w:firstColumn="0" w:lastColumn="0" w:oddVBand="0" w:evenVBand="0" w:oddHBand="1" w:evenHBand="0" w:firstRowFirstColumn="0" w:firstRowLastColumn="0" w:lastRowFirstColumn="0" w:lastRowLastColumn="0"/>
            </w:pPr>
            <w:r>
              <w:t>MIME type of response. Specifies file format and optionally the native software a</w:t>
            </w:r>
            <w:r>
              <w:t>p</w:t>
            </w:r>
            <w:r>
              <w:t xml:space="preserve">plication environment. </w:t>
            </w:r>
            <w:r w:rsidRPr="003C0926">
              <w:t>Intention is that if a type is listed here, it is known to be o</w:t>
            </w:r>
            <w:r w:rsidRPr="003C0926">
              <w:t>f</w:t>
            </w:r>
            <w:r w:rsidRPr="003C0926">
              <w:t>fered by the host t</w:t>
            </w:r>
            <w:r>
              <w:t xml:space="preserve">hat the </w:t>
            </w:r>
            <w:proofErr w:type="spellStart"/>
            <w:r>
              <w:t>href</w:t>
            </w:r>
            <w:proofErr w:type="spellEnd"/>
            <w:r>
              <w:t xml:space="preserve"> accesses.</w:t>
            </w:r>
            <w:r w:rsidR="00902384">
              <w:t xml:space="preserve"> </w:t>
            </w:r>
            <w:r w:rsidR="00902384" w:rsidRPr="00902384">
              <w:t>Note that this is only a hint; for example, it does not override the Content-Type header of a HTTP response obtained by actua</w:t>
            </w:r>
            <w:r w:rsidR="00902384" w:rsidRPr="00902384">
              <w:t>l</w:t>
            </w:r>
            <w:r w:rsidR="00902384" w:rsidRPr="00902384">
              <w:t xml:space="preserve">ly following the link. There MUST NOT </w:t>
            </w:r>
            <w:proofErr w:type="gramStart"/>
            <w:r w:rsidR="00902384" w:rsidRPr="00902384">
              <w:t>be</w:t>
            </w:r>
            <w:proofErr w:type="gramEnd"/>
            <w:r w:rsidR="00902384" w:rsidRPr="00902384">
              <w:t xml:space="preserve"> more than one type parameter in a link-value; occurrences after the first MUST be ignored by parsers.</w:t>
            </w:r>
            <w:ins w:id="428" w:author="Stephen Richard2" w:date="2013-01-26T16:42:00Z">
              <w:r w:rsidR="00E15E61">
                <w:t xml:space="preserve">  (default value text/html)</w:t>
              </w:r>
            </w:ins>
          </w:p>
        </w:tc>
      </w:tr>
      <w:tr w:rsidR="00664807"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29"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5D0695" w:rsidP="00A26BDD">
            <w:r>
              <w:t>function</w:t>
            </w:r>
          </w:p>
        </w:tc>
        <w:tc>
          <w:tcPr>
            <w:tcW w:w="8003" w:type="dxa"/>
            <w:tcBorders>
              <w:top w:val="single" w:sz="4" w:space="0" w:color="auto"/>
              <w:left w:val="single" w:sz="4" w:space="0" w:color="auto"/>
              <w:bottom w:val="single" w:sz="4" w:space="0" w:color="auto"/>
              <w:right w:val="single" w:sz="4" w:space="0" w:color="auto"/>
            </w:tcBorders>
            <w:hideMark/>
            <w:tcPrChange w:id="430"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5D0695" w:rsidP="003312A6">
            <w:pPr>
              <w:cnfStyle w:val="000000000000" w:firstRow="0" w:lastRow="0" w:firstColumn="0" w:lastColumn="0" w:oddVBand="0" w:evenVBand="0" w:oddHBand="0" w:evenHBand="0" w:firstRowFirstColumn="0" w:firstRowLastColumn="0" w:lastRowFirstColumn="0" w:lastRowLastColumn="0"/>
            </w:pPr>
            <w:r>
              <w:t xml:space="preserve">Term </w:t>
            </w:r>
            <w:r w:rsidR="00664807">
              <w:t xml:space="preserve">tells client why they’d use this link. </w:t>
            </w:r>
            <w:ins w:id="431" w:author="Stephen Richard2" w:date="2013-01-26T16:41:00Z">
              <w:r w:rsidR="00E15E61">
                <w:t>(</w:t>
              </w:r>
              <w:proofErr w:type="gramStart"/>
              <w:r w:rsidR="00E15E61">
                <w:t>optional</w:t>
              </w:r>
              <w:proofErr w:type="gramEnd"/>
              <w:r w:rsidR="00E15E61">
                <w:t xml:space="preserve">, default value </w:t>
              </w:r>
            </w:ins>
            <w:ins w:id="432" w:author="Stephen Richard2" w:date="2013-01-26T16:42:00Z">
              <w:r w:rsidR="00E15E61">
                <w:t xml:space="preserve">‘download’). </w:t>
              </w:r>
            </w:ins>
            <w:r>
              <w:t>Function</w:t>
            </w:r>
            <w:r w:rsidR="00664807">
              <w:t xml:space="preserve"> property provides mechanism for more granular, application specific i</w:t>
            </w:r>
            <w:r w:rsidR="00664807">
              <w:t>n</w:t>
            </w:r>
            <w:r w:rsidR="00664807">
              <w:t xml:space="preserve">dication of link semantics. </w:t>
            </w:r>
            <w:r w:rsidR="00664807" w:rsidRPr="003C0926">
              <w:t>Example val</w:t>
            </w:r>
            <w:r w:rsidR="003312A6">
              <w:t>ues: 'download'</w:t>
            </w:r>
            <w:r w:rsidR="00664807" w:rsidRPr="003C0926">
              <w:t>, 'browsing', '</w:t>
            </w:r>
            <w:proofErr w:type="spellStart"/>
            <w:r w:rsidR="00664807" w:rsidRPr="003C0926">
              <w:t>fileAccess</w:t>
            </w:r>
            <w:proofErr w:type="spellEnd"/>
            <w:r w:rsidR="00664807" w:rsidRPr="003C0926">
              <w:t>'</w:t>
            </w:r>
            <w:r w:rsidR="00664807">
              <w:t>, ‘service’</w:t>
            </w:r>
            <w:r w:rsidR="00DB56BA">
              <w:t xml:space="preserve">. </w:t>
            </w:r>
            <w:r>
              <w:t xml:space="preserve"> </w:t>
            </w:r>
          </w:p>
        </w:tc>
      </w:tr>
      <w:tr w:rsidR="00664807"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33"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pPr>
              <w:cnfStyle w:val="001000100000" w:firstRow="0" w:lastRow="0" w:firstColumn="1" w:lastColumn="0" w:oddVBand="0" w:evenVBand="0" w:oddHBand="1" w:evenHBand="0" w:firstRowFirstColumn="0" w:firstRowLastColumn="0" w:lastRowFirstColumn="0" w:lastRowLastColumn="0"/>
            </w:pPr>
            <w:r>
              <w:t>protocol</w:t>
            </w:r>
          </w:p>
        </w:tc>
        <w:tc>
          <w:tcPr>
            <w:tcW w:w="8003" w:type="dxa"/>
            <w:tcBorders>
              <w:top w:val="single" w:sz="4" w:space="0" w:color="auto"/>
              <w:left w:val="single" w:sz="4" w:space="0" w:color="auto"/>
              <w:bottom w:val="single" w:sz="4" w:space="0" w:color="auto"/>
              <w:right w:val="single" w:sz="4" w:space="0" w:color="auto"/>
            </w:tcBorders>
            <w:hideMark/>
            <w:tcPrChange w:id="434"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DB56BA">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Change w:id="435" w:author="Stephen Richard2" w:date="2013-01-26T16:43:00Z">
                <w:pPr>
                  <w:spacing w:after="200" w:line="276" w:lineRule="auto"/>
                  <w:cnfStyle w:val="000000100000" w:firstRow="0" w:lastRow="0" w:firstColumn="0" w:lastColumn="0" w:oddVBand="0" w:evenVBand="0" w:oddHBand="1" w:evenHBand="0" w:firstRowFirstColumn="0" w:firstRowLastColumn="0" w:lastRowFirstColumn="0" w:lastRowLastColumn="0"/>
                </w:pPr>
              </w:pPrChange>
            </w:pPr>
            <w:r w:rsidRPr="003C0926">
              <w:t>Connection</w:t>
            </w:r>
            <w:r w:rsidR="00664807" w:rsidRPr="003C0926">
              <w:t xml:space="preserve"> protocol to be used e.g. http, ftp, </w:t>
            </w:r>
            <w:proofErr w:type="spellStart"/>
            <w:r w:rsidR="00664807" w:rsidRPr="003C0926">
              <w:t>dns</w:t>
            </w:r>
            <w:proofErr w:type="spellEnd"/>
            <w:r w:rsidR="00664807" w:rsidRPr="003C0926">
              <w:t xml:space="preserve">, </w:t>
            </w:r>
            <w:proofErr w:type="spellStart"/>
            <w:r w:rsidR="00664807" w:rsidRPr="003C0926">
              <w:t>smb</w:t>
            </w:r>
            <w:proofErr w:type="spellEnd"/>
            <w:r w:rsidR="00664807" w:rsidRPr="003C0926">
              <w:t xml:space="preserve">, </w:t>
            </w:r>
            <w:proofErr w:type="spellStart"/>
            <w:r w:rsidR="00664807" w:rsidRPr="003C0926">
              <w:t>nfs</w:t>
            </w:r>
            <w:proofErr w:type="spellEnd"/>
            <w:r w:rsidR="00664807" w:rsidRPr="003C0926">
              <w:t xml:space="preserve">, </w:t>
            </w:r>
            <w:proofErr w:type="spellStart"/>
            <w:r w:rsidR="00664807" w:rsidRPr="003C0926">
              <w:t>smtp</w:t>
            </w:r>
            <w:proofErr w:type="spellEnd"/>
            <w:r w:rsidR="00664807" w:rsidRPr="003C0926">
              <w:t>, pop. See IETF re</w:t>
            </w:r>
            <w:r w:rsidR="00664807" w:rsidRPr="003C0926">
              <w:t>g</w:t>
            </w:r>
            <w:r w:rsidR="00664807" w:rsidRPr="003C0926">
              <w:t xml:space="preserve">istry at http://www.rfc-editor.org/rfcxx00.html. Protocol operating at the 'bottom' of the application layer of the OSI network protocol stack. </w:t>
            </w:r>
            <w:r w:rsidR="00E50AD8" w:rsidRPr="00E50AD8">
              <w:t>Also allow other ident</w:t>
            </w:r>
            <w:r w:rsidR="00E50AD8" w:rsidRPr="00E50AD8">
              <w:t>i</w:t>
            </w:r>
            <w:r w:rsidR="00E50AD8" w:rsidRPr="00E50AD8">
              <w:t>fier schemes: ARK</w:t>
            </w:r>
            <w:r w:rsidR="00E50AD8">
              <w:t>,</w:t>
            </w:r>
            <w:r w:rsidR="00E50AD8" w:rsidRPr="00E50AD8">
              <w:t xml:space="preserve"> DOI</w:t>
            </w:r>
            <w:r w:rsidR="00E50AD8">
              <w:t>,</w:t>
            </w:r>
            <w:r w:rsidR="00E50AD8" w:rsidRPr="00E50AD8">
              <w:t xml:space="preserve"> EAN13</w:t>
            </w:r>
            <w:r w:rsidR="00E50AD8">
              <w:t>,</w:t>
            </w:r>
            <w:r w:rsidR="00E50AD8" w:rsidRPr="00E50AD8">
              <w:t xml:space="preserve"> EISSN</w:t>
            </w:r>
            <w:r w:rsidR="00E50AD8">
              <w:t>,</w:t>
            </w:r>
            <w:r w:rsidR="00E50AD8" w:rsidRPr="00E50AD8">
              <w:t xml:space="preserve">  ISBN</w:t>
            </w:r>
            <w:r w:rsidR="00E50AD8">
              <w:t>,</w:t>
            </w:r>
            <w:r w:rsidR="00E50AD8" w:rsidRPr="00E50AD8">
              <w:t xml:space="preserve"> ISSN</w:t>
            </w:r>
            <w:r w:rsidR="00E50AD8">
              <w:t>,</w:t>
            </w:r>
            <w:r w:rsidR="00E50AD8" w:rsidRPr="00E50AD8">
              <w:t xml:space="preserve"> ISTC</w:t>
            </w:r>
            <w:r w:rsidR="00E50AD8">
              <w:t>,</w:t>
            </w:r>
            <w:r w:rsidR="00E50AD8" w:rsidRPr="00E50AD8">
              <w:t xml:space="preserve"> LISSN</w:t>
            </w:r>
            <w:r w:rsidR="00E50AD8">
              <w:t>,</w:t>
            </w:r>
            <w:r w:rsidR="00E50AD8" w:rsidRPr="00E50AD8">
              <w:t xml:space="preserve"> LSID</w:t>
            </w:r>
            <w:r w:rsidR="00E50AD8">
              <w:t>,</w:t>
            </w:r>
            <w:r w:rsidR="00E50AD8" w:rsidRPr="00E50AD8">
              <w:t xml:space="preserve">  UPC</w:t>
            </w:r>
            <w:r w:rsidR="00E50AD8">
              <w:t>,</w:t>
            </w:r>
            <w:r w:rsidR="00E50AD8" w:rsidRPr="00E50AD8">
              <w:t xml:space="preserve"> URN</w:t>
            </w:r>
            <w:r w:rsidR="00E50AD8">
              <w:t xml:space="preserve">, </w:t>
            </w:r>
            <w:proofErr w:type="spellStart"/>
            <w:r w:rsidR="00E50AD8">
              <w:t>etc</w:t>
            </w:r>
            <w:proofErr w:type="spellEnd"/>
            <w:r w:rsidR="00E50AD8">
              <w:t xml:space="preserve"> from IETF URI scheme registry; URIs using these other schemes are only </w:t>
            </w:r>
            <w:proofErr w:type="spellStart"/>
            <w:r w:rsidR="00E50AD8">
              <w:t>dere</w:t>
            </w:r>
            <w:r w:rsidR="00E50AD8">
              <w:t>f</w:t>
            </w:r>
            <w:r w:rsidR="00E50AD8">
              <w:t>erenceable</w:t>
            </w:r>
            <w:proofErr w:type="spellEnd"/>
            <w:r w:rsidR="00E50AD8">
              <w:t xml:space="preserve"> if the client knows a priori how to process them</w:t>
            </w:r>
            <w:r w:rsidR="00E50AD8" w:rsidRPr="00E50AD8">
              <w:t xml:space="preserve">. </w:t>
            </w:r>
            <w:r w:rsidR="00E50AD8">
              <w:t>P</w:t>
            </w:r>
            <w:r w:rsidR="00664807" w:rsidRPr="003C0926">
              <w:t>rotocols specific to particular applications</w:t>
            </w:r>
            <w:r w:rsidR="00E50AD8">
              <w:t xml:space="preserve"> that are layered on this base protocol</w:t>
            </w:r>
            <w:r w:rsidR="00664807" w:rsidRPr="003C0926">
              <w:t xml:space="preserve"> are indicated using </w:t>
            </w:r>
            <w:proofErr w:type="spellStart"/>
            <w:r w:rsidR="00664807" w:rsidRPr="003C0926">
              <w:t>serviceType</w:t>
            </w:r>
            <w:proofErr w:type="spellEnd"/>
            <w:r w:rsidR="00664807" w:rsidRPr="003C0926">
              <w:t xml:space="preserve"> (and version) and the </w:t>
            </w:r>
            <w:proofErr w:type="spellStart"/>
            <w:r w:rsidR="00E50AD8">
              <w:t>outputScheme</w:t>
            </w:r>
            <w:proofErr w:type="spellEnd"/>
            <w:r w:rsidR="00664807" w:rsidRPr="003C0926">
              <w:t xml:space="preserve">. </w:t>
            </w:r>
            <w:r w:rsidR="00740338">
              <w:t>Optional</w:t>
            </w:r>
            <w:ins w:id="436" w:author="Stephen Richard2" w:date="2013-01-26T16:43:00Z">
              <w:r w:rsidR="00E15E61">
                <w:t>,</w:t>
              </w:r>
            </w:ins>
            <w:del w:id="437" w:author="Stephen Richard2" w:date="2013-01-26T16:43:00Z">
              <w:r w:rsidR="00740338" w:rsidDel="00E15E61">
                <w:delText>.</w:delText>
              </w:r>
            </w:del>
            <w:r w:rsidR="00740338">
              <w:t xml:space="preserve"> </w:t>
            </w:r>
            <w:del w:id="438" w:author="Stephen Richard2" w:date="2013-01-26T16:43:00Z">
              <w:r w:rsidR="00664807" w:rsidRPr="003C0926" w:rsidDel="00E15E61">
                <w:delText xml:space="preserve"> D</w:delText>
              </w:r>
            </w:del>
            <w:ins w:id="439" w:author="Stephen Richard2" w:date="2013-01-26T16:43:00Z">
              <w:r w:rsidR="00E15E61">
                <w:t xml:space="preserve"> d</w:t>
              </w:r>
            </w:ins>
            <w:r w:rsidR="00664807" w:rsidRPr="003C0926">
              <w:t>e</w:t>
            </w:r>
            <w:r w:rsidR="00740338">
              <w:t xml:space="preserve">fault is </w:t>
            </w:r>
            <w:del w:id="440" w:author="Stephen Richard2" w:date="2013-01-26T16:43:00Z">
              <w:r w:rsidR="00740338" w:rsidDel="00E15E61">
                <w:delText xml:space="preserve">http </w:delText>
              </w:r>
            </w:del>
            <w:ins w:id="441" w:author="Stephen Richard2" w:date="2013-01-26T16:43:00Z">
              <w:r w:rsidR="00E15E61">
                <w:t>HTTP</w:t>
              </w:r>
            </w:ins>
            <w:del w:id="442" w:author="Stephen Richard2" w:date="2013-01-26T16:43:00Z">
              <w:r w:rsidR="00740338" w:rsidDel="00E15E61">
                <w:delText>if property is not specified</w:delText>
              </w:r>
            </w:del>
            <w:r w:rsidR="00740338">
              <w:t>.</w:t>
            </w:r>
          </w:p>
        </w:tc>
      </w:tr>
      <w:tr w:rsidR="00664807"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43"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A26BDD">
            <w:proofErr w:type="spellStart"/>
            <w:r>
              <w:t>serviceType</w:t>
            </w:r>
            <w:proofErr w:type="spellEnd"/>
          </w:p>
        </w:tc>
        <w:tc>
          <w:tcPr>
            <w:tcW w:w="8003" w:type="dxa"/>
            <w:tcBorders>
              <w:top w:val="single" w:sz="4" w:space="0" w:color="auto"/>
              <w:left w:val="single" w:sz="4" w:space="0" w:color="auto"/>
              <w:bottom w:val="single" w:sz="4" w:space="0" w:color="auto"/>
              <w:right w:val="single" w:sz="4" w:space="0" w:color="auto"/>
            </w:tcBorders>
            <w:hideMark/>
            <w:tcPrChange w:id="444"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3312A6">
            <w:pPr>
              <w:cnfStyle w:val="000000000000" w:firstRow="0" w:lastRow="0" w:firstColumn="0" w:lastColumn="0" w:oddVBand="0" w:evenVBand="0" w:oddHBand="0" w:evenHBand="0" w:firstRowFirstColumn="0" w:firstRowLastColumn="0" w:lastRowFirstColumn="0" w:lastRowLastColumn="0"/>
            </w:pPr>
            <w:r w:rsidRPr="003C0926">
              <w:t xml:space="preserve">URI that identifies a service protocol. This specifies protocols for network layer above http/ftp </w:t>
            </w:r>
            <w:r w:rsidR="003312A6" w:rsidRPr="003C0926">
              <w:t xml:space="preserve">e.g. CSW, WFS, WMS, OpenSearch, </w:t>
            </w:r>
            <w:proofErr w:type="spellStart"/>
            <w:r w:rsidR="003312A6" w:rsidRPr="003C0926">
              <w:t>OpenDAP</w:t>
            </w:r>
            <w:proofErr w:type="spellEnd"/>
            <w:r w:rsidR="003312A6">
              <w:t xml:space="preserve">, </w:t>
            </w:r>
            <w:r w:rsidRPr="003C0926">
              <w:t>etc. Should be a URI that can dereference to some kind of se</w:t>
            </w:r>
            <w:r>
              <w:t xml:space="preserve">rvice specification document.  </w:t>
            </w:r>
            <w:r w:rsidRPr="003C0926">
              <w:t xml:space="preserve">URI for </w:t>
            </w:r>
            <w:proofErr w:type="spellStart"/>
            <w:r w:rsidRPr="003C0926">
              <w:t>se</w:t>
            </w:r>
            <w:r w:rsidRPr="003C0926">
              <w:t>r</w:t>
            </w:r>
            <w:r w:rsidRPr="003C0926">
              <w:t>viceType</w:t>
            </w:r>
            <w:proofErr w:type="spellEnd"/>
            <w:r w:rsidRPr="003C0926">
              <w:t xml:space="preserve"> may indicate a version, but if not, one or more versions that may be r</w:t>
            </w:r>
            <w:r w:rsidRPr="003C0926">
              <w:t>e</w:t>
            </w:r>
            <w:r w:rsidRPr="003C0926">
              <w:t>quested can be explicitly indicated. Syntax to identify versions is defined by the service specification.</w:t>
            </w:r>
            <w:r w:rsidR="00740338">
              <w:t xml:space="preserve"> Optional.</w:t>
            </w:r>
          </w:p>
        </w:tc>
      </w:tr>
      <w:tr w:rsidR="00664807"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Change w:id="445" w:author="Stephen Richard2" w:date="2013-01-26T16:38:00Z">
              <w:tcPr>
                <w:tcW w:w="20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5D0695">
            <w:pPr>
              <w:cnfStyle w:val="001000100000" w:firstRow="0" w:lastRow="0" w:firstColumn="1" w:lastColumn="0" w:oddVBand="0" w:evenVBand="0" w:oddHBand="1" w:evenHBand="0" w:firstRowFirstColumn="0" w:firstRowLastColumn="0" w:lastRowFirstColumn="0" w:lastRowLastColumn="0"/>
            </w:pPr>
            <w:proofErr w:type="spellStart"/>
            <w:r>
              <w:t>output</w:t>
            </w:r>
            <w:r w:rsidR="005D0695">
              <w:t>S</w:t>
            </w:r>
            <w:r>
              <w:t>cheme</w:t>
            </w:r>
            <w:proofErr w:type="spellEnd"/>
          </w:p>
        </w:tc>
        <w:tc>
          <w:tcPr>
            <w:tcW w:w="8003" w:type="dxa"/>
            <w:tcBorders>
              <w:top w:val="single" w:sz="4" w:space="0" w:color="auto"/>
              <w:left w:val="single" w:sz="4" w:space="0" w:color="auto"/>
              <w:bottom w:val="single" w:sz="4" w:space="0" w:color="auto"/>
              <w:right w:val="single" w:sz="4" w:space="0" w:color="auto"/>
            </w:tcBorders>
            <w:hideMark/>
            <w:tcPrChange w:id="446" w:author="Stephen Richard2" w:date="2013-01-26T16:38:00Z">
              <w:tcPr>
                <w:tcW w:w="7488" w:type="dxa"/>
                <w:tcBorders>
                  <w:top w:val="single" w:sz="4" w:space="0" w:color="auto"/>
                  <w:left w:val="single" w:sz="4" w:space="0" w:color="auto"/>
                  <w:bottom w:val="single" w:sz="4" w:space="0" w:color="auto"/>
                  <w:right w:val="single" w:sz="4" w:space="0" w:color="auto"/>
                </w:tcBorders>
                <w:hideMark/>
              </w:tcPr>
            </w:tcPrChange>
          </w:tcPr>
          <w:p w:rsidR="00664807" w:rsidRDefault="00664807" w:rsidP="00E50AD8">
            <w:pPr>
              <w:cnfStyle w:val="000000100000" w:firstRow="0" w:lastRow="0" w:firstColumn="0" w:lastColumn="0" w:oddVBand="0" w:evenVBand="0" w:oddHBand="1" w:evenHBand="0" w:firstRowFirstColumn="0" w:firstRowLastColumn="0" w:lastRowFirstColumn="0" w:lastRowLastColumn="0"/>
            </w:pPr>
            <w:proofErr w:type="gramStart"/>
            <w:r>
              <w:t>profile</w:t>
            </w:r>
            <w:proofErr w:type="gramEnd"/>
            <w:r>
              <w:t xml:space="preserve"> for content of message retrieve by </w:t>
            </w:r>
            <w:proofErr w:type="spellStart"/>
            <w:r>
              <w:t>href</w:t>
            </w:r>
            <w:proofErr w:type="spellEnd"/>
            <w:r>
              <w:t xml:space="preserve"> URL; URI for xml schema or JSON scheme, other description of data structure and content? Need conventions</w:t>
            </w:r>
            <w:r w:rsidR="00E50AD8">
              <w:t xml:space="preserve"> for </w:t>
            </w:r>
            <w:proofErr w:type="spellStart"/>
            <w:r w:rsidR="00E50AD8">
              <w:t>outputScheme</w:t>
            </w:r>
            <w:proofErr w:type="spellEnd"/>
            <w:r w:rsidR="00E50AD8">
              <w:t xml:space="preserve"> vocabulary</w:t>
            </w:r>
            <w:r>
              <w:t>. Clients look at this to pick the link that will get a repr</w:t>
            </w:r>
            <w:r>
              <w:t>e</w:t>
            </w:r>
            <w:r>
              <w:t>sentation they can use</w:t>
            </w:r>
            <w:r w:rsidR="00E50AD8">
              <w:t xml:space="preserve">; unknown </w:t>
            </w:r>
            <w:proofErr w:type="spellStart"/>
            <w:r w:rsidR="00E50AD8">
              <w:t>outputSchemes</w:t>
            </w:r>
            <w:proofErr w:type="spellEnd"/>
            <w:r w:rsidR="00E50AD8">
              <w:t xml:space="preserve"> can be ignored</w:t>
            </w:r>
            <w:r>
              <w:t>. This is the info</w:t>
            </w:r>
            <w:r>
              <w:t>r</w:t>
            </w:r>
            <w:r>
              <w:t>mation scheme in the layers on top of the MIME type encoding</w:t>
            </w:r>
            <w:r w:rsidR="00E50AD8">
              <w:t xml:space="preserve"> and </w:t>
            </w:r>
            <w:proofErr w:type="spellStart"/>
            <w:r w:rsidR="00E50AD8">
              <w:t>serviceType</w:t>
            </w:r>
            <w:proofErr w:type="spellEnd"/>
            <w:r>
              <w:t>; note that the same output scheme might be encoded using different MIME types</w:t>
            </w:r>
            <w:r w:rsidR="00E50AD8">
              <w:t xml:space="preserve"> or accessed through different </w:t>
            </w:r>
            <w:proofErr w:type="spellStart"/>
            <w:r w:rsidR="00E50AD8">
              <w:t>serviceTypes</w:t>
            </w:r>
            <w:proofErr w:type="spellEnd"/>
            <w:r>
              <w:t xml:space="preserve">, so the two are somewhat orthogonal. </w:t>
            </w:r>
            <w:r w:rsidR="00740338">
              <w:t>O</w:t>
            </w:r>
            <w:r w:rsidR="00740338">
              <w:t>p</w:t>
            </w:r>
            <w:r w:rsidR="00740338">
              <w:t>tional.</w:t>
            </w:r>
          </w:p>
        </w:tc>
      </w:tr>
      <w:tr w:rsidR="00740338" w:rsidRPr="00740338" w:rsidTr="00FF513B">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FF513B">
            <w:pPr>
              <w:pStyle w:val="TableSmallText"/>
              <w:rPr>
                <w:sz w:val="28"/>
                <w:szCs w:val="28"/>
              </w:rPr>
            </w:pPr>
            <w:r w:rsidRPr="00740338">
              <w:rPr>
                <w:sz w:val="28"/>
                <w:szCs w:val="28"/>
              </w:rPr>
              <w:t>Other properties that may be useful</w:t>
            </w:r>
            <w:r w:rsidR="00FF513B">
              <w:rPr>
                <w:sz w:val="28"/>
                <w:szCs w:val="28"/>
              </w:rPr>
              <w:t xml:space="preserve"> (all optional)</w:t>
            </w:r>
          </w:p>
        </w:tc>
      </w:tr>
      <w:tr w:rsidR="00740338"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47"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pPr>
              <w:cnfStyle w:val="001000100000" w:firstRow="0" w:lastRow="0" w:firstColumn="1" w:lastColumn="0" w:oddVBand="0" w:evenVBand="0" w:oddHBand="1" w:evenHBand="0" w:firstRowFirstColumn="0" w:firstRowLastColumn="0" w:lastRowFirstColumn="0" w:lastRowLastColumn="0"/>
            </w:pPr>
            <w:proofErr w:type="spellStart"/>
            <w:r w:rsidRPr="00740338">
              <w:t>altTitle</w:t>
            </w:r>
            <w:proofErr w:type="spellEnd"/>
          </w:p>
        </w:tc>
        <w:tc>
          <w:tcPr>
            <w:tcW w:w="8003" w:type="dxa"/>
            <w:tcBorders>
              <w:top w:val="single" w:sz="4" w:space="0" w:color="auto"/>
              <w:left w:val="single" w:sz="4" w:space="0" w:color="auto"/>
              <w:bottom w:val="single" w:sz="4" w:space="0" w:color="auto"/>
              <w:right w:val="single" w:sz="4" w:space="0" w:color="auto"/>
            </w:tcBorders>
            <w:tcPrChange w:id="448"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rsidP="00FF513B">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proofErr w:type="gramStart"/>
            <w:r w:rsidRPr="004F0D97">
              <w:t>contain</w:t>
            </w:r>
            <w:proofErr w:type="gramEnd"/>
            <w:r w:rsidRPr="004F0D97">
              <w:t xml:space="preserve"> language information as per [RFC5987].</w:t>
            </w:r>
          </w:p>
        </w:tc>
      </w:tr>
      <w:tr w:rsidR="00740338"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49"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proofErr w:type="spellStart"/>
            <w:r w:rsidRPr="00740338">
              <w:t>description</w:t>
            </w:r>
            <w:r w:rsidR="00455A29">
              <w:t>url</w:t>
            </w:r>
            <w:proofErr w:type="spellEnd"/>
          </w:p>
        </w:tc>
        <w:tc>
          <w:tcPr>
            <w:tcW w:w="8003" w:type="dxa"/>
            <w:tcBorders>
              <w:top w:val="single" w:sz="4" w:space="0" w:color="auto"/>
              <w:left w:val="single" w:sz="4" w:space="0" w:color="auto"/>
              <w:bottom w:val="single" w:sz="4" w:space="0" w:color="auto"/>
              <w:right w:val="single" w:sz="4" w:space="0" w:color="auto"/>
            </w:tcBorders>
            <w:tcPrChange w:id="450"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rsidP="00455A29">
            <w:pPr>
              <w:pStyle w:val="TableSmallText"/>
              <w:cnfStyle w:val="000000000000" w:firstRow="0" w:lastRow="0" w:firstColumn="0" w:lastColumn="0" w:oddVBand="0" w:evenVBand="0" w:oddHBand="0" w:evenHBand="0" w:firstRowFirstColumn="0" w:firstRowLastColumn="0" w:lastRowFirstColumn="0" w:lastRowLastColumn="0"/>
            </w:pPr>
            <w:proofErr w:type="gramStart"/>
            <w:r w:rsidRPr="004F0D97">
              <w:t>detailed</w:t>
            </w:r>
            <w:proofErr w:type="gramEnd"/>
            <w:r w:rsidRPr="004F0D97">
              <w:t xml:space="preserve"> text description of what the online resource is/does</w:t>
            </w:r>
            <w:r w:rsidR="00455A29">
              <w:t>.  Since is not considered good practice to put extensive text in an element attribute</w:t>
            </w:r>
            <w:r w:rsidR="0096732B">
              <w:t>, implement</w:t>
            </w:r>
            <w:r w:rsidR="00455A29">
              <w:t xml:space="preserve"> by reference with a </w:t>
            </w:r>
            <w:proofErr w:type="spellStart"/>
            <w:r w:rsidR="00455A29">
              <w:t>url</w:t>
            </w:r>
            <w:proofErr w:type="spellEnd"/>
            <w:r w:rsidR="00455A29">
              <w:t xml:space="preserve"> for an html descri</w:t>
            </w:r>
            <w:r w:rsidR="00455A29">
              <w:t>p</w:t>
            </w:r>
            <w:r w:rsidR="00455A29">
              <w:t>tion page.</w:t>
            </w:r>
          </w:p>
        </w:tc>
      </w:tr>
      <w:tr w:rsidR="00740338"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51"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pPr>
              <w:cnfStyle w:val="001000100000" w:firstRow="0" w:lastRow="0" w:firstColumn="1" w:lastColumn="0" w:oddVBand="0" w:evenVBand="0" w:oddHBand="1" w:evenHBand="0" w:firstRowFirstColumn="0" w:firstRowLastColumn="0" w:lastRowFirstColumn="0" w:lastRowLastColumn="0"/>
            </w:pPr>
            <w:r w:rsidRPr="00740338">
              <w:t>media</w:t>
            </w:r>
          </w:p>
        </w:tc>
        <w:tc>
          <w:tcPr>
            <w:tcW w:w="8003" w:type="dxa"/>
            <w:tcBorders>
              <w:top w:val="single" w:sz="4" w:space="0" w:color="auto"/>
              <w:left w:val="single" w:sz="4" w:space="0" w:color="auto"/>
              <w:bottom w:val="single" w:sz="4" w:space="0" w:color="auto"/>
              <w:right w:val="single" w:sz="4" w:space="0" w:color="auto"/>
            </w:tcBorders>
            <w:tcPrChange w:id="452"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650698" w:rsidP="00650698">
            <w:pPr>
              <w:pStyle w:val="TableSmallText"/>
              <w:cnfStyle w:val="000000100000" w:firstRow="0" w:lastRow="0" w:firstColumn="0" w:lastColumn="0" w:oddVBand="0" w:evenVBand="0" w:oddHBand="1" w:evenHBand="0" w:firstRowFirstColumn="0" w:firstRowLastColumn="0" w:lastRowFirstColumn="0" w:lastRowLastColumn="0"/>
            </w:pPr>
            <w:r w:rsidRPr="004F0D97">
              <w:t>Indicates</w:t>
            </w:r>
            <w:r w:rsidR="00740338" w:rsidRPr="004F0D97">
              <w:t xml:space="preserve"> intended destination medium or media for style information (see Le Hors et al., 1999, Se</w:t>
            </w:r>
            <w:r w:rsidR="00740338" w:rsidRPr="004F0D97">
              <w:t>c</w:t>
            </w:r>
            <w:r w:rsidR="00740338" w:rsidRPr="004F0D97">
              <w:t>tion 6.13 http://www.w3.org/TR/</w:t>
            </w:r>
            <w:proofErr w:type="gramStart"/>
            <w:r w:rsidR="00740338" w:rsidRPr="004F0D97">
              <w:t>html401 )</w:t>
            </w:r>
            <w:proofErr w:type="gramEnd"/>
            <w:r w:rsidR="00740338" w:rsidRPr="004F0D97">
              <w:t>.  Example values include 'screen', '</w:t>
            </w:r>
            <w:proofErr w:type="spellStart"/>
            <w:r w:rsidR="00740338" w:rsidRPr="004F0D97">
              <w:t>tty</w:t>
            </w:r>
            <w:proofErr w:type="spellEnd"/>
            <w:r w:rsidR="00740338" w:rsidRPr="004F0D97">
              <w:t xml:space="preserve">', 'print', 'braille', 'aural'... Vocabulary appears to be related to type of device </w:t>
            </w:r>
            <w:r>
              <w:t xml:space="preserve">or material manifestation </w:t>
            </w:r>
            <w:r w:rsidR="00740338" w:rsidRPr="004F0D97">
              <w:t>(including paper as a device...) that is intended target for resource representation.  Default to 'screen'</w:t>
            </w:r>
            <w:r w:rsidR="00740338">
              <w:t>, and it is antic</w:t>
            </w:r>
            <w:r w:rsidR="00740338">
              <w:t>i</w:t>
            </w:r>
            <w:r w:rsidR="00740338">
              <w:t>pated that other values would be only rarely required</w:t>
            </w:r>
            <w:r w:rsidR="00740338" w:rsidRPr="004F0D97">
              <w:t>.</w:t>
            </w:r>
            <w:r>
              <w:t xml:space="preserve">  [</w:t>
            </w:r>
            <w:proofErr w:type="gramStart"/>
            <w:r>
              <w:t>debate</w:t>
            </w:r>
            <w:proofErr w:type="gramEnd"/>
            <w:r>
              <w:t xml:space="preserve"> point—is this necessary for links that are intended to operate on the web?]</w:t>
            </w:r>
          </w:p>
        </w:tc>
      </w:tr>
      <w:tr w:rsidR="00740338"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53"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r w:rsidRPr="00740338">
              <w:t>length</w:t>
            </w:r>
          </w:p>
        </w:tc>
        <w:tc>
          <w:tcPr>
            <w:tcW w:w="8003" w:type="dxa"/>
            <w:tcBorders>
              <w:top w:val="single" w:sz="4" w:space="0" w:color="auto"/>
              <w:left w:val="single" w:sz="4" w:space="0" w:color="auto"/>
              <w:bottom w:val="single" w:sz="4" w:space="0" w:color="auto"/>
              <w:right w:val="single" w:sz="4" w:space="0" w:color="auto"/>
            </w:tcBorders>
            <w:tcPrChange w:id="454"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del w:id="455" w:author="Stephen Richard2" w:date="2013-01-26T16:44:00Z">
              <w:r w:rsidRPr="004F0D97" w:rsidDel="001F25E6">
                <w:delText xml:space="preserve">href </w:delText>
              </w:r>
            </w:del>
            <w:ins w:id="456" w:author="Stephen Richard2" w:date="2013-01-26T16:44:00Z">
              <w:r w:rsidR="001F25E6">
                <w:t>linkage</w:t>
              </w:r>
              <w:r w:rsidR="001F25E6" w:rsidRPr="004F0D97">
                <w:t xml:space="preserve"> </w:t>
              </w:r>
            </w:ins>
            <w:r w:rsidRPr="004F0D97">
              <w:t>identifier is dereferenced</w:t>
            </w:r>
          </w:p>
        </w:tc>
      </w:tr>
      <w:tr w:rsidR="00740338" w:rsidTr="00E15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57"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pPr>
              <w:cnfStyle w:val="001000100000" w:firstRow="0" w:lastRow="0" w:firstColumn="1" w:lastColumn="0" w:oddVBand="0" w:evenVBand="0" w:oddHBand="1" w:evenHBand="0" w:firstRowFirstColumn="0" w:firstRowLastColumn="0" w:lastRowFirstColumn="0" w:lastRowLastColumn="0"/>
            </w:pPr>
            <w:proofErr w:type="spellStart"/>
            <w:r w:rsidRPr="00740338">
              <w:t>hreflang</w:t>
            </w:r>
            <w:proofErr w:type="spellEnd"/>
          </w:p>
        </w:tc>
        <w:tc>
          <w:tcPr>
            <w:tcW w:w="8003" w:type="dxa"/>
            <w:tcBorders>
              <w:top w:val="single" w:sz="4" w:space="0" w:color="auto"/>
              <w:left w:val="single" w:sz="4" w:space="0" w:color="auto"/>
              <w:bottom w:val="single" w:sz="4" w:space="0" w:color="auto"/>
              <w:right w:val="single" w:sz="4" w:space="0" w:color="auto"/>
            </w:tcBorders>
            <w:tcPrChange w:id="458"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del w:id="459" w:author="Stephen Richard2" w:date="2013-01-26T16:44:00Z">
              <w:r w:rsidRPr="004F0D97" w:rsidDel="001F25E6">
                <w:delText xml:space="preserve">href </w:delText>
              </w:r>
            </w:del>
            <w:ins w:id="460" w:author="Stephen Richard2" w:date="2013-01-26T16:44:00Z">
              <w:r w:rsidR="001F25E6">
                <w:t>linkage</w:t>
              </w:r>
              <w:r w:rsidR="001F25E6" w:rsidRPr="004F0D97">
                <w:t xml:space="preserve"> </w:t>
              </w:r>
            </w:ins>
            <w:r w:rsidRPr="004F0D97">
              <w:t xml:space="preserve">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xml:space="preserve">" parameters on a </w:t>
            </w:r>
            <w:r w:rsidRPr="004F0D97">
              <w:lastRenderedPageBreak/>
              <w:t>single link-value indicate language options that may be indicated by the client.</w:t>
            </w:r>
            <w:r>
              <w:t xml:space="preserve"> </w:t>
            </w:r>
          </w:p>
        </w:tc>
      </w:tr>
      <w:tr w:rsidR="00740338" w:rsidTr="00E15E61">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Change w:id="461" w:author="Stephen Richard2" w:date="2013-01-26T16:38:00Z">
              <w:tcPr>
                <w:tcW w:w="2088" w:type="dxa"/>
                <w:tcBorders>
                  <w:top w:val="single" w:sz="4" w:space="0" w:color="auto"/>
                  <w:left w:val="single" w:sz="4" w:space="0" w:color="auto"/>
                  <w:bottom w:val="single" w:sz="4" w:space="0" w:color="auto"/>
                  <w:right w:val="single" w:sz="4" w:space="0" w:color="auto"/>
                </w:tcBorders>
              </w:tcPr>
            </w:tcPrChange>
          </w:tcPr>
          <w:p w:rsidR="00740338" w:rsidRPr="00740338" w:rsidRDefault="00740338" w:rsidP="00FF513B">
            <w:r>
              <w:lastRenderedPageBreak/>
              <w:t>behavior</w:t>
            </w:r>
          </w:p>
        </w:tc>
        <w:tc>
          <w:tcPr>
            <w:tcW w:w="8003" w:type="dxa"/>
            <w:tcBorders>
              <w:top w:val="single" w:sz="4" w:space="0" w:color="auto"/>
              <w:left w:val="single" w:sz="4" w:space="0" w:color="auto"/>
              <w:bottom w:val="single" w:sz="4" w:space="0" w:color="auto"/>
              <w:right w:val="single" w:sz="4" w:space="0" w:color="auto"/>
            </w:tcBorders>
            <w:tcPrChange w:id="462" w:author="Stephen Richard2" w:date="2013-01-26T16:38:00Z">
              <w:tcPr>
                <w:tcW w:w="7488" w:type="dxa"/>
                <w:tcBorders>
                  <w:top w:val="single" w:sz="4" w:space="0" w:color="auto"/>
                  <w:left w:val="single" w:sz="4" w:space="0" w:color="auto"/>
                  <w:bottom w:val="single" w:sz="4" w:space="0" w:color="auto"/>
                  <w:right w:val="single" w:sz="4" w:space="0" w:color="auto"/>
                </w:tcBorders>
              </w:tcPr>
            </w:tcPrChange>
          </w:tcPr>
          <w:p w:rsidR="00740338" w:rsidRPr="004F0D97" w:rsidRDefault="00740338"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w:t>
            </w:r>
            <w:r w:rsidR="007755E2">
              <w:t xml:space="preserve">See </w:t>
            </w:r>
            <w:r w:rsidR="007755E2">
              <w:fldChar w:fldCharType="begin"/>
            </w:r>
            <w:r w:rsidR="007755E2">
              <w:instrText xml:space="preserve"> REF _Ref305153655 \h </w:instrText>
            </w:r>
            <w:r w:rsidR="007755E2">
              <w:fldChar w:fldCharType="separate"/>
            </w:r>
            <w:r w:rsidR="009558F8">
              <w:t xml:space="preserve">Table </w:t>
            </w:r>
            <w:r w:rsidR="009558F8">
              <w:rPr>
                <w:noProof/>
              </w:rPr>
              <w:t>7</w:t>
            </w:r>
            <w:r w:rsidR="007755E2">
              <w:fldChar w:fldCharType="end"/>
            </w:r>
            <w:r w:rsidR="007755E2">
              <w:t xml:space="preserve"> for list of values.</w:t>
            </w:r>
          </w:p>
        </w:tc>
      </w:tr>
    </w:tbl>
    <w:p w:rsidR="00DB56BA" w:rsidRDefault="00DB56BA" w:rsidP="00664807"/>
    <w:p w:rsidR="007755E2" w:rsidRDefault="007755E2" w:rsidP="007755E2">
      <w:pPr>
        <w:pStyle w:val="Caption"/>
      </w:pPr>
      <w:bookmarkStart w:id="463" w:name="_Ref305153655"/>
      <w:proofErr w:type="gramStart"/>
      <w:r>
        <w:t xml:space="preserve">Table </w:t>
      </w:r>
      <w:fldSimple w:instr=" SEQ Table \* ARABIC ">
        <w:r w:rsidR="009558F8">
          <w:rPr>
            <w:noProof/>
          </w:rPr>
          <w:t>7</w:t>
        </w:r>
      </w:fldSimple>
      <w:bookmarkEnd w:id="463"/>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Change w:id="464" w:author="Stephen Richard2" w:date="2013-02-18T19:19:00Z">
          <w:tblPr>
            <w:tblStyle w:val="LightGrid"/>
            <w:tblW w:w="9781" w:type="dxa"/>
            <w:tblLook w:val="04A0" w:firstRow="1" w:lastRow="0" w:firstColumn="1" w:lastColumn="0" w:noHBand="0" w:noVBand="1"/>
          </w:tblPr>
        </w:tblPrChange>
      </w:tblPr>
      <w:tblGrid>
        <w:gridCol w:w="2088"/>
        <w:gridCol w:w="7693"/>
        <w:tblGridChange w:id="465">
          <w:tblGrid>
            <w:gridCol w:w="2088"/>
            <w:gridCol w:w="7693"/>
          </w:tblGrid>
        </w:tblGridChange>
      </w:tblGrid>
      <w:tr w:rsidR="00740338" w:rsidRPr="00740338" w:rsidTr="002336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88" w:type="dxa"/>
            <w:tcPrChange w:id="466" w:author="Stephen Richard2" w:date="2013-02-18T19:19:00Z">
              <w:tcPr>
                <w:tcW w:w="2088" w:type="dxa"/>
              </w:tcPr>
            </w:tcPrChange>
          </w:tcPr>
          <w:p w:rsidR="00740338" w:rsidRPr="00740338" w:rsidRDefault="00740338" w:rsidP="002336D5">
            <w:pPr>
              <w:keepNext/>
              <w:cnfStyle w:val="101000000000" w:firstRow="1" w:lastRow="0" w:firstColumn="1" w:lastColumn="0" w:oddVBand="0" w:evenVBand="0" w:oddHBand="0" w:evenHBand="0" w:firstRowFirstColumn="0" w:firstRowLastColumn="0" w:lastRowFirstColumn="0" w:lastRowLastColumn="0"/>
              <w:pPrChange w:id="467" w:author="Stephen Richard2" w:date="2013-02-18T19:19:00Z">
                <w:pPr>
                  <w:cnfStyle w:val="101000000000" w:firstRow="1" w:lastRow="0" w:firstColumn="1" w:lastColumn="0" w:oddVBand="0" w:evenVBand="0" w:oddHBand="0" w:evenHBand="0" w:firstRowFirstColumn="0" w:firstRowLastColumn="0" w:lastRowFirstColumn="0" w:lastRowLastColumn="0"/>
                </w:pPr>
              </w:pPrChange>
            </w:pPr>
            <w:r w:rsidRPr="00740338">
              <w:t>Term</w:t>
            </w:r>
          </w:p>
        </w:tc>
        <w:tc>
          <w:tcPr>
            <w:tcW w:w="7693" w:type="dxa"/>
            <w:tcPrChange w:id="468" w:author="Stephen Richard2" w:date="2013-02-18T19:19:00Z">
              <w:tcPr>
                <w:tcW w:w="7693" w:type="dxa"/>
              </w:tcPr>
            </w:tcPrChange>
          </w:tcPr>
          <w:p w:rsidR="00740338" w:rsidRPr="00740338" w:rsidRDefault="00740338" w:rsidP="002336D5">
            <w:pPr>
              <w:keepNext/>
              <w:cnfStyle w:val="100000000000" w:firstRow="1" w:lastRow="0" w:firstColumn="0" w:lastColumn="0" w:oddVBand="0" w:evenVBand="0" w:oddHBand="0" w:evenHBand="0" w:firstRowFirstColumn="0" w:firstRowLastColumn="0" w:lastRowFirstColumn="0" w:lastRowLastColumn="0"/>
              <w:pPrChange w:id="469" w:author="Stephen Richard2" w:date="2013-02-18T19:19:00Z">
                <w:pPr>
                  <w:cnfStyle w:val="100000000000" w:firstRow="1" w:lastRow="0" w:firstColumn="0" w:lastColumn="0" w:oddVBand="0" w:evenVBand="0" w:oddHBand="0" w:evenHBand="0" w:firstRowFirstColumn="0" w:firstRowLastColumn="0" w:lastRowFirstColumn="0" w:lastRowLastColumn="0"/>
                </w:pPr>
              </w:pPrChange>
            </w:pPr>
            <w:r w:rsidRPr="00740338">
              <w:t>Explanation</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2336D5">
            <w:pPr>
              <w:keepLines/>
              <w:rPr>
                <w:b w:val="0"/>
              </w:rPr>
            </w:pPr>
            <w:proofErr w:type="spellStart"/>
            <w:r w:rsidRPr="007755E2">
              <w:rPr>
                <w:b w:val="0"/>
              </w:rPr>
              <w:t>nofollow</w:t>
            </w:r>
            <w:proofErr w:type="spellEnd"/>
          </w:p>
        </w:tc>
        <w:tc>
          <w:tcPr>
            <w:tcW w:w="7693" w:type="dxa"/>
          </w:tcPr>
          <w:p w:rsidR="00740338" w:rsidRPr="00740338" w:rsidRDefault="00740338" w:rsidP="002336D5">
            <w:pPr>
              <w:keepLines/>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showreplace</w:t>
            </w:r>
            <w:proofErr w:type="spellEnd"/>
          </w:p>
        </w:tc>
        <w:tc>
          <w:tcPr>
            <w:tcW w:w="7693" w:type="dxa"/>
          </w:tcPr>
          <w:p w:rsidR="00740338" w:rsidRDefault="00740338" w:rsidP="00FF513B">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showembed</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actuateOnLoad</w:t>
            </w:r>
            <w:proofErr w:type="spellEnd"/>
          </w:p>
        </w:tc>
        <w:tc>
          <w:tcPr>
            <w:tcW w:w="7693" w:type="dxa"/>
          </w:tcPr>
          <w:p w:rsidR="00740338" w:rsidRDefault="00740338"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actuateOnRequest</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noreferrer</w:t>
            </w:r>
            <w:proofErr w:type="spellEnd"/>
          </w:p>
        </w:tc>
        <w:tc>
          <w:tcPr>
            <w:tcW w:w="7693" w:type="dxa"/>
          </w:tcPr>
          <w:p w:rsidR="00740338" w:rsidRDefault="00740338"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prefetch</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bl>
    <w:p w:rsidR="007755E2" w:rsidRDefault="007755E2" w:rsidP="00664807"/>
    <w:p w:rsidR="006A0BD4" w:rsidRDefault="006A0BD4" w:rsidP="007D45C5">
      <w:pPr>
        <w:pStyle w:val="Heading2"/>
      </w:pPr>
      <w:r>
        <w:t>Implementation</w:t>
      </w:r>
      <w:r w:rsidR="00C7430B">
        <w:t>—still waiting….</w:t>
      </w:r>
    </w:p>
    <w:p w:rsidR="00DB1EFE" w:rsidRDefault="006A0BD4" w:rsidP="00664807">
      <w:r>
        <w:t>The Atom protocol allows attributes to be added to any element as long as they are not in the atom (</w:t>
      </w:r>
      <w:hyperlink r:id="rId21" w:history="1">
        <w:r w:rsidRPr="00E94AF3">
          <w:rPr>
            <w:rStyle w:val="Hyperlink"/>
          </w:rPr>
          <w:t>http://www.w3.org/2005/Atom</w:t>
        </w:r>
      </w:hyperlink>
      <w:r>
        <w:t xml:space="preserve">) </w:t>
      </w:r>
      <w:r w:rsidR="0096732B">
        <w:t>namespace (</w:t>
      </w:r>
      <w:proofErr w:type="gramStart"/>
      <w:r w:rsidR="0096732B">
        <w:t>Nottingham  and</w:t>
      </w:r>
      <w:proofErr w:type="gramEnd"/>
      <w:r w:rsidR="0096732B">
        <w:t xml:space="preserve"> Sayre, 2005, p. 7). </w:t>
      </w:r>
      <w:r w:rsidR="00DB1EFE">
        <w:t xml:space="preserve">An xml schema at </w:t>
      </w:r>
      <w:hyperlink r:id="rId22" w:history="1">
        <w:r w:rsidR="009E791E">
          <w:rPr>
            <w:rStyle w:val="Hyperlink"/>
          </w:rPr>
          <w:t>http://schemas.usgin.org/schemas/ExtLinkAttributes0.5.xsd</w:t>
        </w:r>
      </w:hyperlink>
      <w:r w:rsidR="00DB1EFE">
        <w:t xml:space="preserve"> defines the attributes from </w:t>
      </w:r>
      <w:r w:rsidR="00DB1EFE">
        <w:fldChar w:fldCharType="begin"/>
      </w:r>
      <w:r w:rsidR="00DB1EFE">
        <w:instrText xml:space="preserve"> REF _Ref305152361 \h </w:instrText>
      </w:r>
      <w:r w:rsidR="00DB1EFE">
        <w:fldChar w:fldCharType="separate"/>
      </w:r>
      <w:r w:rsidR="009558F8">
        <w:t xml:space="preserve">Table </w:t>
      </w:r>
      <w:r w:rsidR="009558F8">
        <w:rPr>
          <w:noProof/>
        </w:rPr>
        <w:t>6</w:t>
      </w:r>
      <w:r w:rsidR="00DB1EFE">
        <w:fldChar w:fldCharType="end"/>
      </w:r>
      <w:r w:rsidR="00DB1EFE">
        <w:t xml:space="preserve"> that e</w:t>
      </w:r>
      <w:r w:rsidR="00DB1EFE">
        <w:t>x</w:t>
      </w:r>
      <w:r w:rsidR="00DB1EFE">
        <w:t xml:space="preserve">tend the base attributes defined on the link element in the Atom Specification. </w:t>
      </w:r>
    </w:p>
    <w:p w:rsidR="003A4EB4" w:rsidRDefault="00D45178" w:rsidP="00664807">
      <w:ins w:id="470" w:author="Stephen Richard2" w:date="2013-01-26T16:30:00Z">
        <w:r>
          <w:t xml:space="preserve">As a concrete example of the need for clearer conventions for specifying link properties, consider links in simple metadata. </w:t>
        </w:r>
      </w:ins>
      <w:r w:rsidR="00DB1EFE">
        <w:t>The Open Geospatial Consortium catalog service for the web requires all implement</w:t>
      </w:r>
      <w:r w:rsidR="00DB1EFE">
        <w:t>a</w:t>
      </w:r>
      <w:r w:rsidR="00DB1EFE">
        <w:t xml:space="preserve">tions to be able to provide a response conforming to the </w:t>
      </w:r>
      <w:proofErr w:type="spellStart"/>
      <w:r w:rsidR="00DB1EFE">
        <w:t>csw</w:t>
      </w:r>
      <w:proofErr w:type="spellEnd"/>
      <w:r w:rsidR="00DB1EFE">
        <w:t xml:space="preserve"> record xml schema (</w:t>
      </w:r>
      <w:ins w:id="471" w:author="Stephen Richard2" w:date="2013-01-26T16:31:00Z">
        <w:r>
          <w:fldChar w:fldCharType="begin"/>
        </w:r>
        <w:r>
          <w:instrText xml:space="preserve"> HYPERLINK "</w:instrText>
        </w:r>
        <w:r w:rsidRPr="00D45178">
          <w:rPr>
            <w:rPrChange w:id="472" w:author="Stephen Richard2" w:date="2013-01-26T16:31:00Z">
              <w:rPr>
                <w:rStyle w:val="Hyperlink"/>
              </w:rPr>
            </w:rPrChange>
          </w:rPr>
          <w:instrText>http://schemas.open- gis.net/csw/2.0.2/CSW-discovery.xsd</w:instrText>
        </w:r>
        <w:r>
          <w:instrText xml:space="preserve">" </w:instrText>
        </w:r>
        <w:r>
          <w:fldChar w:fldCharType="separate"/>
        </w:r>
      </w:ins>
      <w:del w:id="473" w:author="Stephen Richard2" w:date="2013-01-26T16:31:00Z">
        <w:r w:rsidRPr="00B47478" w:rsidDel="00D45178">
          <w:rPr>
            <w:rStyle w:val="Hyperlink"/>
          </w:rPr>
          <w:delText>http://schemas.opengis.net/csw/2.0.2/CSW-discovery.xsd</w:delText>
        </w:r>
      </w:del>
      <w:ins w:id="474" w:author="Stephen Richard2" w:date="2013-01-26T16:31:00Z">
        <w:r w:rsidRPr="00B47478">
          <w:rPr>
            <w:rStyle w:val="Hyperlink"/>
          </w:rPr>
          <w:t>http://schemas.open- gis.net/csw/2.0.2/CSW-discovery.xsd</w:t>
        </w:r>
        <w:r>
          <w:fldChar w:fldCharType="end"/>
        </w:r>
      </w:ins>
      <w:r w:rsidR="00DB1EFE">
        <w:t>). The content of this schema is essentially the Dublin Core and Dublin Core Term elements (</w:t>
      </w:r>
      <w:hyperlink r:id="rId23" w:history="1">
        <w:r w:rsidR="00DB1EFE" w:rsidRPr="00E94AF3">
          <w:rPr>
            <w:rStyle w:val="Hyperlink"/>
          </w:rPr>
          <w:t>http://dublincore.org/documents/dcmi-terms/</w:t>
        </w:r>
      </w:hyperlink>
      <w:r w:rsidR="00DB1EFE">
        <w:t xml:space="preserve">). Metadata from the ESRI </w:t>
      </w:r>
      <w:proofErr w:type="spellStart"/>
      <w:ins w:id="475" w:author="Stephen Richard2" w:date="2013-01-26T16:31:00Z">
        <w:r>
          <w:t>G</w:t>
        </w:r>
      </w:ins>
      <w:del w:id="476" w:author="Stephen Richard2" w:date="2013-01-26T16:31:00Z">
        <w:r w:rsidR="00DB1EFE" w:rsidDel="00D45178">
          <w:delText>g</w:delText>
        </w:r>
      </w:del>
      <w:r w:rsidR="00DB1EFE">
        <w:t>eoportal</w:t>
      </w:r>
      <w:proofErr w:type="spellEnd"/>
      <w:r w:rsidR="00DB1EFE">
        <w:t xml:space="preserve"> </w:t>
      </w:r>
      <w:ins w:id="477" w:author="Stephen Richard2" w:date="2013-01-26T16:31:00Z">
        <w:r>
          <w:t>(v1.0) CSW</w:t>
        </w:r>
      </w:ins>
      <w:del w:id="478" w:author="Stephen Richard2" w:date="2013-01-26T16:32:00Z">
        <w:r w:rsidR="00DB1EFE" w:rsidDel="00D45178">
          <w:delText>csw</w:delText>
        </w:r>
      </w:del>
      <w:r w:rsidR="00DB1EFE">
        <w:t xml:space="preserve"> implementation encodes links to OGC service end </w:t>
      </w:r>
      <w:r w:rsidR="009E791E">
        <w:t>points like</w:t>
      </w:r>
      <w:r w:rsidR="003A4EB4">
        <w:t xml:space="preserve"> this:</w:t>
      </w:r>
    </w:p>
    <w:p w:rsidR="00C7430B" w:rsidRDefault="003A4EB4" w:rsidP="00664807">
      <w:r>
        <w:t>&lt;</w:t>
      </w:r>
      <w:proofErr w:type="spellStart"/>
      <w:r w:rsidR="00C7430B">
        <w:t>dct</w:t>
      </w:r>
      <w:proofErr w:type="gramStart"/>
      <w:r w:rsidR="00C7430B">
        <w:t>:</w:t>
      </w:r>
      <w:r>
        <w:t>references</w:t>
      </w:r>
      <w:proofErr w:type="spellEnd"/>
      <w:proofErr w:type="gramEnd"/>
      <w:r>
        <w:t xml:space="preserve"> scheme=”</w:t>
      </w:r>
      <w:r w:rsidRPr="003A4EB4">
        <w:t xml:space="preserve"> </w:t>
      </w:r>
      <w:proofErr w:type="spellStart"/>
      <w:r>
        <w:rPr>
          <w:rStyle w:val="Emphasis"/>
        </w:rPr>
        <w:t>urn</w:t>
      </w:r>
      <w:r>
        <w:rPr>
          <w:rStyle w:val="st"/>
        </w:rPr>
        <w:t>:</w:t>
      </w:r>
      <w:r>
        <w:rPr>
          <w:rStyle w:val="Emphasis"/>
        </w:rPr>
        <w:t>x</w:t>
      </w:r>
      <w:r>
        <w:rPr>
          <w:rStyle w:val="st"/>
        </w:rPr>
        <w:t>-</w:t>
      </w:r>
      <w:r>
        <w:rPr>
          <w:rStyle w:val="Emphasis"/>
        </w:rPr>
        <w:t>esri</w:t>
      </w:r>
      <w:r>
        <w:rPr>
          <w:rStyle w:val="st"/>
        </w:rPr>
        <w:t>:</w:t>
      </w:r>
      <w:r>
        <w:rPr>
          <w:rStyle w:val="Emphasis"/>
        </w:rPr>
        <w:t>specification</w:t>
      </w:r>
      <w:r>
        <w:rPr>
          <w:rStyle w:val="st"/>
        </w:rPr>
        <w:t>:</w:t>
      </w:r>
      <w:r>
        <w:rPr>
          <w:rStyle w:val="Emphasis"/>
        </w:rPr>
        <w:t>ServiceType</w:t>
      </w:r>
      <w:r>
        <w:rPr>
          <w:rStyle w:val="st"/>
        </w:rPr>
        <w:t>:ArcIMS:Metadata:Server</w:t>
      </w:r>
      <w:proofErr w:type="spellEnd"/>
      <w:r>
        <w:t xml:space="preserve"> “&gt;http://url.to.server/wms?service=WMS&amp;request= &lt;/</w:t>
      </w:r>
      <w:proofErr w:type="spellStart"/>
      <w:r w:rsidR="00C7430B">
        <w:t>dct:</w:t>
      </w:r>
      <w:r>
        <w:t>references</w:t>
      </w:r>
      <w:proofErr w:type="spellEnd"/>
      <w:r>
        <w:t>&gt;</w:t>
      </w:r>
      <w:r w:rsidR="00C7430B">
        <w:t>.</w:t>
      </w:r>
    </w:p>
    <w:p w:rsidR="00DB1EFE" w:rsidRDefault="003A4EB4" w:rsidP="00664807">
      <w:proofErr w:type="spellStart"/>
      <w:r>
        <w:t>GeoNetwork</w:t>
      </w:r>
      <w:proofErr w:type="spellEnd"/>
      <w:r>
        <w:t xml:space="preserve"> </w:t>
      </w:r>
      <w:proofErr w:type="spellStart"/>
      <w:r>
        <w:t>opensource</w:t>
      </w:r>
      <w:proofErr w:type="spellEnd"/>
      <w:r w:rsidR="00C7430B">
        <w:t xml:space="preserve"> (</w:t>
      </w:r>
      <w:proofErr w:type="spellStart"/>
      <w:r w:rsidR="00C7430B">
        <w:t>OneGeology</w:t>
      </w:r>
      <w:proofErr w:type="spellEnd"/>
      <w:r w:rsidR="00C7430B">
        <w:t xml:space="preserve"> catalog hosted by BRGM)</w:t>
      </w:r>
      <w:r>
        <w:t xml:space="preserve"> encodes the </w:t>
      </w:r>
      <w:r w:rsidR="00C7430B">
        <w:t>capabilities</w:t>
      </w:r>
      <w:r>
        <w:t xml:space="preserve"> URL thus:</w:t>
      </w:r>
    </w:p>
    <w:p w:rsidR="003A4EB4" w:rsidRDefault="003A4EB4" w:rsidP="00664807">
      <w:r w:rsidRPr="003A4EB4">
        <w:t>&lt;</w:t>
      </w:r>
      <w:proofErr w:type="spellStart"/>
      <w:r w:rsidRPr="003A4EB4">
        <w:t>dc</w:t>
      </w:r>
      <w:proofErr w:type="gramStart"/>
      <w:r w:rsidRPr="003A4EB4">
        <w:t>:URI</w:t>
      </w:r>
      <w:proofErr w:type="spellEnd"/>
      <w:proofErr w:type="gramEnd"/>
      <w:r w:rsidRPr="003A4EB4">
        <w:t xml:space="preserve"> protocol="WWW:LINK-1.0-http--link" description="http://ogc.bgs.ac.uk/cgi-bin/BGS_GSN_Bedrock_Geology/wms"&gt;</w:t>
      </w:r>
      <w:hyperlink r:id="rId24" w:history="1">
        <w:r w:rsidRPr="00E94AF3">
          <w:rPr>
            <w:rStyle w:val="Hyperlink"/>
          </w:rPr>
          <w:t>http://ogc.bgs.ac.uk/cgi-bin/BGS_GSN_Bedrock_Geology/wms?&lt;/dc:URI</w:t>
        </w:r>
      </w:hyperlink>
      <w:r w:rsidRPr="003A4EB4">
        <w:t>&gt;</w:t>
      </w:r>
    </w:p>
    <w:p w:rsidR="00C7430B" w:rsidRDefault="00C7430B" w:rsidP="00664807">
      <w:r>
        <w:t xml:space="preserve">Note the </w:t>
      </w:r>
      <w:proofErr w:type="spellStart"/>
      <w:r>
        <w:t>dc</w:t>
      </w:r>
      <w:proofErr w:type="gramStart"/>
      <w:r>
        <w:t>:URI</w:t>
      </w:r>
      <w:proofErr w:type="spellEnd"/>
      <w:proofErr w:type="gramEnd"/>
      <w:r>
        <w:t xml:space="preserve"> is not a valid element in the </w:t>
      </w:r>
      <w:proofErr w:type="spellStart"/>
      <w:r>
        <w:t>csw:record</w:t>
      </w:r>
      <w:proofErr w:type="spellEnd"/>
      <w:r>
        <w:t xml:space="preserve"> XML schema. </w:t>
      </w:r>
    </w:p>
    <w:p w:rsidR="003A4EB4" w:rsidRDefault="003A4EB4" w:rsidP="00664807">
      <w:r>
        <w:t xml:space="preserve">Other CSW servers may very well use different encodings. This is not interoperable—a web client </w:t>
      </w:r>
      <w:r w:rsidR="00C7430B">
        <w:t>cannot</w:t>
      </w:r>
      <w:r>
        <w:t xml:space="preserve"> </w:t>
      </w:r>
      <w:r w:rsidR="009C401D">
        <w:t xml:space="preserve">reliably parse even a ‘simple’ </w:t>
      </w:r>
      <w:proofErr w:type="spellStart"/>
      <w:r w:rsidR="009C401D">
        <w:t>csw</w:t>
      </w:r>
      <w:proofErr w:type="spellEnd"/>
      <w:r w:rsidR="009C401D">
        <w:t xml:space="preserve"> record to get the capabilities URL for an OGC service. </w:t>
      </w:r>
      <w:r w:rsidR="005B55D6">
        <w:t xml:space="preserve">The </w:t>
      </w:r>
      <w:proofErr w:type="spellStart"/>
      <w:r w:rsidR="005B55D6">
        <w:t>csw</w:t>
      </w:r>
      <w:proofErr w:type="gramStart"/>
      <w:r w:rsidR="005B55D6">
        <w:t>:</w:t>
      </w:r>
      <w:r w:rsidR="00C7430B">
        <w:t>r</w:t>
      </w:r>
      <w:r w:rsidR="005B55D6">
        <w:t>ecord</w:t>
      </w:r>
      <w:proofErr w:type="spellEnd"/>
      <w:proofErr w:type="gramEnd"/>
      <w:r w:rsidR="005B55D6">
        <w:t xml:space="preserve"> </w:t>
      </w:r>
      <w:r w:rsidR="00C7430B">
        <w:lastRenderedPageBreak/>
        <w:t>XML</w:t>
      </w:r>
      <w:r w:rsidR="005B55D6">
        <w:t xml:space="preserve"> implementation of Dublin Core elements only allows a single attribute (scheme) on the relation e</w:t>
      </w:r>
      <w:r w:rsidR="005B55D6">
        <w:t>l</w:t>
      </w:r>
      <w:r w:rsidR="005B55D6">
        <w:t xml:space="preserve">ement substitution group. </w:t>
      </w:r>
      <w:r w:rsidR="00C7430B">
        <w:t>It appears that the ESRI approach, using the &lt;</w:t>
      </w:r>
      <w:proofErr w:type="spellStart"/>
      <w:r w:rsidR="00C7430B">
        <w:t>dct</w:t>
      </w:r>
      <w:proofErr w:type="gramStart"/>
      <w:r w:rsidR="00C7430B">
        <w:t>:references</w:t>
      </w:r>
      <w:proofErr w:type="spellEnd"/>
      <w:proofErr w:type="gramEnd"/>
      <w:r w:rsidR="00C7430B">
        <w:t xml:space="preserve">&gt; element with a URI that identifies an OGC </w:t>
      </w:r>
      <w:proofErr w:type="spellStart"/>
      <w:r w:rsidR="00C7430B">
        <w:t>getCapabilities</w:t>
      </w:r>
      <w:proofErr w:type="spellEnd"/>
      <w:r w:rsidR="00C7430B">
        <w:t xml:space="preserve"> document would be a viable solution.  The other extended link properties could be added in the &lt;</w:t>
      </w:r>
      <w:proofErr w:type="spellStart"/>
      <w:r w:rsidR="00C7430B">
        <w:t>dct</w:t>
      </w:r>
      <w:proofErr w:type="gramStart"/>
      <w:r w:rsidR="00C7430B">
        <w:t>:references</w:t>
      </w:r>
      <w:proofErr w:type="spellEnd"/>
      <w:proofErr w:type="gramEnd"/>
      <w:r w:rsidR="00C7430B">
        <w:t xml:space="preserve">&gt; element, but this would not be schema valid against the </w:t>
      </w:r>
      <w:proofErr w:type="spellStart"/>
      <w:r w:rsidR="00C7430B">
        <w:t>csw:record</w:t>
      </w:r>
      <w:proofErr w:type="spellEnd"/>
      <w:r w:rsidR="00C7430B">
        <w:t xml:space="preserve"> schema. </w:t>
      </w:r>
    </w:p>
    <w:p w:rsidR="00C7430B" w:rsidDel="00D45178" w:rsidRDefault="00C7430B" w:rsidP="00664807">
      <w:pPr>
        <w:rPr>
          <w:del w:id="479" w:author="Stephen Richard2" w:date="2013-01-26T16:32:00Z"/>
        </w:rPr>
      </w:pPr>
      <w:del w:id="480" w:author="Stephen Richard2" w:date="2013-01-26T16:32:00Z">
        <w:r w:rsidDel="00D45178">
          <w:delText>Stay tuned</w:delText>
        </w:r>
      </w:del>
    </w:p>
    <w:p w:rsidR="001217FC" w:rsidRDefault="001217FC" w:rsidP="001217FC">
      <w:pPr>
        <w:pStyle w:val="Heading1"/>
      </w:pPr>
      <w:bookmarkStart w:id="481" w:name="_Toc304961742"/>
      <w:r>
        <w:t>References</w:t>
      </w:r>
      <w:bookmarkEnd w:id="481"/>
      <w:ins w:id="482" w:author="Stephen Richard2" w:date="2013-01-26T16:33:00Z">
        <w:r w:rsidR="00D45178">
          <w:t xml:space="preserve"> and related reading</w:t>
        </w:r>
      </w:ins>
    </w:p>
    <w:p w:rsidR="00E76B9E" w:rsidRDefault="00E76B9E"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1217FC" w:rsidRPr="00D04E34" w:rsidRDefault="001217FC"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25" w:history="1">
        <w:r w:rsidRPr="00D04E34">
          <w:rPr>
            <w:rStyle w:val="Hyperlink"/>
          </w:rPr>
          <w:t>http://www.w3.org/2002/11/dbooth-names/dbooth-names_clean.htm</w:t>
        </w:r>
      </w:hyperlink>
      <w:r w:rsidRPr="00D04E34">
        <w:t xml:space="preserve"> (2010-02-15).</w:t>
      </w:r>
    </w:p>
    <w:p w:rsidR="001217FC" w:rsidRDefault="001217FC" w:rsidP="001217FC">
      <w:pPr>
        <w:pStyle w:val="references"/>
      </w:pP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26" w:history="1">
        <w:r w:rsidRPr="00D04E34">
          <w:rPr>
            <w:rStyle w:val="Hyperlink"/>
          </w:rPr>
          <w:t>http://www.w3.org/2000/02/rdf-xlink/</w:t>
        </w:r>
      </w:hyperlink>
      <w:r w:rsidRPr="00D04E34">
        <w:t xml:space="preserve"> accessed 2010-02-07</w:t>
      </w:r>
    </w:p>
    <w:p w:rsidR="001217FC" w:rsidRDefault="001217FC" w:rsidP="001217FC">
      <w:pPr>
        <w:pStyle w:val="references"/>
      </w:pPr>
      <w:r>
        <w:t>Coyle, Karen, 2010, Understanding the Semantic Web: Bibliographic Data and Metadata: Library Technology R</w:t>
      </w:r>
      <w:r>
        <w:t>e</w:t>
      </w:r>
      <w:r>
        <w:t>ports, v.46, American Library Association, 31 p., ISSN 0024-2586</w:t>
      </w:r>
    </w:p>
    <w:p w:rsidR="001217FC" w:rsidRPr="00D04E34" w:rsidRDefault="001217FC"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27" w:history="1">
        <w:r w:rsidRPr="000144D9">
          <w:rPr>
            <w:rStyle w:val="Hyperlink"/>
          </w:rPr>
          <w:t>http://www.ietf.org/rfc/rfc3987.txt</w:t>
        </w:r>
      </w:hyperlink>
      <w:r>
        <w:t xml:space="preserve"> .</w:t>
      </w:r>
    </w:p>
    <w:p w:rsidR="001217FC" w:rsidRDefault="001217FC" w:rsidP="001217FC">
      <w:pPr>
        <w:pStyle w:val="references"/>
        <w:rPr>
          <w:ins w:id="483" w:author="Stephen Richard2" w:date="2013-01-26T16:33:00Z"/>
        </w:rPr>
      </w:pP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xml:space="preserve">, L., Leach, P., and Berners-Lee, T., 1999-06, Hypertext Transfer Protocol -- HTTP/1.1: RFC2616, accessed at </w:t>
      </w:r>
      <w:ins w:id="484" w:author="Stephen Richard2" w:date="2013-01-26T16:33:00Z">
        <w:r w:rsidR="00D45178">
          <w:fldChar w:fldCharType="begin"/>
        </w:r>
        <w:r w:rsidR="00D45178">
          <w:instrText xml:space="preserve"> HYPERLINK "</w:instrText>
        </w:r>
      </w:ins>
      <w:r w:rsidR="00D45178" w:rsidRPr="00D45178">
        <w:rPr>
          <w:rPrChange w:id="485" w:author="Stephen Richard2" w:date="2013-01-26T16:33:00Z">
            <w:rPr>
              <w:rStyle w:val="Hyperlink"/>
            </w:rPr>
          </w:rPrChange>
        </w:rPr>
        <w:instrText>http://tools.ietf.org/html/rfc2616</w:instrText>
      </w:r>
      <w:r w:rsidR="00D45178" w:rsidRPr="00D04E34">
        <w:instrText xml:space="preserve"> 2010-02-19</w:instrText>
      </w:r>
      <w:ins w:id="486" w:author="Stephen Richard2" w:date="2013-01-26T16:33:00Z">
        <w:r w:rsidR="00D45178">
          <w:instrText xml:space="preserve">" </w:instrText>
        </w:r>
        <w:r w:rsidR="00D45178">
          <w:fldChar w:fldCharType="separate"/>
        </w:r>
      </w:ins>
      <w:r w:rsidR="00D45178" w:rsidRPr="00B47478">
        <w:rPr>
          <w:rStyle w:val="Hyperlink"/>
        </w:rPr>
        <w:t>http://tools.ietf.org/html/rfc2616 2010-02-19</w:t>
      </w:r>
      <w:ins w:id="487" w:author="Stephen Richard2" w:date="2013-01-26T16:33:00Z">
        <w:r w:rsidR="00D45178">
          <w:fldChar w:fldCharType="end"/>
        </w:r>
      </w:ins>
      <w:r w:rsidRPr="00D04E34">
        <w:t>.</w:t>
      </w:r>
    </w:p>
    <w:p w:rsidR="00D45178" w:rsidRPr="00D04E34" w:rsidRDefault="00D45178" w:rsidP="001217FC">
      <w:pPr>
        <w:pStyle w:val="references"/>
      </w:pPr>
      <w:ins w:id="488" w:author="Stephen Richard2" w:date="2013-01-26T16:33:00Z">
        <w:r>
          <w:t xml:space="preserve">Fielding, Roy, 2008, </w:t>
        </w:r>
      </w:ins>
      <w:ins w:id="489" w:author="Stephen Richard2" w:date="2013-01-26T16:34:00Z">
        <w:r>
          <w:t xml:space="preserve">REST APIs must be hypertext-driven: Untangled, Web BLOG, </w:t>
        </w:r>
      </w:ins>
      <w:ins w:id="490" w:author="Stephen Richard2" w:date="2013-01-26T16:35:00Z">
        <w:r>
          <w:fldChar w:fldCharType="begin"/>
        </w:r>
        <w:r>
          <w:instrText xml:space="preserve"> HYPERLINK "</w:instrText>
        </w:r>
        <w:r w:rsidRPr="00D45178">
          <w:instrText>http://roy.gbiv.com/untangled/2008/rest-apis-must-be-hypertext-driven</w:instrText>
        </w:r>
        <w:r>
          <w:instrText xml:space="preserve">" </w:instrText>
        </w:r>
        <w:r>
          <w:fldChar w:fldCharType="separate"/>
        </w:r>
        <w:r w:rsidRPr="00B47478">
          <w:rPr>
            <w:rStyle w:val="Hyperlink"/>
          </w:rPr>
          <w:t>http://roy.gbiv.com/untangled/2008/rest-apis-must-be-hypertext-driven</w:t>
        </w:r>
        <w:r>
          <w:fldChar w:fldCharType="end"/>
        </w:r>
        <w:r>
          <w:t xml:space="preserve"> (accessed 2013-01-25).</w:t>
        </w:r>
      </w:ins>
    </w:p>
    <w:p w:rsidR="001217FC" w:rsidRPr="00D04E34" w:rsidRDefault="001217FC" w:rsidP="001217FC">
      <w:pPr>
        <w:pStyle w:val="references"/>
      </w:pPr>
      <w:r w:rsidRPr="00D04E34">
        <w:t xml:space="preserve">Gregorio, J.C., and </w:t>
      </w:r>
      <w:proofErr w:type="spellStart"/>
      <w:r w:rsidRPr="00D04E34">
        <w:t>deHora</w:t>
      </w:r>
      <w:proofErr w:type="spellEnd"/>
      <w:r w:rsidRPr="00D04E34">
        <w:t>, B., editors, 2007, The Atom Publishing Protocol: IETF RFC 5023.</w:t>
      </w:r>
    </w:p>
    <w:p w:rsidR="001217FC" w:rsidRPr="00D04E34" w:rsidRDefault="001217FC"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xml:space="preserve">, 2009, </w:t>
      </w:r>
      <w:proofErr w:type="gramStart"/>
      <w:r w:rsidRPr="00D04E34">
        <w:t>An</w:t>
      </w:r>
      <w:proofErr w:type="gramEnd"/>
      <w:r w:rsidRPr="00D04E34">
        <w:t xml:space="preserve"> Ontology of Resources for Linked Data: LDOW 2009, April 20–24, 2009, Madrid, Spain, ACM 978-1-60558-487-4/09/04. &lt;accessed at </w:t>
      </w:r>
      <w:hyperlink r:id="rId28" w:history="1">
        <w:r w:rsidRPr="00D04E34">
          <w:rPr>
            <w:rStyle w:val="Hyperlink"/>
          </w:rPr>
          <w:t>http://events.linkeddata.org/ldow2009/papers/ldow2009_paper19.pdf</w:t>
        </w:r>
      </w:hyperlink>
      <w:r w:rsidRPr="00D04E34">
        <w:t>, 09/03/2011&gt;</w:t>
      </w:r>
    </w:p>
    <w:p w:rsidR="001217FC" w:rsidRPr="00D04E34" w:rsidRDefault="001217FC" w:rsidP="001217FC">
      <w:pPr>
        <w:pStyle w:val="references"/>
      </w:pPr>
      <w:r w:rsidRPr="00D04E34">
        <w:t>ISO19115 WG, in prep, ISO 19115-1 Geographic information — Metadata – Part 1: Fundamentals: ISO TC211 N3071</w:t>
      </w:r>
    </w:p>
    <w:p w:rsidR="001217FC" w:rsidRPr="00D04E34" w:rsidRDefault="001217FC" w:rsidP="001217FC">
      <w:pPr>
        <w:pStyle w:val="references"/>
      </w:pPr>
      <w:r w:rsidRPr="00D04E34">
        <w:t>ISO19119, 2005-02-15, Geographic Information—Services.</w:t>
      </w:r>
    </w:p>
    <w:p w:rsidR="001217FC" w:rsidRDefault="001217FC" w:rsidP="001217FC">
      <w:pPr>
        <w:pStyle w:val="references"/>
        <w:rPr>
          <w:ins w:id="491" w:author="Stephen Richard2" w:date="2013-01-26T16:36:00Z"/>
        </w:rPr>
      </w:pPr>
      <w:r w:rsidRPr="00D04E34">
        <w:t>ISO19119:2005/Amd.1, 2008-05-01, Geographic information — Services, AMENDMENT 1: Extensions of the service metadata model.</w:t>
      </w:r>
    </w:p>
    <w:p w:rsidR="00E15E61" w:rsidRDefault="00E15E61" w:rsidP="001217FC">
      <w:pPr>
        <w:pStyle w:val="references"/>
      </w:pPr>
      <w:ins w:id="492" w:author="Stephen Richard2" w:date="2013-01-26T16:36:00Z">
        <w:r>
          <w:t xml:space="preserve">ITU, 1994, </w:t>
        </w:r>
      </w:ins>
      <w:ins w:id="493" w:author="Stephen Richard2" w:date="2013-01-26T16:37:00Z">
        <w:r>
          <w:t>Information Technology – Open Systems Interconnection – Basic Reference Model: The Basic Model: ITU-T Recommendation X.200, 63 pages.</w:t>
        </w:r>
      </w:ins>
    </w:p>
    <w:p w:rsidR="001217FC" w:rsidRPr="00D04E34" w:rsidRDefault="001217FC"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1217FC" w:rsidRPr="00D04E34" w:rsidRDefault="001217FC" w:rsidP="001217FC">
      <w:pPr>
        <w:pStyle w:val="references"/>
      </w:pPr>
      <w:r w:rsidRPr="00D04E34">
        <w:t>Linked Data for the Web,</w:t>
      </w:r>
      <w:hyperlink r:id="rId29" w:history="1">
        <w:r w:rsidRPr="00D04E34">
          <w:rPr>
            <w:rStyle w:val="Hyperlink"/>
          </w:rPr>
          <w:t xml:space="preserve">  http://www.rdfabout.com/intro/?section=8</w:t>
        </w:r>
      </w:hyperlink>
      <w:r w:rsidRPr="00D04E34">
        <w:t xml:space="preserve"> accessed 2010-02-07</w:t>
      </w:r>
    </w:p>
    <w:p w:rsidR="001217FC" w:rsidRPr="00D04E34" w:rsidRDefault="001217FC"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30" w:history="1">
        <w:r w:rsidRPr="00D04E34">
          <w:rPr>
            <w:rStyle w:val="Hyperlink"/>
          </w:rPr>
          <w:t>http://www.w3.org/2001/tag/doc/metaDataInURI-31-20070102.html</w:t>
        </w:r>
      </w:hyperlink>
      <w:r w:rsidRPr="00D04E34">
        <w:t>.</w:t>
      </w:r>
    </w:p>
    <w:p w:rsidR="001217FC" w:rsidRDefault="001217FC" w:rsidP="001217FC">
      <w:pPr>
        <w:pStyle w:val="references"/>
      </w:pPr>
      <w:r w:rsidRPr="00D04E34">
        <w:t>Nottingham, M., IETF, 2010, Web Linking: IETF RFC 5988, ISSN</w:t>
      </w:r>
      <w:proofErr w:type="gramStart"/>
      <w:r w:rsidRPr="00D04E34">
        <w:t>:2070</w:t>
      </w:r>
      <w:proofErr w:type="gramEnd"/>
      <w:r w:rsidRPr="00D04E34">
        <w:t>-1721.</w:t>
      </w:r>
    </w:p>
    <w:p w:rsidR="001217FC" w:rsidRPr="00D04E34" w:rsidRDefault="001217FC" w:rsidP="001217FC">
      <w:pPr>
        <w:pStyle w:val="references"/>
      </w:pPr>
      <w:r>
        <w:t>N</w:t>
      </w:r>
      <w:r w:rsidRPr="00D04E34">
        <w:t>ottingham, M.</w:t>
      </w:r>
      <w:r>
        <w:t xml:space="preserve">, and Sayre, R., eds., 2005, The Atom Syndication Format: IETF Network Working Group Request for Comments RFC-4287, accessed at </w:t>
      </w:r>
      <w:hyperlink r:id="rId31" w:history="1">
        <w:r w:rsidRPr="000144D9">
          <w:rPr>
            <w:rStyle w:val="Hyperlink"/>
          </w:rPr>
          <w:t>http://www.ietf.org/rfc/rfc4287.txt</w:t>
        </w:r>
      </w:hyperlink>
      <w:r>
        <w:t xml:space="preserve"> .</w:t>
      </w:r>
    </w:p>
    <w:p w:rsidR="001217FC" w:rsidRDefault="001217FC" w:rsidP="001217FC">
      <w:pPr>
        <w:pStyle w:val="references"/>
      </w:pPr>
      <w:proofErr w:type="spellStart"/>
      <w:r>
        <w:lastRenderedPageBreak/>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32" w:history="1">
        <w:r w:rsidRPr="000144D9">
          <w:rPr>
            <w:rStyle w:val="Hyperlink"/>
          </w:rPr>
          <w:t>https://portal.opengeospatial.org/files/?artifact_id=40031&amp;version=1</w:t>
        </w:r>
      </w:hyperlink>
      <w:r>
        <w:t xml:space="preserve"> (OCG members only).</w:t>
      </w:r>
    </w:p>
    <w:p w:rsidR="00323976" w:rsidRDefault="00323976"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accessed at </w:t>
      </w:r>
      <w:hyperlink r:id="rId33" w:history="1">
        <w:r w:rsidRPr="00575EB4">
          <w:rPr>
            <w:rStyle w:val="Hyperlink"/>
          </w:rPr>
          <w:t>http://schema.datacite.org/meta/kernel-2.2/doc/DataCite-MetadataKernel_v2.2.pdf</w:t>
        </w:r>
      </w:hyperlink>
      <w:r>
        <w:t xml:space="preserve"> 2011-09-30.</w:t>
      </w:r>
    </w:p>
    <w:p w:rsidR="001217FC" w:rsidRDefault="001217FC"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F42A2C" w:rsidRDefault="00F42A2C" w:rsidP="001217FC">
      <w:pPr>
        <w:pStyle w:val="references"/>
      </w:pPr>
    </w:p>
    <w:p w:rsidR="00F42A2C" w:rsidRPr="00D04E34" w:rsidRDefault="00F42A2C" w:rsidP="001217FC">
      <w:pPr>
        <w:pStyle w:val="references"/>
      </w:pPr>
    </w:p>
    <w:sectPr w:rsidR="00F42A2C" w:rsidRPr="00D04E34">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Stephen Richard2" w:date="2013-01-26T13:37:00Z" w:initials="SMR">
    <w:p w:rsidR="002336D5" w:rsidRDefault="002336D5">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2F6" w:rsidRDefault="004372F6" w:rsidP="006A7252">
      <w:pPr>
        <w:spacing w:after="0" w:line="240" w:lineRule="auto"/>
      </w:pPr>
      <w:r>
        <w:separator/>
      </w:r>
    </w:p>
  </w:endnote>
  <w:endnote w:type="continuationSeparator" w:id="0">
    <w:p w:rsidR="004372F6" w:rsidRDefault="004372F6"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2336D5" w:rsidRDefault="002336D5">
        <w:pPr>
          <w:pStyle w:val="Footer"/>
          <w:jc w:val="center"/>
        </w:pPr>
        <w:r>
          <w:fldChar w:fldCharType="begin"/>
        </w:r>
        <w:r>
          <w:instrText xml:space="preserve"> PAGE   \* MERGEFORMAT </w:instrText>
        </w:r>
        <w:r>
          <w:fldChar w:fldCharType="separate"/>
        </w:r>
        <w:r w:rsidR="00C01DAC">
          <w:rPr>
            <w:noProof/>
          </w:rPr>
          <w:t>14</w:t>
        </w:r>
        <w:r>
          <w:rPr>
            <w:noProof/>
          </w:rPr>
          <w:fldChar w:fldCharType="end"/>
        </w:r>
      </w:p>
    </w:sdtContent>
  </w:sdt>
  <w:p w:rsidR="002336D5" w:rsidRDefault="002336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2F6" w:rsidRDefault="004372F6" w:rsidP="006A7252">
      <w:pPr>
        <w:spacing w:after="0" w:line="240" w:lineRule="auto"/>
      </w:pPr>
      <w:r>
        <w:separator/>
      </w:r>
    </w:p>
  </w:footnote>
  <w:footnote w:type="continuationSeparator" w:id="0">
    <w:p w:rsidR="004372F6" w:rsidRDefault="004372F6"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0F1A"/>
    <w:rsid w:val="0003311C"/>
    <w:rsid w:val="000A115A"/>
    <w:rsid w:val="000A5470"/>
    <w:rsid w:val="001217FC"/>
    <w:rsid w:val="00125986"/>
    <w:rsid w:val="00145B5A"/>
    <w:rsid w:val="001539F8"/>
    <w:rsid w:val="001A60F2"/>
    <w:rsid w:val="001F25E6"/>
    <w:rsid w:val="001F3BED"/>
    <w:rsid w:val="001F5449"/>
    <w:rsid w:val="00215CFC"/>
    <w:rsid w:val="0022222B"/>
    <w:rsid w:val="002308BC"/>
    <w:rsid w:val="002336D5"/>
    <w:rsid w:val="002A16CC"/>
    <w:rsid w:val="002E0784"/>
    <w:rsid w:val="00323976"/>
    <w:rsid w:val="0032432F"/>
    <w:rsid w:val="003312A6"/>
    <w:rsid w:val="0037018B"/>
    <w:rsid w:val="003A42E9"/>
    <w:rsid w:val="003A4EB4"/>
    <w:rsid w:val="003B7C2F"/>
    <w:rsid w:val="00410020"/>
    <w:rsid w:val="004127A6"/>
    <w:rsid w:val="0042189F"/>
    <w:rsid w:val="004277B6"/>
    <w:rsid w:val="004372F6"/>
    <w:rsid w:val="00455A29"/>
    <w:rsid w:val="00461AD3"/>
    <w:rsid w:val="004674D7"/>
    <w:rsid w:val="004A2097"/>
    <w:rsid w:val="004A6E12"/>
    <w:rsid w:val="004C6019"/>
    <w:rsid w:val="004F0D97"/>
    <w:rsid w:val="004F6A7A"/>
    <w:rsid w:val="005046B7"/>
    <w:rsid w:val="00535C54"/>
    <w:rsid w:val="00540190"/>
    <w:rsid w:val="00554B53"/>
    <w:rsid w:val="005B0CAE"/>
    <w:rsid w:val="005B55D6"/>
    <w:rsid w:val="005C4C02"/>
    <w:rsid w:val="005D0695"/>
    <w:rsid w:val="005F1B94"/>
    <w:rsid w:val="0063201C"/>
    <w:rsid w:val="00650698"/>
    <w:rsid w:val="00664807"/>
    <w:rsid w:val="006722DC"/>
    <w:rsid w:val="006A0BD4"/>
    <w:rsid w:val="006A4249"/>
    <w:rsid w:val="006A7252"/>
    <w:rsid w:val="006C2AA8"/>
    <w:rsid w:val="006C3060"/>
    <w:rsid w:val="006D59AA"/>
    <w:rsid w:val="006D602E"/>
    <w:rsid w:val="006E5446"/>
    <w:rsid w:val="007175CC"/>
    <w:rsid w:val="00720960"/>
    <w:rsid w:val="00735ACF"/>
    <w:rsid w:val="00740338"/>
    <w:rsid w:val="007755E2"/>
    <w:rsid w:val="0078432A"/>
    <w:rsid w:val="007C51FF"/>
    <w:rsid w:val="007D45C5"/>
    <w:rsid w:val="00805D22"/>
    <w:rsid w:val="00817808"/>
    <w:rsid w:val="0085084A"/>
    <w:rsid w:val="008A6A6D"/>
    <w:rsid w:val="008F555B"/>
    <w:rsid w:val="00902384"/>
    <w:rsid w:val="00924EB2"/>
    <w:rsid w:val="009558F8"/>
    <w:rsid w:val="0096732B"/>
    <w:rsid w:val="0096795D"/>
    <w:rsid w:val="00974FEA"/>
    <w:rsid w:val="009C401D"/>
    <w:rsid w:val="009D53A6"/>
    <w:rsid w:val="009D76BA"/>
    <w:rsid w:val="009E3EB5"/>
    <w:rsid w:val="009E70B6"/>
    <w:rsid w:val="009E791E"/>
    <w:rsid w:val="00A10B49"/>
    <w:rsid w:val="00A1224E"/>
    <w:rsid w:val="00A26BDD"/>
    <w:rsid w:val="00A47E74"/>
    <w:rsid w:val="00A63FF3"/>
    <w:rsid w:val="00A77D2E"/>
    <w:rsid w:val="00AD3753"/>
    <w:rsid w:val="00AF2277"/>
    <w:rsid w:val="00B07434"/>
    <w:rsid w:val="00BD40B6"/>
    <w:rsid w:val="00C01DAC"/>
    <w:rsid w:val="00C17088"/>
    <w:rsid w:val="00C36B90"/>
    <w:rsid w:val="00C47AF9"/>
    <w:rsid w:val="00C51E0F"/>
    <w:rsid w:val="00C7430B"/>
    <w:rsid w:val="00C94805"/>
    <w:rsid w:val="00CA58BF"/>
    <w:rsid w:val="00CF5F9C"/>
    <w:rsid w:val="00D45178"/>
    <w:rsid w:val="00D819D5"/>
    <w:rsid w:val="00DB1EFE"/>
    <w:rsid w:val="00DB56BA"/>
    <w:rsid w:val="00DC6D72"/>
    <w:rsid w:val="00E15E61"/>
    <w:rsid w:val="00E415EB"/>
    <w:rsid w:val="00E50AD8"/>
    <w:rsid w:val="00E60A6F"/>
    <w:rsid w:val="00E76B9E"/>
    <w:rsid w:val="00EB4B16"/>
    <w:rsid w:val="00F11DC0"/>
    <w:rsid w:val="00F12E1E"/>
    <w:rsid w:val="00F3794F"/>
    <w:rsid w:val="00F42A2C"/>
    <w:rsid w:val="00F70CD2"/>
    <w:rsid w:val="00F745F0"/>
    <w:rsid w:val="00F815D0"/>
    <w:rsid w:val="00FF0DBC"/>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paragraph" w:styleId="HTMLPreformatted">
    <w:name w:val="HTML Preformatted"/>
    <w:basedOn w:val="Normal"/>
    <w:link w:val="HTMLPreformattedChar"/>
    <w:uiPriority w:val="99"/>
    <w:unhideWhenUsed/>
    <w:rsid w:val="00D8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19D5"/>
    <w:rPr>
      <w:rFonts w:ascii="Courier New" w:eastAsia="Times New Roman" w:hAnsi="Courier New" w:cs="Courier New"/>
      <w:sz w:val="20"/>
      <w:szCs w:val="20"/>
    </w:rPr>
  </w:style>
  <w:style w:type="character" w:customStyle="1" w:styleId="h1">
    <w:name w:val="h1"/>
    <w:basedOn w:val="DefaultParagraphFont"/>
    <w:rsid w:val="00D819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paragraph" w:styleId="HTMLPreformatted">
    <w:name w:val="HTML Preformatted"/>
    <w:basedOn w:val="Normal"/>
    <w:link w:val="HTMLPreformattedChar"/>
    <w:uiPriority w:val="99"/>
    <w:unhideWhenUsed/>
    <w:rsid w:val="00D8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19D5"/>
    <w:rPr>
      <w:rFonts w:ascii="Courier New" w:eastAsia="Times New Roman" w:hAnsi="Courier New" w:cs="Courier New"/>
      <w:sz w:val="20"/>
      <w:szCs w:val="20"/>
    </w:rPr>
  </w:style>
  <w:style w:type="character" w:customStyle="1" w:styleId="h1">
    <w:name w:val="h1"/>
    <w:basedOn w:val="DefaultParagraphFont"/>
    <w:rsid w:val="00D81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1578324290">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richard@azgs.az.gov" TargetMode="External"/><Relationship Id="rId13" Type="http://schemas.openxmlformats.org/officeDocument/2006/relationships/hyperlink" Target="http://en.wikipedia.org/wiki/Internet_media_type" TargetMode="External"/><Relationship Id="rId18" Type="http://schemas.openxmlformats.org/officeDocument/2006/relationships/hyperlink" Target="http://dublincore.org/documents/dcmi-terms/" TargetMode="External"/><Relationship Id="rId26" Type="http://schemas.openxmlformats.org/officeDocument/2006/relationships/hyperlink" Target="http://www.w3.org/2000/02/rdf-xlink/" TargetMode="External"/><Relationship Id="rId3" Type="http://schemas.microsoft.com/office/2007/relationships/stylesWithEffects" Target="stylesWithEffects.xml"/><Relationship Id="rId21" Type="http://schemas.openxmlformats.org/officeDocument/2006/relationships/hyperlink" Target="http://www.w3.org/2005/Ato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Application_Layer" TargetMode="External"/><Relationship Id="rId17" Type="http://schemas.openxmlformats.org/officeDocument/2006/relationships/hyperlink" Target="http://www.w3.org/TR/rdfa-syntax/" TargetMode="External"/><Relationship Id="rId25" Type="http://schemas.openxmlformats.org/officeDocument/2006/relationships/hyperlink" Target="http://www.w3.org/2002/11/dbooth-names/dbooth-names_clean.htm" TargetMode="External"/><Relationship Id="rId33" Type="http://schemas.openxmlformats.org/officeDocument/2006/relationships/hyperlink" Target="http://schema.datacite.org/meta/kernel-2.2/doc/DataCite-MetadataKernel_v2.2.pdf" TargetMode="External"/><Relationship Id="rId2" Type="http://schemas.openxmlformats.org/officeDocument/2006/relationships/styles" Target="styles.xml"/><Relationship Id="rId16" Type="http://schemas.openxmlformats.org/officeDocument/2006/relationships/hyperlink" Target="http://schema.datacite.org/meta/kernel-2.2/doc/DataCite-MetadataKernel_v2.2.pdf" TargetMode="External"/><Relationship Id="rId20" Type="http://schemas.openxmlformats.org/officeDocument/2006/relationships/hyperlink" Target="http://datacasting.jpl.nasa.gov/" TargetMode="External"/><Relationship Id="rId29" Type="http://schemas.openxmlformats.org/officeDocument/2006/relationships/hyperlink" Target="%20%20http://www.rdfabout.com/intro/?section=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ogc.bgs.ac.uk/cgi-bin/BGS_GSN_Bedrock_Geology/wms?%3c/dc:URI" TargetMode="External"/><Relationship Id="rId32" Type="http://schemas.openxmlformats.org/officeDocument/2006/relationships/hyperlink" Target="https://portal.opengeospatial.org/files/?artifact_id=40031&amp;version=1" TargetMode="External"/><Relationship Id="rId5" Type="http://schemas.openxmlformats.org/officeDocument/2006/relationships/webSettings" Target="webSettings.xml"/><Relationship Id="rId15" Type="http://schemas.openxmlformats.org/officeDocument/2006/relationships/hyperlink" Target="http://www.iana.org/assignments/link-relations/link-relations.xml" TargetMode="External"/><Relationship Id="rId23" Type="http://schemas.openxmlformats.org/officeDocument/2006/relationships/hyperlink" Target="http://dublincore.org/documents/dcmi-terms/" TargetMode="External"/><Relationship Id="rId28" Type="http://schemas.openxmlformats.org/officeDocument/2006/relationships/hyperlink" Target="http://events.linkeddata.org/ldow2009/papers/ldow2009_paper19.pdf" TargetMode="External"/><Relationship Id="rId36" Type="http://schemas.openxmlformats.org/officeDocument/2006/relationships/theme" Target="theme/theme1.xml"/><Relationship Id="rId10" Type="http://schemas.openxmlformats.org/officeDocument/2006/relationships/hyperlink" Target="http://wiki.esipfed.org/index.php/Discovery_Cluster" TargetMode="External"/><Relationship Id="rId19" Type="http://schemas.openxmlformats.org/officeDocument/2006/relationships/hyperlink" Target="http://sciflo.jpl.nasa.gov/scast/" TargetMode="External"/><Relationship Id="rId31" Type="http://schemas.openxmlformats.org/officeDocument/2006/relationships/hyperlink" Target="http://www.ietf.org/rfc/rfc4287.txt" TargetMode="External"/><Relationship Id="rId4" Type="http://schemas.openxmlformats.org/officeDocument/2006/relationships/settings" Target="settings.xml"/><Relationship Id="rId9" Type="http://schemas.openxmlformats.org/officeDocument/2006/relationships/hyperlink" Target="http://www.ogcnetwork.net/context" TargetMode="External"/><Relationship Id="rId14" Type="http://schemas.openxmlformats.org/officeDocument/2006/relationships/hyperlink" Target="http://en.wikipedia.org/wiki/Communications_protocol" TargetMode="External"/><Relationship Id="rId22" Type="http://schemas.openxmlformats.org/officeDocument/2006/relationships/hyperlink" Target="http://schemas.usgin.org/schemas/ExtLinkAttributes0.5.xsd" TargetMode="External"/><Relationship Id="rId27" Type="http://schemas.openxmlformats.org/officeDocument/2006/relationships/hyperlink" Target="http://www.ietf.org/rfc/rfc3987.txt" TargetMode="External"/><Relationship Id="rId30" Type="http://schemas.openxmlformats.org/officeDocument/2006/relationships/hyperlink" Target="http://www.w3.org/2001/tag/doc/metaDataInURI-31-20070102.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8411</Words>
  <Characters>47944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Richard2</cp:lastModifiedBy>
  <cp:revision>7</cp:revision>
  <cp:lastPrinted>2011-12-13T04:29:00Z</cp:lastPrinted>
  <dcterms:created xsi:type="dcterms:W3CDTF">2013-02-14T04:40:00Z</dcterms:created>
  <dcterms:modified xsi:type="dcterms:W3CDTF">2013-02-19T04:53:00Z</dcterms:modified>
</cp:coreProperties>
</file>